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BA98" w14:textId="3AF99BD8" w:rsidR="00BB17C4" w:rsidRDefault="00630D63" w:rsidP="00EA7909">
      <w:pPr>
        <w:pStyle w:val="H1-Chapter"/>
      </w:pPr>
      <w:r>
        <w:t>2</w:t>
      </w:r>
    </w:p>
    <w:p w14:paraId="46CCC6FA" w14:textId="6957095B" w:rsidR="00A55F8D" w:rsidRDefault="00F504F1" w:rsidP="00EA7909">
      <w:pPr>
        <w:pStyle w:val="H1-Chapter"/>
      </w:pPr>
      <w:r w:rsidRPr="00F504F1">
        <w:t xml:space="preserve">Understanding Hugging Face Diffusor </w:t>
      </w:r>
      <w:r w:rsidR="00D3683D">
        <w:t>A</w:t>
      </w:r>
      <w:r w:rsidR="00D3683D" w:rsidRPr="00F504F1">
        <w:t xml:space="preserve">rchitecture </w:t>
      </w:r>
      <w:r w:rsidRPr="00F504F1">
        <w:t xml:space="preserve">and </w:t>
      </w:r>
      <w:commentRangeStart w:id="0"/>
      <w:r w:rsidR="00D3683D">
        <w:t>F</w:t>
      </w:r>
      <w:r w:rsidR="00D3683D" w:rsidRPr="00F504F1">
        <w:t>unctionality</w:t>
      </w:r>
      <w:commentRangeEnd w:id="0"/>
      <w:r w:rsidR="001E1E79">
        <w:rPr>
          <w:rStyle w:val="CommentReference"/>
          <w:rFonts w:asciiTheme="minorHAnsi" w:eastAsiaTheme="minorHAnsi" w:hAnsiTheme="minorHAnsi" w:cstheme="minorBidi"/>
          <w:spacing w:val="0"/>
          <w:kern w:val="0"/>
        </w:rPr>
        <w:commentReference w:id="0"/>
      </w:r>
    </w:p>
    <w:p w14:paraId="01FE4C62" w14:textId="77777777" w:rsidR="0088411E" w:rsidRPr="0088411E" w:rsidRDefault="0088411E" w:rsidP="001D4A38">
      <w:pPr>
        <w:pStyle w:val="P-Regular"/>
      </w:pPr>
      <w:r w:rsidRPr="0088411E">
        <w:t>The Hugging Face Diffusers library has become a cornerstone in the field of natural language processing (NLP), offering innovative tools for training, fine-tuning, and deploying transformer-based models. Its power lies in leveraging state-of-the-art architectures like BERT (Bidirectional Encoder Representations from Transformers) and GPT (Generative Pre-trained Transformer), which have redefined what is possible in tasks ranging from sentiment analysis to text generation. In this chapter, we will explore the full breadth of the Hugging Face Diffusers library, covering its core functionalities, installation, and comparison with other NLP libraries.</w:t>
      </w:r>
    </w:p>
    <w:p w14:paraId="12225D1F" w14:textId="083FFB76" w:rsidR="0088411E" w:rsidRPr="000217CD" w:rsidRDefault="0088411E" w:rsidP="0088411E">
      <w:pPr>
        <w:pStyle w:val="P-Regular"/>
      </w:pPr>
      <w:r w:rsidRPr="0088411E">
        <w:t>By the end of this chapter, you will acquire essential skills in training and fine-tuning models for various NLP tasks. You will also gain practical insights into deploying these models for real-world applications. We will cover critical topics, each essential for mastering the Hugging Face Diffusers library.</w:t>
      </w:r>
    </w:p>
    <w:p w14:paraId="4F3F40DE" w14:textId="0E02A463" w:rsidR="00E919B6" w:rsidRPr="000217CD" w:rsidRDefault="00E919B6" w:rsidP="000217CD">
      <w:pPr>
        <w:pStyle w:val="P-Regular"/>
      </w:pPr>
      <w:r w:rsidRPr="001D4A38">
        <w:rPr>
          <w:rStyle w:val="P-Italics"/>
        </w:rPr>
        <w:t>Chapter 2</w:t>
      </w:r>
      <w:r w:rsidRPr="00E919B6">
        <w:rPr>
          <w:lang w:val="en-US"/>
        </w:rPr>
        <w:t xml:space="preserve"> sets the stage for a </w:t>
      </w:r>
      <w:r w:rsidRPr="001D4A38">
        <w:t>comprehensive exploration of Hugging Face Diffusors, emphasizing their architectural nuances, functional capabilities, and practical implications in modern NLP. B</w:t>
      </w:r>
      <w:r w:rsidRPr="00E919B6">
        <w:rPr>
          <w:lang w:val="en-US"/>
        </w:rPr>
        <w:t>y the end of this chapter, you will gain a deeper appreciation for how these advanced models are reshaping the landscape of artificial intelligence, paving the way for more sophisticated language understanding and generation systems.</w:t>
      </w:r>
    </w:p>
    <w:p w14:paraId="084BE93F" w14:textId="494C3D79" w:rsidR="000217CD" w:rsidRPr="000217CD" w:rsidRDefault="000217CD" w:rsidP="000217CD">
      <w:pPr>
        <w:pStyle w:val="P-Regular"/>
      </w:pPr>
      <w:r w:rsidRPr="2C093623">
        <w:rPr>
          <w:lang w:val="en-US"/>
        </w:rPr>
        <w:t xml:space="preserve">By the end of this chapter, you will get a comprehensive </w:t>
      </w:r>
      <w:r w:rsidRPr="001D4A38">
        <w:t xml:space="preserve">understanding of the Hugging Face </w:t>
      </w:r>
      <w:r w:rsidR="00B12366" w:rsidRPr="001D4A38">
        <w:t>Diffusers</w:t>
      </w:r>
      <w:r w:rsidRPr="001D4A38">
        <w:t xml:space="preserve"> library, encompassing its core functionalities and features. You will learn to effectively train and fine-tune NLP models using this library, ultimately</w:t>
      </w:r>
      <w:r w:rsidRPr="2C093623">
        <w:rPr>
          <w:lang w:val="en-US"/>
        </w:rPr>
        <w:t xml:space="preserve"> acquiring the skills to deploy these models for real-world applications and production </w:t>
      </w:r>
      <w:commentRangeStart w:id="1"/>
      <w:r w:rsidRPr="2C093623">
        <w:rPr>
          <w:lang w:val="en-US"/>
        </w:rPr>
        <w:t>environments</w:t>
      </w:r>
      <w:commentRangeEnd w:id="1"/>
      <w:r w:rsidR="00596436">
        <w:rPr>
          <w:rStyle w:val="CommentReference"/>
          <w:rFonts w:eastAsiaTheme="minorHAnsi"/>
          <w:lang w:val="en-US"/>
        </w:rPr>
        <w:commentReference w:id="1"/>
      </w:r>
      <w:r w:rsidRPr="2C093623">
        <w:rPr>
          <w:lang w:val="en-US"/>
        </w:rPr>
        <w:t>.</w:t>
      </w:r>
    </w:p>
    <w:p w14:paraId="40F9A3E1" w14:textId="2722E3DC" w:rsidR="00A02C83" w:rsidRPr="00A02C83" w:rsidRDefault="00A02C83" w:rsidP="009769D6">
      <w:pPr>
        <w:pStyle w:val="P-Regular"/>
      </w:pPr>
      <w:r w:rsidRPr="2C093623">
        <w:rPr>
          <w:lang w:val="en-US"/>
        </w:rPr>
        <w:t>In this chapter, we're going to cover the following main topics:</w:t>
      </w:r>
    </w:p>
    <w:p w14:paraId="62EFF445" w14:textId="2D3892F6" w:rsidR="00A02C83" w:rsidRPr="00AA65F2" w:rsidRDefault="00A02C83" w:rsidP="00AA65F2">
      <w:pPr>
        <w:pStyle w:val="L-Bullets"/>
      </w:pPr>
      <w:r w:rsidRPr="00AA65F2">
        <w:t xml:space="preserve">Model </w:t>
      </w:r>
      <w:r w:rsidR="00CD013A" w:rsidRPr="00AA65F2">
        <w:t>t</w:t>
      </w:r>
      <w:r w:rsidRPr="00AA65F2">
        <w:t xml:space="preserve">raining with Hugging Face </w:t>
      </w:r>
      <w:r w:rsidR="00B12366">
        <w:t>Diffusers</w:t>
      </w:r>
    </w:p>
    <w:p w14:paraId="410CC710" w14:textId="294B5BFD" w:rsidR="00A02C83" w:rsidRPr="00AA65F2" w:rsidRDefault="00A02C83" w:rsidP="00AA65F2">
      <w:pPr>
        <w:pStyle w:val="L-Bullets"/>
      </w:pPr>
      <w:r w:rsidRPr="00AA65F2">
        <w:lastRenderedPageBreak/>
        <w:t xml:space="preserve">Fine-tuning </w:t>
      </w:r>
      <w:r w:rsidR="00CD013A" w:rsidRPr="00AA65F2">
        <w:t>m</w:t>
      </w:r>
      <w:r w:rsidRPr="00AA65F2">
        <w:t xml:space="preserve">odels with Hugging Face </w:t>
      </w:r>
      <w:r w:rsidR="00B12366">
        <w:t>Diffusers</w:t>
      </w:r>
    </w:p>
    <w:p w14:paraId="490ED230" w14:textId="739EDE34" w:rsidR="00A02C83" w:rsidRPr="00AA65F2" w:rsidRDefault="00A02C83" w:rsidP="00AA65F2">
      <w:pPr>
        <w:pStyle w:val="L-Bullets"/>
      </w:pPr>
      <w:r w:rsidRPr="00AA65F2">
        <w:t xml:space="preserve">Inference and </w:t>
      </w:r>
      <w:r w:rsidR="00CD013A" w:rsidRPr="00AA65F2">
        <w:t>d</w:t>
      </w:r>
      <w:r w:rsidRPr="00AA65F2">
        <w:t xml:space="preserve">eployment with Hugging Face </w:t>
      </w:r>
      <w:r w:rsidR="00B12366">
        <w:t>Diffusers</w:t>
      </w:r>
    </w:p>
    <w:p w14:paraId="6C2D8952" w14:textId="276D61DB" w:rsidR="004D763D" w:rsidRDefault="00FA52FB" w:rsidP="00FA52FB">
      <w:pPr>
        <w:pStyle w:val="H1-Section"/>
      </w:pPr>
      <w:r>
        <w:t xml:space="preserve">Technical </w:t>
      </w:r>
      <w:commentRangeStart w:id="2"/>
      <w:commentRangeStart w:id="3"/>
      <w:commentRangeStart w:id="4"/>
      <w:r>
        <w:t>requirements</w:t>
      </w:r>
      <w:commentRangeEnd w:id="2"/>
      <w:r w:rsidR="006D5A9A">
        <w:rPr>
          <w:rStyle w:val="CommentReference"/>
          <w:b w:val="0"/>
        </w:rPr>
        <w:commentReference w:id="2"/>
      </w:r>
      <w:commentRangeEnd w:id="3"/>
      <w:r w:rsidR="00AC0996">
        <w:rPr>
          <w:rStyle w:val="CommentReference"/>
          <w:b w:val="0"/>
        </w:rPr>
        <w:commentReference w:id="3"/>
      </w:r>
      <w:commentRangeEnd w:id="4"/>
      <w:r w:rsidR="00697B94">
        <w:rPr>
          <w:rStyle w:val="CommentReference"/>
          <w:b w:val="0"/>
        </w:rPr>
        <w:commentReference w:id="4"/>
      </w:r>
    </w:p>
    <w:p w14:paraId="6E93E162" w14:textId="77777777" w:rsidR="004C548B" w:rsidRPr="004C548B" w:rsidRDefault="004C548B" w:rsidP="004C548B">
      <w:pPr>
        <w:pStyle w:val="P-Regular"/>
        <w:rPr>
          <w:lang w:val="en-US"/>
        </w:rPr>
      </w:pPr>
      <w:r w:rsidRPr="004C548B">
        <w:rPr>
          <w:lang w:val="en-US"/>
        </w:rPr>
        <w:t>To fully engage with the hands-on exercises in this chapter, you will need the following software and resources:</w:t>
      </w:r>
    </w:p>
    <w:p w14:paraId="3A3A5C3F" w14:textId="77777777" w:rsidR="004C548B" w:rsidRPr="004C548B" w:rsidRDefault="004C548B" w:rsidP="001D4A38">
      <w:pPr>
        <w:pStyle w:val="L-Bullets"/>
      </w:pPr>
      <w:r w:rsidRPr="004C548B">
        <w:rPr>
          <w:rStyle w:val="P-Bold"/>
          <w:lang w:val="en-US"/>
        </w:rPr>
        <w:t>Python</w:t>
      </w:r>
      <w:r w:rsidRPr="004C548B">
        <w:t xml:space="preserve">: Ensure you have Python installed on your computer. Python 3.8 or later is recommended. You can download it from </w:t>
      </w:r>
      <w:hyperlink r:id="rId15" w:tgtFrame="_new" w:history="1">
        <w:r w:rsidRPr="001D4A38">
          <w:rPr>
            <w:rStyle w:val="P-URL"/>
          </w:rPr>
          <w:t>python.org</w:t>
        </w:r>
      </w:hyperlink>
      <w:r w:rsidRPr="004C548B">
        <w:t>.</w:t>
      </w:r>
    </w:p>
    <w:p w14:paraId="6BF1A93C" w14:textId="77777777" w:rsidR="004C548B" w:rsidRPr="004C548B" w:rsidRDefault="004C548B" w:rsidP="001D4A38">
      <w:pPr>
        <w:pStyle w:val="L-Bullets"/>
      </w:pPr>
      <w:r w:rsidRPr="004C548B">
        <w:rPr>
          <w:rStyle w:val="P-Bold"/>
          <w:lang w:val="en-US"/>
        </w:rPr>
        <w:t>Hugging Face Transformers Library</w:t>
      </w:r>
      <w:r w:rsidRPr="004C548B">
        <w:t>: This chapter requires the use of the Hugging Face Transformers library. Installation instructions can be found on the Hugging Face documentation page.</w:t>
      </w:r>
    </w:p>
    <w:p w14:paraId="30F66686" w14:textId="77777777" w:rsidR="004C548B" w:rsidRPr="004C548B" w:rsidRDefault="004C548B" w:rsidP="001D4A38">
      <w:pPr>
        <w:pStyle w:val="L-Bullets"/>
      </w:pPr>
      <w:r w:rsidRPr="001D4A38">
        <w:rPr>
          <w:rStyle w:val="P-Bold"/>
        </w:rPr>
        <w:t>Additional Python Libraries</w:t>
      </w:r>
      <w:r w:rsidRPr="004C548B">
        <w:t>:</w:t>
      </w:r>
    </w:p>
    <w:p w14:paraId="77C7E2BE" w14:textId="77777777" w:rsidR="004C548B" w:rsidRPr="004C548B" w:rsidRDefault="004C548B" w:rsidP="004C548B">
      <w:pPr>
        <w:pStyle w:val="P-Regular"/>
        <w:numPr>
          <w:ilvl w:val="1"/>
          <w:numId w:val="34"/>
        </w:numPr>
        <w:rPr>
          <w:lang w:val="en-US"/>
        </w:rPr>
      </w:pPr>
      <w:r w:rsidRPr="004C548B">
        <w:rPr>
          <w:lang w:val="en-US"/>
        </w:rPr>
        <w:t>numpy - for numerical operations</w:t>
      </w:r>
    </w:p>
    <w:p w14:paraId="4A52787A" w14:textId="77777777" w:rsidR="004C548B" w:rsidRPr="004C548B" w:rsidRDefault="004C548B" w:rsidP="004C548B">
      <w:pPr>
        <w:pStyle w:val="P-Regular"/>
        <w:numPr>
          <w:ilvl w:val="1"/>
          <w:numId w:val="34"/>
        </w:numPr>
        <w:rPr>
          <w:lang w:val="en-US"/>
        </w:rPr>
      </w:pPr>
      <w:r w:rsidRPr="004C548B">
        <w:rPr>
          <w:lang w:val="en-US"/>
        </w:rPr>
        <w:t>torch or tensorflow - as the backend for running models Installation for these libraries can typically be done via pip:</w:t>
      </w:r>
    </w:p>
    <w:p w14:paraId="2887C3F3" w14:textId="14351E33" w:rsidR="00FA52FB" w:rsidRPr="001D4A38" w:rsidRDefault="00A30301" w:rsidP="001D4A38">
      <w:pPr>
        <w:pStyle w:val="L-Bullets"/>
        <w:rPr>
          <w:rStyle w:val="SC-Highlight"/>
          <w:lang w:val="en-US"/>
        </w:rPr>
      </w:pPr>
      <w:r w:rsidRPr="001D4A38">
        <w:rPr>
          <w:rStyle w:val="SC-Highlight"/>
          <w:lang w:val="en-US"/>
        </w:rPr>
        <w:t>pip install numpy torch tensorflow</w:t>
      </w:r>
    </w:p>
    <w:p w14:paraId="2C76F745" w14:textId="1FE4A5A3" w:rsidR="007965E6" w:rsidRPr="007965E6" w:rsidRDefault="007965E6" w:rsidP="001D4A38">
      <w:pPr>
        <w:pStyle w:val="L-Bullets"/>
        <w:rPr>
          <w:lang w:val="en-US"/>
        </w:rPr>
      </w:pPr>
      <w:r w:rsidRPr="007965E6">
        <w:rPr>
          <w:rStyle w:val="P-Bold"/>
          <w:lang w:val="en-US"/>
        </w:rPr>
        <w:t>GitHub Repository</w:t>
      </w:r>
      <w:r w:rsidRPr="007965E6">
        <w:rPr>
          <w:lang w:val="en-US"/>
        </w:rPr>
        <w:t xml:space="preserve">: Access the accompanying GitHub repository for code examples and datasets used in this chapter. The repository can be found at </w:t>
      </w:r>
      <w:r w:rsidRPr="007965E6">
        <w:rPr>
          <w:highlight w:val="red"/>
          <w:lang w:val="en-US"/>
        </w:rPr>
        <w:t>.</w:t>
      </w:r>
      <w:r w:rsidR="00697B94" w:rsidRPr="00697B94">
        <w:t xml:space="preserve"> </w:t>
      </w:r>
      <w:r w:rsidR="00697B94" w:rsidRPr="001D4A38">
        <w:rPr>
          <w:rStyle w:val="P-URL"/>
        </w:rPr>
        <w:t>https://github.com/PacktPublishing/Hugging-face-Diffusers</w:t>
      </w:r>
      <w:r w:rsidR="00697B94">
        <w:rPr>
          <w:lang w:val="en-US"/>
        </w:rPr>
        <w:t>.</w:t>
      </w:r>
    </w:p>
    <w:p w14:paraId="4CA8CE9C" w14:textId="21B32DDE" w:rsidR="007965E6" w:rsidRPr="00E6443F" w:rsidRDefault="007965E6" w:rsidP="001D4A38">
      <w:pPr>
        <w:pStyle w:val="L-Bullets"/>
      </w:pPr>
      <w:r w:rsidRPr="007965E6">
        <w:rPr>
          <w:rStyle w:val="P-Bold"/>
          <w:lang w:val="en-US"/>
        </w:rPr>
        <w:t>Hardware Requirements</w:t>
      </w:r>
      <w:r w:rsidRPr="007965E6">
        <w:rPr>
          <w:bCs/>
          <w:lang w:val="en-US"/>
        </w:rPr>
        <w:t xml:space="preserve">: </w:t>
      </w:r>
      <w:r w:rsidRPr="007965E6">
        <w:rPr>
          <w:lang w:val="en-US"/>
        </w:rPr>
        <w:t xml:space="preserve">While not mandatory for all tasks, a GPU is recommended for training models or processing large datasets efficiently. </w:t>
      </w:r>
      <w:commentRangeStart w:id="5"/>
      <w:r w:rsidRPr="007965E6">
        <w:rPr>
          <w:lang w:val="en-US"/>
        </w:rPr>
        <w:t>If you do not have access to a GPU, you can use cloud platforms like Google Colab that offer free access to GPUs.</w:t>
      </w:r>
      <w:commentRangeEnd w:id="5"/>
      <w:r w:rsidR="0078458D">
        <w:rPr>
          <w:rStyle w:val="CommentReference"/>
          <w:rFonts w:eastAsiaTheme="minorHAnsi"/>
          <w:lang w:val="en-US"/>
        </w:rPr>
        <w:commentReference w:id="5"/>
      </w:r>
    </w:p>
    <w:p w14:paraId="751F3653" w14:textId="71F35458" w:rsidR="00E6443F" w:rsidRPr="00E6443F" w:rsidRDefault="00E6443F" w:rsidP="008E17B0">
      <w:pPr>
        <w:pStyle w:val="H1-Section"/>
      </w:pPr>
      <w:bookmarkStart w:id="6" w:name="_Hlk181038231"/>
      <w:r w:rsidRPr="00E6443F">
        <w:t>Hugging Face Diffus</w:t>
      </w:r>
      <w:r w:rsidR="00E83B01">
        <w:t>e</w:t>
      </w:r>
      <w:r w:rsidRPr="00E6443F">
        <w:t>rs: A Technical Overview</w:t>
      </w:r>
    </w:p>
    <w:p w14:paraId="165A2AC0" w14:textId="77777777" w:rsidR="001D4A38" w:rsidRDefault="00E6443F" w:rsidP="00E6443F">
      <w:pPr>
        <w:pStyle w:val="P-Regular"/>
        <w:rPr>
          <w:ins w:id="7" w:author="Tazeen Shaikh" w:date="2024-10-28T19:22:00Z" w16du:dateUtc="2024-10-28T13:52:00Z"/>
          <w:lang w:val="en-US"/>
        </w:rPr>
      </w:pPr>
      <w:bookmarkStart w:id="8" w:name="_Hlk180586924"/>
      <w:r w:rsidRPr="00E6443F">
        <w:rPr>
          <w:lang w:val="en-US"/>
        </w:rPr>
        <w:t xml:space="preserve">Hugging Face Diffusors represent a significant evolution in </w:t>
      </w:r>
      <w:r w:rsidRPr="00E6443F">
        <w:rPr>
          <w:rStyle w:val="P-Keyword"/>
          <w:lang w:val="en-US"/>
        </w:rPr>
        <w:t>NLP</w:t>
      </w:r>
      <w:r w:rsidRPr="00E6443F">
        <w:rPr>
          <w:lang w:val="en-US"/>
        </w:rPr>
        <w:t xml:space="preserve">, leveraging the power of transformer architectures like </w:t>
      </w:r>
      <w:r w:rsidRPr="00E6443F">
        <w:rPr>
          <w:rStyle w:val="P-Keyword"/>
          <w:lang w:val="en-US"/>
        </w:rPr>
        <w:t>BERT</w:t>
      </w:r>
      <w:r w:rsidRPr="00E6443F">
        <w:rPr>
          <w:lang w:val="en-US"/>
        </w:rPr>
        <w:t xml:space="preserve"> </w:t>
      </w:r>
      <w:r w:rsidRPr="00E6443F">
        <w:rPr>
          <w:rStyle w:val="P-Keyword"/>
          <w:lang w:val="en-US"/>
        </w:rPr>
        <w:t xml:space="preserve">(Bidirectional Encoder Representations </w:t>
      </w:r>
      <w:r w:rsidRPr="00E6443F">
        <w:rPr>
          <w:rStyle w:val="P-Keyword"/>
          <w:lang w:val="en-US"/>
        </w:rPr>
        <w:lastRenderedPageBreak/>
        <w:t>from Transformers</w:t>
      </w:r>
      <w:r w:rsidRPr="00E6443F">
        <w:rPr>
          <w:lang w:val="en-US"/>
        </w:rPr>
        <w:t xml:space="preserve">) and </w:t>
      </w:r>
      <w:r w:rsidRPr="00E6443F">
        <w:rPr>
          <w:rStyle w:val="P-Keyword"/>
          <w:lang w:val="en-US"/>
        </w:rPr>
        <w:t>GPT</w:t>
      </w:r>
      <w:r w:rsidRPr="00E6443F">
        <w:rPr>
          <w:lang w:val="en-US"/>
        </w:rPr>
        <w:t xml:space="preserve"> (</w:t>
      </w:r>
      <w:r w:rsidRPr="00E6443F">
        <w:rPr>
          <w:rStyle w:val="P-Keyword"/>
          <w:lang w:val="en-US"/>
        </w:rPr>
        <w:t>Generative Pre-trained Transformer</w:t>
      </w:r>
      <w:r w:rsidRPr="00E6443F">
        <w:rPr>
          <w:lang w:val="en-US"/>
        </w:rPr>
        <w:t xml:space="preserve">) to enhance the way machines understand and generate human language. </w:t>
      </w:r>
    </w:p>
    <w:p w14:paraId="74554821" w14:textId="5DADC7FF" w:rsidR="001D4A38" w:rsidRDefault="001D4A38" w:rsidP="00E6443F">
      <w:pPr>
        <w:pStyle w:val="P-Regular"/>
        <w:rPr>
          <w:ins w:id="9" w:author="Tazeen Shaikh" w:date="2024-10-28T19:22:00Z" w16du:dateUtc="2024-10-28T13:52:00Z"/>
          <w:lang w:val="en-US"/>
        </w:rPr>
      </w:pPr>
      <w:ins w:id="10" w:author="Tazeen Shaikh" w:date="2024-10-28T19:22:00Z" w16du:dateUtc="2024-10-28T13:52:00Z">
        <w:r w:rsidRPr="001D4A38">
          <w:rPr>
            <w:lang w:val="en-US"/>
          </w:rPr>
          <w:t xml:space="preserve">The Hugging Face Diffusers library was developed to democratize access to these powerful transformer-based models. </w:t>
        </w:r>
        <w:r>
          <w:rPr>
            <w:lang w:val="en-US"/>
          </w:rPr>
          <w:t>O</w:t>
        </w:r>
        <w:r w:rsidRPr="001D4A38">
          <w:rPr>
            <w:lang w:val="en-US"/>
          </w:rPr>
          <w:t xml:space="preserve">riginally known for its work in conversational AI, </w:t>
        </w:r>
        <w:r>
          <w:rPr>
            <w:lang w:val="en-US"/>
          </w:rPr>
          <w:t xml:space="preserve">Hugging Face </w:t>
        </w:r>
        <w:r w:rsidRPr="001D4A38">
          <w:rPr>
            <w:lang w:val="en-US"/>
          </w:rPr>
          <w:t>quickly expanded its offerings to include transformers through an open-source platform that simplifies the implementation of state-of-the-art NLP models (Wolf, Sanh, Chaumond, &amp; Delangue, 2020). The goal was to make innovative NLP technology more accessible to researchers and developers by providing pre-trained models that could be easily fine-tuned for specific tasks, without requiring vast computational resources or expertise in deep learning.</w:t>
        </w:r>
      </w:ins>
      <w:ins w:id="11" w:author="Tazeen Shaikh" w:date="2024-10-28T19:25:00Z" w16du:dateUtc="2024-10-28T13:55:00Z">
        <w:r>
          <w:rPr>
            <w:lang w:val="en-US"/>
          </w:rPr>
          <w:t xml:space="preserve"> </w:t>
        </w:r>
        <w:r w:rsidRPr="001D4A38">
          <w:rPr>
            <w:lang w:val="en-US"/>
          </w:rPr>
          <w:t xml:space="preserve">These models are available through the Hugging Face model hub, a community-driven repository that contains over 10,000 pre-trained models covering a wide variety of languages and domains (Wolf, Sanh, Chaumond, &amp; Delangue, 2020). </w:t>
        </w:r>
      </w:ins>
    </w:p>
    <w:p w14:paraId="4974091C" w14:textId="03C33F05" w:rsidR="00E6443F" w:rsidRPr="00E6443F" w:rsidRDefault="00E6443F" w:rsidP="00E6443F">
      <w:pPr>
        <w:pStyle w:val="P-Regular"/>
        <w:rPr>
          <w:lang w:val="en-US"/>
        </w:rPr>
      </w:pPr>
      <w:r w:rsidRPr="00E6443F">
        <w:rPr>
          <w:lang w:val="en-US"/>
        </w:rPr>
        <w:t xml:space="preserve">These models have successfully surpassed previous technologies such as </w:t>
      </w:r>
      <w:r w:rsidRPr="00E6443F">
        <w:rPr>
          <w:rStyle w:val="P-Keyword"/>
          <w:lang w:val="en-US"/>
        </w:rPr>
        <w:t>RNNs</w:t>
      </w:r>
      <w:r w:rsidRPr="00E6443F">
        <w:rPr>
          <w:lang w:val="en-US"/>
        </w:rPr>
        <w:t xml:space="preserve"> (</w:t>
      </w:r>
      <w:r w:rsidRPr="00E6443F">
        <w:rPr>
          <w:rStyle w:val="P-Keyword"/>
          <w:lang w:val="en-US"/>
        </w:rPr>
        <w:t>Recurrent Neural Networks</w:t>
      </w:r>
      <w:r w:rsidRPr="00E6443F">
        <w:rPr>
          <w:lang w:val="en-US"/>
        </w:rPr>
        <w:t xml:space="preserve">) and </w:t>
      </w:r>
      <w:r w:rsidRPr="00E6443F">
        <w:rPr>
          <w:rStyle w:val="P-Keyword"/>
          <w:lang w:val="en-US"/>
        </w:rPr>
        <w:t>LSTMs</w:t>
      </w:r>
      <w:r w:rsidRPr="00E6443F">
        <w:rPr>
          <w:lang w:val="en-US"/>
        </w:rPr>
        <w:t xml:space="preserve"> (</w:t>
      </w:r>
      <w:r w:rsidRPr="00E6443F">
        <w:rPr>
          <w:rStyle w:val="P-Keyword"/>
          <w:lang w:val="en-US"/>
        </w:rPr>
        <w:t>Long Short-Term Memory Networks</w:t>
      </w:r>
      <w:r w:rsidRPr="00E6443F">
        <w:rPr>
          <w:lang w:val="en-US"/>
        </w:rPr>
        <w:t>) by providing improved performance across a broad spectrum of linguistic tasks (Devlin et al., 2019; Vaswani et al., 2017).</w:t>
      </w:r>
    </w:p>
    <w:p w14:paraId="038E53DD" w14:textId="1EF7A4BD" w:rsidR="00E6443F" w:rsidRPr="00E6443F" w:rsidRDefault="00E6443F" w:rsidP="00E6443F">
      <w:pPr>
        <w:pStyle w:val="P-Regular"/>
        <w:rPr>
          <w:lang w:val="en-US"/>
        </w:rPr>
      </w:pPr>
      <w:r w:rsidRPr="00E6443F">
        <w:rPr>
          <w:lang w:val="en-US"/>
        </w:rPr>
        <w:t xml:space="preserve">At the heart of the </w:t>
      </w:r>
      <w:r w:rsidRPr="00E6443F">
        <w:rPr>
          <w:rStyle w:val="P-Keyword"/>
          <w:lang w:val="en-US"/>
        </w:rPr>
        <w:t xml:space="preserve">Hugging Face </w:t>
      </w:r>
      <w:commentRangeStart w:id="12"/>
      <w:r w:rsidRPr="00E6443F">
        <w:rPr>
          <w:rStyle w:val="P-Keyword"/>
          <w:lang w:val="en-US"/>
        </w:rPr>
        <w:t>Diffus</w:t>
      </w:r>
      <w:r w:rsidR="00E83B01">
        <w:rPr>
          <w:rStyle w:val="P-Keyword"/>
          <w:lang w:val="en-US"/>
        </w:rPr>
        <w:t>e</w:t>
      </w:r>
      <w:r w:rsidRPr="00E6443F">
        <w:rPr>
          <w:rStyle w:val="P-Keyword"/>
          <w:lang w:val="en-US"/>
        </w:rPr>
        <w:t xml:space="preserve">r </w:t>
      </w:r>
      <w:commentRangeEnd w:id="12"/>
      <w:r w:rsidR="00BF5F3E">
        <w:rPr>
          <w:rStyle w:val="CommentReference"/>
          <w:rFonts w:eastAsiaTheme="minorHAnsi"/>
          <w:lang w:val="en-US"/>
        </w:rPr>
        <w:commentReference w:id="12"/>
      </w:r>
      <w:r w:rsidRPr="00E6443F">
        <w:rPr>
          <w:rStyle w:val="P-Keyword"/>
          <w:lang w:val="en-US"/>
        </w:rPr>
        <w:t>library</w:t>
      </w:r>
      <w:r w:rsidRPr="00E6443F">
        <w:rPr>
          <w:lang w:val="en-US"/>
        </w:rPr>
        <w:t xml:space="preserve"> is a focus on efficiency and scalability. It enables handling large volumes of text data through advanced self-attention mechanisms and parallel processing capabilities. This architecture is particularly adept at capturing long-range dependencies in text, which is crucial for complex NLP tasks such as language translation, sentiment analysis, and text generation (Jurado &amp; Roselló, 2021).</w:t>
      </w:r>
    </w:p>
    <w:p w14:paraId="0633ECDA" w14:textId="77777777" w:rsidR="00E6443F" w:rsidRPr="00E6443F" w:rsidRDefault="00E6443F" w:rsidP="008E17B0">
      <w:pPr>
        <w:pStyle w:val="H2-Heading"/>
      </w:pPr>
      <w:bookmarkStart w:id="13" w:name="_Hlk181040520"/>
      <w:bookmarkEnd w:id="6"/>
      <w:bookmarkEnd w:id="8"/>
      <w:r w:rsidRPr="00E6443F">
        <w:t>Key Components and Architecture</w:t>
      </w:r>
    </w:p>
    <w:p w14:paraId="11121714" w14:textId="77777777" w:rsidR="00E6443F" w:rsidRPr="00E6443F" w:rsidRDefault="00E6443F" w:rsidP="00E6443F">
      <w:pPr>
        <w:pStyle w:val="P-Regular"/>
        <w:rPr>
          <w:lang w:val="en-US"/>
        </w:rPr>
      </w:pPr>
      <w:r w:rsidRPr="00E6443F">
        <w:rPr>
          <w:lang w:val="en-US"/>
        </w:rPr>
        <w:t>The core architecture of Hugging Face Diffusors includes:</w:t>
      </w:r>
    </w:p>
    <w:p w14:paraId="7E0C105C" w14:textId="77777777" w:rsidR="00E6443F" w:rsidRPr="00E6443F" w:rsidRDefault="00E6443F" w:rsidP="00E6443F">
      <w:pPr>
        <w:pStyle w:val="P-Regular"/>
        <w:numPr>
          <w:ilvl w:val="0"/>
          <w:numId w:val="37"/>
        </w:numPr>
        <w:rPr>
          <w:lang w:val="en-US"/>
        </w:rPr>
      </w:pPr>
      <w:r w:rsidRPr="00E6443F">
        <w:rPr>
          <w:rStyle w:val="P-Bold"/>
          <w:lang w:val="en-US"/>
        </w:rPr>
        <w:t>Encoder-Decoder Structure</w:t>
      </w:r>
      <w:r w:rsidRPr="00E6443F">
        <w:rPr>
          <w:lang w:val="en-US"/>
        </w:rPr>
        <w:t>: This feature allows for bidirectional understanding and generation of text, making it essential for tasks that require a comprehensive grasp of language context, such as machine translation and content summarization.</w:t>
      </w:r>
    </w:p>
    <w:p w14:paraId="2FDC9F2C" w14:textId="77777777" w:rsidR="00E6443F" w:rsidRPr="00E6443F" w:rsidRDefault="00E6443F" w:rsidP="00E6443F">
      <w:pPr>
        <w:pStyle w:val="P-Regular"/>
        <w:numPr>
          <w:ilvl w:val="0"/>
          <w:numId w:val="37"/>
        </w:numPr>
        <w:rPr>
          <w:lang w:val="en-US"/>
        </w:rPr>
      </w:pPr>
      <w:r w:rsidRPr="00E6443F">
        <w:rPr>
          <w:rStyle w:val="P-Bold"/>
          <w:lang w:val="en-US"/>
        </w:rPr>
        <w:t>Self-Attention Mechanism</w:t>
      </w:r>
      <w:r w:rsidRPr="00E6443F">
        <w:rPr>
          <w:lang w:val="en-US"/>
        </w:rPr>
        <w:t>: By dynamically weighing the significance of different words in a sentence, this mechanism significantly enhances the model's ability to understand context and nuances in language.</w:t>
      </w:r>
    </w:p>
    <w:p w14:paraId="3DD3174D" w14:textId="77777777" w:rsidR="00E6443F" w:rsidRPr="00E6443F" w:rsidRDefault="00E6443F" w:rsidP="00E6443F">
      <w:pPr>
        <w:pStyle w:val="P-Regular"/>
        <w:numPr>
          <w:ilvl w:val="0"/>
          <w:numId w:val="37"/>
        </w:numPr>
        <w:rPr>
          <w:lang w:val="en-US"/>
        </w:rPr>
      </w:pPr>
      <w:r w:rsidRPr="00E6443F">
        <w:rPr>
          <w:rStyle w:val="P-Bold"/>
          <w:lang w:val="en-US"/>
        </w:rPr>
        <w:lastRenderedPageBreak/>
        <w:t>Positional Encoding</w:t>
      </w:r>
      <w:r w:rsidRPr="00E6443F">
        <w:rPr>
          <w:lang w:val="en-US"/>
        </w:rPr>
        <w:t>: This component incorporates positional information with input embeddings, which helps the model maintain awareness of word order and the structural flow of language.</w:t>
      </w:r>
    </w:p>
    <w:p w14:paraId="6631C747" w14:textId="77777777" w:rsidR="00E6443F" w:rsidRPr="00E6443F" w:rsidRDefault="00E6443F" w:rsidP="008E17B0">
      <w:pPr>
        <w:pStyle w:val="H2-Heading"/>
      </w:pPr>
      <w:bookmarkStart w:id="14" w:name="_Hlk181040549"/>
      <w:bookmarkEnd w:id="13"/>
      <w:r w:rsidRPr="00E6443F">
        <w:t>Comparative Advantages</w:t>
      </w:r>
    </w:p>
    <w:p w14:paraId="1EB6D49F" w14:textId="77777777" w:rsidR="00E6443F" w:rsidRPr="00E6443F" w:rsidRDefault="00E6443F" w:rsidP="00E6443F">
      <w:pPr>
        <w:pStyle w:val="P-Regular"/>
        <w:rPr>
          <w:lang w:val="en-US"/>
        </w:rPr>
      </w:pPr>
      <w:r w:rsidRPr="00E6443F">
        <w:rPr>
          <w:lang w:val="en-US"/>
        </w:rPr>
        <w:t xml:space="preserve">Compared to earlier </w:t>
      </w:r>
      <w:r w:rsidRPr="00E6443F">
        <w:rPr>
          <w:rStyle w:val="P-Keyword"/>
          <w:lang w:val="en-US"/>
        </w:rPr>
        <w:t>NLP</w:t>
      </w:r>
      <w:r w:rsidRPr="00E6443F">
        <w:rPr>
          <w:lang w:val="en-US"/>
        </w:rPr>
        <w:t xml:space="preserve"> models, </w:t>
      </w:r>
      <w:r w:rsidRPr="00E6443F">
        <w:rPr>
          <w:rStyle w:val="P-Keyword"/>
          <w:lang w:val="en-US"/>
        </w:rPr>
        <w:t>Hugging Face Diffusors</w:t>
      </w:r>
      <w:r w:rsidRPr="00E6443F">
        <w:rPr>
          <w:lang w:val="en-US"/>
        </w:rPr>
        <w:t xml:space="preserve"> offer several distinct advantages:</w:t>
      </w:r>
    </w:p>
    <w:p w14:paraId="6707ABD4" w14:textId="77777777" w:rsidR="00E6443F" w:rsidRPr="00E6443F" w:rsidRDefault="00E6443F" w:rsidP="00E6443F">
      <w:pPr>
        <w:pStyle w:val="P-Regular"/>
        <w:numPr>
          <w:ilvl w:val="0"/>
          <w:numId w:val="38"/>
        </w:numPr>
        <w:rPr>
          <w:lang w:val="en-US"/>
        </w:rPr>
      </w:pPr>
      <w:r w:rsidRPr="00E6443F">
        <w:rPr>
          <w:rStyle w:val="P-Bold"/>
          <w:lang w:val="en-US"/>
        </w:rPr>
        <w:t>Parallel Processing</w:t>
      </w:r>
      <w:r w:rsidRPr="00E6443F">
        <w:rPr>
          <w:lang w:val="en-US"/>
        </w:rPr>
        <w:t>: The ability to process input sequences in parallel significantly speeds up both training and inference phases.</w:t>
      </w:r>
    </w:p>
    <w:p w14:paraId="2C57DC94" w14:textId="77777777" w:rsidR="00E6443F" w:rsidRPr="00E6443F" w:rsidRDefault="00E6443F" w:rsidP="00E6443F">
      <w:pPr>
        <w:pStyle w:val="P-Regular"/>
        <w:numPr>
          <w:ilvl w:val="0"/>
          <w:numId w:val="38"/>
        </w:numPr>
        <w:rPr>
          <w:lang w:val="en-US"/>
        </w:rPr>
      </w:pPr>
      <w:r w:rsidRPr="00E6443F">
        <w:rPr>
          <w:rStyle w:val="P-Bold"/>
          <w:lang w:val="en-US"/>
        </w:rPr>
        <w:t>Scalability</w:t>
      </w:r>
      <w:r w:rsidRPr="00E6443F">
        <w:rPr>
          <w:lang w:val="en-US"/>
        </w:rPr>
        <w:t>: With the capacity to manage extensive datasets effectively, these models benefit greatly from advancements in hardware and distributed computing technologies.</w:t>
      </w:r>
    </w:p>
    <w:p w14:paraId="41B5D735" w14:textId="77777777" w:rsidR="00E6443F" w:rsidRPr="00E6443F" w:rsidRDefault="00E6443F" w:rsidP="00E6443F">
      <w:pPr>
        <w:pStyle w:val="P-Regular"/>
        <w:numPr>
          <w:ilvl w:val="0"/>
          <w:numId w:val="38"/>
        </w:numPr>
        <w:rPr>
          <w:lang w:val="en-US"/>
        </w:rPr>
      </w:pPr>
      <w:r w:rsidRPr="00E6443F">
        <w:rPr>
          <w:rStyle w:val="P-Bold"/>
          <w:lang w:val="en-US"/>
        </w:rPr>
        <w:t>Superior Performance</w:t>
      </w:r>
      <w:r w:rsidRPr="00E6443F">
        <w:rPr>
          <w:lang w:val="en-US"/>
        </w:rPr>
        <w:t xml:space="preserve">: </w:t>
      </w:r>
      <w:r w:rsidRPr="00E6443F">
        <w:rPr>
          <w:rStyle w:val="P-Keyword"/>
          <w:lang w:val="en-US"/>
        </w:rPr>
        <w:t xml:space="preserve">Hugging Face Diffusors </w:t>
      </w:r>
      <w:r w:rsidRPr="00E6443F">
        <w:rPr>
          <w:lang w:val="en-US"/>
        </w:rPr>
        <w:t xml:space="preserve">consistently achieve state-of-the-art results on various </w:t>
      </w:r>
      <w:r w:rsidRPr="00E6443F">
        <w:rPr>
          <w:rStyle w:val="P-Keyword"/>
          <w:lang w:val="en-US"/>
        </w:rPr>
        <w:t>NLP</w:t>
      </w:r>
      <w:r w:rsidRPr="00E6443F">
        <w:rPr>
          <w:lang w:val="en-US"/>
        </w:rPr>
        <w:t xml:space="preserve"> benchmarks, showcasing their superior accuracy and generalization capabilities across different languages and tasks (Rao &amp; McMahan, 2019).</w:t>
      </w:r>
    </w:p>
    <w:p w14:paraId="780DE3FE" w14:textId="77777777" w:rsidR="00E6443F" w:rsidRPr="00E6443F" w:rsidRDefault="00E6443F" w:rsidP="008E17B0">
      <w:pPr>
        <w:pStyle w:val="H2-Heading"/>
      </w:pPr>
      <w:bookmarkStart w:id="15" w:name="_Hlk181040897"/>
      <w:bookmarkEnd w:id="14"/>
      <w:r w:rsidRPr="00E6443F">
        <w:t>Community and Model Accessibility</w:t>
      </w:r>
    </w:p>
    <w:p w14:paraId="47F07C03" w14:textId="38601A20" w:rsidR="00E6443F" w:rsidRPr="00E6443F" w:rsidRDefault="00E6443F" w:rsidP="00E6443F">
      <w:pPr>
        <w:pStyle w:val="P-Regular"/>
        <w:rPr>
          <w:lang w:val="en-US"/>
        </w:rPr>
      </w:pPr>
      <w:r w:rsidRPr="00E6443F">
        <w:rPr>
          <w:lang w:val="en-US"/>
        </w:rPr>
        <w:t xml:space="preserve">A cornerstone of the </w:t>
      </w:r>
      <w:r w:rsidRPr="00E6443F">
        <w:rPr>
          <w:rStyle w:val="P-Keyword"/>
          <w:lang w:val="en-US"/>
        </w:rPr>
        <w:t xml:space="preserve">Hugging Face </w:t>
      </w:r>
      <w:r w:rsidR="00B12366">
        <w:rPr>
          <w:rStyle w:val="P-Keyword"/>
          <w:lang w:val="en-US"/>
        </w:rPr>
        <w:t>Diffusers</w:t>
      </w:r>
      <w:r w:rsidRPr="00E6443F">
        <w:rPr>
          <w:rStyle w:val="P-Keyword"/>
          <w:lang w:val="en-US"/>
        </w:rPr>
        <w:t xml:space="preserve"> library</w:t>
      </w:r>
      <w:r w:rsidRPr="00E6443F">
        <w:rPr>
          <w:lang w:val="en-US"/>
        </w:rPr>
        <w:t xml:space="preserve"> is its vibrant community and open model hub. This hub not only provides access to a wide range of pre-trained models but also fosters an environment of collaboration and innovation, allowing both novice and expert researchers to contribute to and benefit from the ongoing advancements in </w:t>
      </w:r>
      <w:r w:rsidRPr="00E6443F">
        <w:rPr>
          <w:rStyle w:val="P-Keyword"/>
          <w:lang w:val="en-US"/>
        </w:rPr>
        <w:t>NLP</w:t>
      </w:r>
      <w:r w:rsidRPr="00E6443F">
        <w:rPr>
          <w:lang w:val="en-US"/>
        </w:rPr>
        <w:t>.</w:t>
      </w:r>
    </w:p>
    <w:bookmarkEnd w:id="15"/>
    <w:p w14:paraId="6FD258ED" w14:textId="6B8E1E85" w:rsidR="00E6443F" w:rsidRPr="001D4A38" w:rsidDel="00567C87" w:rsidRDefault="00E6443F" w:rsidP="008E17B0">
      <w:pPr>
        <w:pStyle w:val="H2-Heading"/>
        <w:rPr>
          <w:del w:id="16" w:author="Tazeen Shaikh" w:date="2024-11-04T00:48:00Z" w16du:dateUtc="2024-11-03T19:18:00Z"/>
          <w:strike/>
        </w:rPr>
      </w:pPr>
      <w:commentRangeStart w:id="17"/>
      <w:del w:id="18" w:author="Tazeen Shaikh" w:date="2024-11-04T00:48:00Z" w16du:dateUtc="2024-11-03T19:18:00Z">
        <w:r w:rsidRPr="001D4A38" w:rsidDel="00567C87">
          <w:rPr>
            <w:strike/>
          </w:rPr>
          <w:delText>Summary</w:delText>
        </w:r>
      </w:del>
    </w:p>
    <w:p w14:paraId="4B783114" w14:textId="0816FF4B" w:rsidR="00E6443F" w:rsidRPr="001D4A38" w:rsidDel="00567C87" w:rsidRDefault="00E6443F" w:rsidP="00E6443F">
      <w:pPr>
        <w:pStyle w:val="P-Regular"/>
        <w:rPr>
          <w:del w:id="19" w:author="Tazeen Shaikh" w:date="2024-11-04T00:48:00Z" w16du:dateUtc="2024-11-03T19:18:00Z"/>
          <w:strike/>
        </w:rPr>
      </w:pPr>
      <w:del w:id="20" w:author="Tazeen Shaikh" w:date="2024-11-04T00:48:00Z" w16du:dateUtc="2024-11-03T19:18:00Z">
        <w:r w:rsidRPr="001D4A38" w:rsidDel="00567C87">
          <w:rPr>
            <w:strike/>
            <w:lang w:val="en-US"/>
          </w:rPr>
          <w:delText xml:space="preserve">This chapter provides a comprehensive introduction to the functionalities and strategic advantages of the Hugging Face </w:delText>
        </w:r>
        <w:r w:rsidR="00B12366" w:rsidRPr="001D4A38" w:rsidDel="00567C87">
          <w:rPr>
            <w:strike/>
            <w:lang w:val="en-US"/>
          </w:rPr>
          <w:delText>Diffusers</w:delText>
        </w:r>
        <w:r w:rsidRPr="001D4A38" w:rsidDel="00567C87">
          <w:rPr>
            <w:strike/>
            <w:lang w:val="en-US"/>
          </w:rPr>
          <w:delText xml:space="preserve"> library, setting the stage for deeper exploration into its applications across various sectors. By the end of this chapter, readers will gain a thorough understanding of how these advanced technologies are being applied to solve real-world problems, paving the way for future innovations in the field of artificial intelligence.</w:delText>
        </w:r>
        <w:commentRangeEnd w:id="17"/>
        <w:r w:rsidR="00DD6166" w:rsidDel="00567C87">
          <w:rPr>
            <w:rStyle w:val="CommentReference"/>
            <w:rFonts w:eastAsiaTheme="minorHAnsi"/>
            <w:lang w:val="en-US"/>
          </w:rPr>
          <w:commentReference w:id="17"/>
        </w:r>
      </w:del>
    </w:p>
    <w:p w14:paraId="412BE81A" w14:textId="6495CBA4" w:rsidR="008B2575" w:rsidRDefault="00247316" w:rsidP="008B2575">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66432" behindDoc="1" locked="0" layoutInCell="1" allowOverlap="0" wp14:anchorId="6A56561B" wp14:editId="61B23269">
                <wp:simplePos x="0" y="0"/>
                <wp:positionH relativeFrom="margin">
                  <wp:posOffset>0</wp:posOffset>
                </wp:positionH>
                <wp:positionV relativeFrom="paragraph">
                  <wp:posOffset>168910</wp:posOffset>
                </wp:positionV>
                <wp:extent cx="4983480" cy="685800"/>
                <wp:effectExtent l="38100" t="38100" r="45720" b="38100"/>
                <wp:wrapSquare wrapText="bothSides"/>
                <wp:docPr id="25277580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56561B" id="Rectangle 4" o:spid="_x0000_s1026" style="position:absolute;margin-left:0;margin-top:13.3pt;width:392.4pt;height:54pt;z-index:-25165004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" o:allowoverlap="f" fillcolor="#44546a" strokecolor="#44546a" strokeweight="6pt">
                <v:stroke linestyle="thinThin"/>
                <v:textbox inset="14.4pt,14.4pt,14.4pt,14.4pt">
                  <w:txbxContent>
                    <w:p w14:paraId="75554DA0" w14:textId="77777777" w:rsidR="00247316" w:rsidRDefault="00247316" w:rsidP="00247316">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441E01">
        <w:t>//</w:t>
      </w:r>
    </w:p>
    <w:p w14:paraId="0B70DD75" w14:textId="70F866DC" w:rsidR="00073FFE" w:rsidRDefault="009F5578" w:rsidP="008B2575">
      <w:r w:rsidRPr="00247316">
        <w:rPr>
          <w:rFonts w:ascii="Times New Roman" w:eastAsia="Times New Roman" w:hAnsi="Times New Roman" w:cs="Times New Roman"/>
          <w:noProof/>
          <w:sz w:val="24"/>
          <w:szCs w:val="24"/>
        </w:rPr>
        <w:lastRenderedPageBreak/>
        <mc:AlternateContent>
          <mc:Choice Requires="wps">
            <w:drawing>
              <wp:anchor distT="45720" distB="45720" distL="182880" distR="182880" simplePos="0" relativeHeight="251669504" behindDoc="1" locked="0" layoutInCell="1" allowOverlap="0" wp14:anchorId="32194AF5" wp14:editId="048EF2CC">
                <wp:simplePos x="0" y="0"/>
                <wp:positionH relativeFrom="margin">
                  <wp:posOffset>0</wp:posOffset>
                </wp:positionH>
                <wp:positionV relativeFrom="paragraph">
                  <wp:posOffset>530225</wp:posOffset>
                </wp:positionV>
                <wp:extent cx="4983480" cy="685800"/>
                <wp:effectExtent l="38100" t="38100" r="45720" b="38100"/>
                <wp:wrapSquare wrapText="bothSides"/>
                <wp:docPr id="17732416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2194AF5" id="_x0000_s1027" style="position:absolute;margin-left:0;margin-top:41.75pt;width:392.4pt;height:54pt;z-index:-25164697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" o:allowoverlap="f" fillcolor="#44546a" strokecolor="#44546a" strokeweight="6pt">
                <v:stroke linestyle="thinThin"/>
                <v:textbox inset="14.4pt,14.4pt,14.4pt,14.4pt">
                  <w:txbxContent>
                    <w:p w14:paraId="335D6658" w14:textId="77777777" w:rsidR="009F5578" w:rsidRDefault="009F5578" w:rsidP="009F5578">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2CF83535" w14:textId="478814AB" w:rsidR="00237155" w:rsidRPr="00237155" w:rsidRDefault="00237155" w:rsidP="00A301BF">
      <w:pPr>
        <w:pStyle w:val="H1-Section"/>
      </w:pPr>
      <w:r w:rsidRPr="00237155">
        <w:t xml:space="preserve">Model </w:t>
      </w:r>
      <w:r w:rsidR="00CD013A">
        <w:t>t</w:t>
      </w:r>
      <w:r w:rsidRPr="00237155">
        <w:t xml:space="preserve">raining with Hugging Face </w:t>
      </w:r>
      <w:r w:rsidR="00B12366">
        <w:t>Diffusers</w:t>
      </w:r>
    </w:p>
    <w:p w14:paraId="491DF670" w14:textId="3E55F3FC" w:rsidR="00237155" w:rsidRPr="00237155" w:rsidRDefault="00634066" w:rsidP="000F64BE">
      <w:pPr>
        <w:pStyle w:val="P-Regular"/>
      </w:pPr>
      <w:r w:rsidRPr="2C093623">
        <w:rPr>
          <w:lang w:val="en-US"/>
        </w:rPr>
        <w:t>In t</w:t>
      </w:r>
      <w:r w:rsidR="00237155" w:rsidRPr="2C093623">
        <w:rPr>
          <w:lang w:val="en-US"/>
        </w:rPr>
        <w:t>his section</w:t>
      </w:r>
      <w:r w:rsidRPr="2C093623">
        <w:rPr>
          <w:lang w:val="en-US"/>
        </w:rPr>
        <w:t>, we will</w:t>
      </w:r>
      <w:r w:rsidR="00237155" w:rsidRPr="2C093623">
        <w:rPr>
          <w:lang w:val="en-US"/>
        </w:rPr>
        <w:t xml:space="preserve"> explore the practical aspects of training models using the Hugging Face </w:t>
      </w:r>
      <w:r w:rsidR="00B12366" w:rsidRPr="2C093623">
        <w:rPr>
          <w:lang w:val="en-US"/>
        </w:rPr>
        <w:t>Diffusers</w:t>
      </w:r>
      <w:r w:rsidR="00237155" w:rsidRPr="2C093623">
        <w:rPr>
          <w:lang w:val="en-US"/>
        </w:rPr>
        <w:t xml:space="preserve"> library, encompassing environment setup, dataset preparation, and model training procedures. Aimed at academics and scientists, it provides detailed steps and considerations for leveraging Hugging Face </w:t>
      </w:r>
      <w:r w:rsidR="00B12366" w:rsidRPr="2C093623">
        <w:rPr>
          <w:lang w:val="en-US"/>
        </w:rPr>
        <w:t>Diffusers</w:t>
      </w:r>
      <w:r w:rsidR="00237155" w:rsidRPr="2C093623">
        <w:rPr>
          <w:lang w:val="en-US"/>
        </w:rPr>
        <w:t xml:space="preserve"> to train state-of-the-art transformer models.</w:t>
      </w:r>
    </w:p>
    <w:p w14:paraId="1D840BC5" w14:textId="3CB1D2EF" w:rsidR="00237155" w:rsidRPr="00237155" w:rsidRDefault="00237155" w:rsidP="00A301BF">
      <w:pPr>
        <w:pStyle w:val="H2-Heading"/>
      </w:pPr>
      <w:r w:rsidRPr="00237155">
        <w:t xml:space="preserve">Setting up the </w:t>
      </w:r>
      <w:r w:rsidR="00CD013A">
        <w:t>e</w:t>
      </w:r>
      <w:r w:rsidRPr="00237155">
        <w:t xml:space="preserve">nvironment and </w:t>
      </w:r>
      <w:r w:rsidR="00CD013A">
        <w:t>i</w:t>
      </w:r>
      <w:r w:rsidRPr="00237155">
        <w:t>nstallation</w:t>
      </w:r>
    </w:p>
    <w:p w14:paraId="6DC43950" w14:textId="33CEEEB5" w:rsidR="00237155" w:rsidRPr="00237155" w:rsidRDefault="00237155" w:rsidP="000F64BE">
      <w:pPr>
        <w:pStyle w:val="P-Regular"/>
      </w:pPr>
      <w:r w:rsidRPr="2C093623">
        <w:rPr>
          <w:lang w:val="en-US"/>
        </w:rPr>
        <w:t xml:space="preserve">Before embarking on model training with Hugging Face </w:t>
      </w:r>
      <w:r w:rsidR="00B12366" w:rsidRPr="2C093623">
        <w:rPr>
          <w:lang w:val="en-US"/>
        </w:rPr>
        <w:t>Diffusers</w:t>
      </w:r>
      <w:r w:rsidRPr="2C093623">
        <w:rPr>
          <w:lang w:val="en-US"/>
        </w:rPr>
        <w:t>, it's crucial to establish a conducive development environment. This typically involves:</w:t>
      </w:r>
    </w:p>
    <w:p w14:paraId="1BD7AD79" w14:textId="77777777" w:rsidR="00237155" w:rsidRDefault="00237155" w:rsidP="00646090">
      <w:pPr>
        <w:numPr>
          <w:ilvl w:val="0"/>
          <w:numId w:val="9"/>
        </w:numPr>
        <w:spacing w:line="259" w:lineRule="auto"/>
      </w:pPr>
      <w:r w:rsidRPr="00AA65F2">
        <w:rPr>
          <w:rStyle w:val="P-Bold"/>
        </w:rPr>
        <w:t>Installation of Dependencies:</w:t>
      </w:r>
      <w:r w:rsidRPr="00237155">
        <w:t xml:space="preserve"> Detailed instructions on installing Python, PyTorch or TensorFlow, and the Hugging Face Transformers library. This step ensures compatibility and optimal performance with the chosen hardware configuration (Rao &amp; McMahan, 2019).</w:t>
      </w:r>
    </w:p>
    <w:p w14:paraId="0F411909" w14:textId="79484F23" w:rsidR="00794167" w:rsidRPr="001D4A38" w:rsidRDefault="00F01CFF" w:rsidP="001D4A38">
      <w:pPr>
        <w:pStyle w:val="L-Source"/>
        <w:rPr>
          <w:rStyle w:val="SC-Highlight"/>
          <w:lang w:val="en-US"/>
        </w:rPr>
      </w:pPr>
      <w:r w:rsidRPr="001D4A38">
        <w:rPr>
          <w:rStyle w:val="SC-Highlight"/>
          <w:lang w:val="en-US"/>
        </w:rPr>
        <w:t>bash</w:t>
      </w:r>
      <w:r>
        <w:br/>
      </w:r>
      <w:r w:rsidRPr="001D4A38">
        <w:rPr>
          <w:rStyle w:val="SC-Highlight"/>
          <w:lang w:val="en-US"/>
        </w:rPr>
        <w:t>pip install transformers torch torchvision</w:t>
      </w:r>
    </w:p>
    <w:p w14:paraId="3C26B4BA" w14:textId="77777777" w:rsidR="00237155" w:rsidRDefault="00237155" w:rsidP="00646090">
      <w:pPr>
        <w:numPr>
          <w:ilvl w:val="0"/>
          <w:numId w:val="9"/>
        </w:numPr>
        <w:spacing w:line="259" w:lineRule="auto"/>
      </w:pPr>
      <w:r w:rsidRPr="00AA65F2">
        <w:rPr>
          <w:rStyle w:val="P-Bold"/>
        </w:rPr>
        <w:t>Virtual Environment Management:</w:t>
      </w:r>
      <w:r w:rsidRPr="00237155">
        <w:t xml:space="preserve"> Guidance on setting up virtual environments to isolate project dependencies and manage package versions effectively. Tools like Anaconda or virtualenv can facilitate this process, ensuring reproducibility and stability in the development environment.</w:t>
      </w:r>
    </w:p>
    <w:p w14:paraId="6524789C" w14:textId="378FE96D" w:rsidR="00904ABE" w:rsidRPr="001D4A38" w:rsidRDefault="00724B96" w:rsidP="001D4A38">
      <w:pPr>
        <w:pStyle w:val="L-Source"/>
        <w:rPr>
          <w:rStyle w:val="SC-Highlight"/>
        </w:rPr>
      </w:pPr>
      <w:r w:rsidRPr="001D4A38">
        <w:rPr>
          <w:rStyle w:val="SC-Highlight"/>
        </w:rPr>
        <w:t>b</w:t>
      </w:r>
      <w:r w:rsidR="00904ABE" w:rsidRPr="001D4A38">
        <w:rPr>
          <w:rStyle w:val="SC-Highlight"/>
        </w:rPr>
        <w:t>ash</w:t>
      </w:r>
    </w:p>
    <w:p w14:paraId="050E0882" w14:textId="77777777" w:rsidR="00724B96" w:rsidRPr="001D4A38" w:rsidRDefault="00724B96" w:rsidP="001D4A38">
      <w:pPr>
        <w:pStyle w:val="L-Source"/>
        <w:rPr>
          <w:rStyle w:val="SC-Highlight"/>
          <w:lang w:val="en-US"/>
        </w:rPr>
      </w:pPr>
      <w:r w:rsidRPr="001D4A38">
        <w:rPr>
          <w:rStyle w:val="SC-Highlight"/>
        </w:rPr>
        <w:t>python -m venv hf-env</w:t>
      </w:r>
    </w:p>
    <w:p w14:paraId="4559F1F8" w14:textId="066906D2" w:rsidR="00724B96" w:rsidRPr="001D4A38" w:rsidRDefault="00724B96" w:rsidP="001D4A38">
      <w:pPr>
        <w:pStyle w:val="L-Source"/>
        <w:rPr>
          <w:rStyle w:val="SC-Highlight"/>
          <w:lang w:val="en-US"/>
        </w:rPr>
      </w:pPr>
      <w:r w:rsidRPr="001D4A38">
        <w:rPr>
          <w:rStyle w:val="SC-Highlight"/>
        </w:rPr>
        <w:t>source hf-env/bin/activate  # On Windows use `hf-env\Scripts\activate`</w:t>
      </w:r>
    </w:p>
    <w:p w14:paraId="33F01F22" w14:textId="77777777" w:rsidR="00237155" w:rsidRPr="00237155" w:rsidRDefault="00237155" w:rsidP="00A301BF">
      <w:pPr>
        <w:pStyle w:val="H2-Heading"/>
      </w:pPr>
      <w:r w:rsidRPr="00237155">
        <w:lastRenderedPageBreak/>
        <w:t>Loading and Preparing Datasets</w:t>
      </w:r>
    </w:p>
    <w:p w14:paraId="1DE733D8" w14:textId="77777777" w:rsidR="00237155" w:rsidRPr="00237155" w:rsidRDefault="00237155" w:rsidP="000F64BE">
      <w:pPr>
        <w:pStyle w:val="P-Regular"/>
      </w:pPr>
      <w:r w:rsidRPr="00237155">
        <w:t>Central to effective model training is the availability and preparation of high-quality datasets:</w:t>
      </w:r>
    </w:p>
    <w:p w14:paraId="49BCACCD" w14:textId="2235BC61" w:rsidR="00237155" w:rsidRPr="00237155" w:rsidRDefault="00237155" w:rsidP="00646090">
      <w:pPr>
        <w:numPr>
          <w:ilvl w:val="0"/>
          <w:numId w:val="10"/>
        </w:numPr>
        <w:spacing w:line="259" w:lineRule="auto"/>
      </w:pPr>
      <w:r w:rsidRPr="00AA65F2">
        <w:rPr>
          <w:rStyle w:val="P-Bold"/>
        </w:rPr>
        <w:t xml:space="preserve">Dataset </w:t>
      </w:r>
      <w:r w:rsidR="003749D4" w:rsidRPr="00AA65F2">
        <w:rPr>
          <w:rStyle w:val="P-Bold"/>
        </w:rPr>
        <w:t>s</w:t>
      </w:r>
      <w:r w:rsidRPr="00AA65F2">
        <w:rPr>
          <w:rStyle w:val="P-Bold"/>
        </w:rPr>
        <w:t>election:</w:t>
      </w:r>
      <w:r w:rsidRPr="00237155">
        <w:t xml:space="preserve"> Guidance on selecting appropriate datasets for specific NLP tasks, considering factors such as data size, domain relevance, and annotation quality. Examples could include publicly available datasets like IMDb for sentiment analysis or CoNLL-2003 for named entity recognition.</w:t>
      </w:r>
    </w:p>
    <w:p w14:paraId="663E0B50" w14:textId="687874D0" w:rsidR="00237155" w:rsidRDefault="00237155" w:rsidP="00646090">
      <w:pPr>
        <w:numPr>
          <w:ilvl w:val="0"/>
          <w:numId w:val="10"/>
        </w:numPr>
        <w:spacing w:line="259" w:lineRule="auto"/>
      </w:pPr>
      <w:r w:rsidRPr="00AA65F2">
        <w:rPr>
          <w:rStyle w:val="P-Bold"/>
        </w:rPr>
        <w:t xml:space="preserve">Data </w:t>
      </w:r>
      <w:r w:rsidR="003749D4" w:rsidRPr="00AA65F2">
        <w:rPr>
          <w:rStyle w:val="P-Bold"/>
        </w:rPr>
        <w:t>p</w:t>
      </w:r>
      <w:r w:rsidRPr="00AA65F2">
        <w:rPr>
          <w:rStyle w:val="P-Bold"/>
        </w:rPr>
        <w:t>reprocessing:</w:t>
      </w:r>
      <w:r w:rsidRPr="00237155">
        <w:t xml:space="preserve"> Detailed procedures for data preprocessing, including tokenization, padding, and encoding. Illustrative examples or code snippets can clarify how to transform raw text data into a format suitable for training transformer models within the Hugging Face </w:t>
      </w:r>
      <w:r w:rsidR="00B12366">
        <w:t>Diffusers</w:t>
      </w:r>
      <w:r w:rsidRPr="00237155">
        <w:t xml:space="preserve"> framework.</w:t>
      </w:r>
    </w:p>
    <w:p w14:paraId="0425E227" w14:textId="1FB39F50" w:rsidR="00D529B8" w:rsidRDefault="00D529B8" w:rsidP="001D4A38">
      <w:pPr>
        <w:pStyle w:val="P-Regular"/>
      </w:pPr>
      <w:commentRangeStart w:id="21"/>
      <w:r>
        <w:t>//</w:t>
      </w:r>
      <w:commentRangeEnd w:id="21"/>
      <w:r w:rsidR="00CE202F">
        <w:rPr>
          <w:rStyle w:val="CommentReference"/>
          <w:rFonts w:eastAsiaTheme="minorHAnsi"/>
          <w:lang w:val="en-US"/>
        </w:rPr>
        <w:commentReference w:id="21"/>
      </w:r>
    </w:p>
    <w:p w14:paraId="2EBA3F0E" w14:textId="3B2AA6EB" w:rsidR="00724B96" w:rsidRDefault="00BE6D10" w:rsidP="00D529B8">
      <w:pPr>
        <w:pStyle w:val="SC-Source"/>
      </w:pPr>
      <w:r>
        <w:t>` `python</w:t>
      </w:r>
    </w:p>
    <w:p w14:paraId="3D0F2367" w14:textId="77777777" w:rsidR="00BE6D10" w:rsidRDefault="00BE6D10" w:rsidP="00D529B8">
      <w:pPr>
        <w:pStyle w:val="SC-Source"/>
        <w:rPr>
          <w:lang w:val="en-US"/>
        </w:rPr>
      </w:pPr>
      <w:r w:rsidRPr="2C093623">
        <w:rPr>
          <w:lang w:val="en-US"/>
        </w:rPr>
        <w:t>from transformers import TrainingArguments</w:t>
      </w:r>
    </w:p>
    <w:p w14:paraId="08CE062E" w14:textId="77777777" w:rsidR="00BE6D10" w:rsidRDefault="00BE6D10" w:rsidP="00D529B8">
      <w:pPr>
        <w:pStyle w:val="SC-Source"/>
      </w:pPr>
      <w:r w:rsidRPr="2C093623">
        <w:rPr>
          <w:lang w:val="en-US"/>
        </w:rPr>
        <w:t>training_args = TrainingArguments(</w:t>
      </w:r>
    </w:p>
    <w:p w14:paraId="62CFCB6E" w14:textId="77777777" w:rsidR="00BE6D10" w:rsidRDefault="00BE6D10" w:rsidP="00D529B8">
      <w:pPr>
        <w:pStyle w:val="SC-Source"/>
      </w:pPr>
      <w:r w:rsidRPr="2C093623">
        <w:rPr>
          <w:lang w:val="en-US"/>
        </w:rPr>
        <w:t xml:space="preserve">    output_dir='./results',          # output directory</w:t>
      </w:r>
    </w:p>
    <w:p w14:paraId="58BC280E" w14:textId="77777777" w:rsidR="00BE6D10" w:rsidRDefault="00BE6D10" w:rsidP="00D529B8">
      <w:pPr>
        <w:pStyle w:val="SC-Source"/>
      </w:pPr>
      <w:r w:rsidRPr="2C093623">
        <w:rPr>
          <w:lang w:val="en-US"/>
        </w:rPr>
        <w:t xml:space="preserve">    num_train_epochs=3,              # number of training epochs</w:t>
      </w:r>
    </w:p>
    <w:p w14:paraId="45598CE8" w14:textId="77777777" w:rsidR="00BE6D10" w:rsidRDefault="00BE6D10" w:rsidP="00D529B8">
      <w:pPr>
        <w:pStyle w:val="SC-Source"/>
      </w:pPr>
      <w:r w:rsidRPr="78E186C2">
        <w:rPr>
          <w:lang w:val="en-US"/>
        </w:rPr>
        <w:t xml:space="preserve">    per_device_train_batch_size=16,  # batch size for training</w:t>
      </w:r>
    </w:p>
    <w:p w14:paraId="177F88BC" w14:textId="77777777" w:rsidR="00BE6D10" w:rsidRDefault="00BE6D10" w:rsidP="00D529B8">
      <w:pPr>
        <w:pStyle w:val="SC-Source"/>
      </w:pPr>
      <w:r w:rsidRPr="78E186C2">
        <w:rPr>
          <w:lang w:val="en-US"/>
        </w:rPr>
        <w:t xml:space="preserve">    per_device_eval_batch_size=64,   # batch size for evaluation</w:t>
      </w:r>
    </w:p>
    <w:p w14:paraId="12AD4FB8" w14:textId="77777777" w:rsidR="00BE6D10" w:rsidRDefault="00BE6D10" w:rsidP="00D529B8">
      <w:pPr>
        <w:pStyle w:val="SC-Source"/>
      </w:pPr>
      <w:r w:rsidRPr="78E186C2">
        <w:rPr>
          <w:lang w:val="en-US"/>
        </w:rPr>
        <w:t xml:space="preserve">    warmup_steps=500,                # number of warmup steps for learning rate scheduler</w:t>
      </w:r>
    </w:p>
    <w:p w14:paraId="1DD7FAE5" w14:textId="77777777" w:rsidR="00BE6D10" w:rsidRDefault="00BE6D10" w:rsidP="00D529B8">
      <w:pPr>
        <w:pStyle w:val="SC-Source"/>
      </w:pPr>
      <w:r w:rsidRPr="78E186C2">
        <w:rPr>
          <w:lang w:val="en-US"/>
        </w:rPr>
        <w:t xml:space="preserve">    weight_decay=0.01,               # strength of weight decay</w:t>
      </w:r>
    </w:p>
    <w:p w14:paraId="01C0EDC0" w14:textId="77777777" w:rsidR="00BE6D10" w:rsidRDefault="00BE6D10" w:rsidP="00D529B8">
      <w:pPr>
        <w:pStyle w:val="SC-Source"/>
      </w:pPr>
      <w:r w:rsidRPr="78E186C2">
        <w:rPr>
          <w:lang w:val="en-US"/>
        </w:rPr>
        <w:t xml:space="preserve">    logging_dir='./logs',            # directory for storing logs</w:t>
      </w:r>
    </w:p>
    <w:p w14:paraId="69B6A54E" w14:textId="616D87F5" w:rsidR="00BE6D10" w:rsidRDefault="00BE6D10" w:rsidP="00D529B8">
      <w:pPr>
        <w:pStyle w:val="SC-Source"/>
      </w:pPr>
      <w:r>
        <w:t>)</w:t>
      </w:r>
    </w:p>
    <w:p w14:paraId="582926C1" w14:textId="688EA003" w:rsidR="00BE6D10" w:rsidRPr="00237155" w:rsidRDefault="00BE6D10" w:rsidP="00D529B8">
      <w:pPr>
        <w:pStyle w:val="SC-Source"/>
      </w:pPr>
      <w:r>
        <w:lastRenderedPageBreak/>
        <w:t>` `</w:t>
      </w:r>
    </w:p>
    <w:p w14:paraId="7544E9E8" w14:textId="044E37BD" w:rsidR="00237155" w:rsidRPr="00237155" w:rsidRDefault="00237155" w:rsidP="00A301BF">
      <w:pPr>
        <w:pStyle w:val="H2-Heading"/>
      </w:pPr>
      <w:r w:rsidRPr="00237155">
        <w:t xml:space="preserve">Training </w:t>
      </w:r>
      <w:r w:rsidR="003749D4">
        <w:t>m</w:t>
      </w:r>
      <w:r w:rsidRPr="00237155">
        <w:t xml:space="preserve">odels from </w:t>
      </w:r>
      <w:r w:rsidR="003749D4">
        <w:t>s</w:t>
      </w:r>
      <w:r w:rsidRPr="00237155">
        <w:t xml:space="preserve">cratch </w:t>
      </w:r>
      <w:r w:rsidR="003749D4">
        <w:t>u</w:t>
      </w:r>
      <w:r w:rsidRPr="00237155">
        <w:t xml:space="preserve">sing </w:t>
      </w:r>
      <w:r w:rsidR="003749D4">
        <w:t>H</w:t>
      </w:r>
      <w:r w:rsidRPr="00237155">
        <w:t xml:space="preserve">ugging Face </w:t>
      </w:r>
      <w:r w:rsidR="00B12366">
        <w:t>Diffusers</w:t>
      </w:r>
    </w:p>
    <w:p w14:paraId="5D1D61FA" w14:textId="0055E404" w:rsidR="003534AD" w:rsidRPr="00237155" w:rsidRDefault="003534AD" w:rsidP="000F64BE">
      <w:pPr>
        <w:pStyle w:val="P-Regular"/>
      </w:pPr>
      <w:r w:rsidRPr="003534AD">
        <w:rPr>
          <w:lang w:val="en-US"/>
        </w:rPr>
        <w:t>Here’s how to configure and train your model from scratch:</w:t>
      </w:r>
    </w:p>
    <w:p w14:paraId="58957B20" w14:textId="3EDEEDA1" w:rsidR="00237155" w:rsidRPr="009C201B" w:rsidRDefault="00237155" w:rsidP="00646090">
      <w:pPr>
        <w:numPr>
          <w:ilvl w:val="0"/>
          <w:numId w:val="11"/>
        </w:numPr>
        <w:spacing w:line="259" w:lineRule="auto"/>
        <w:rPr>
          <w:rFonts w:ascii="Arial" w:hAnsi="Arial"/>
          <w:b/>
          <w:shd w:val="clear" w:color="auto" w:fill="73FDD6"/>
        </w:rPr>
      </w:pPr>
      <w:r w:rsidRPr="00AA65F2">
        <w:rPr>
          <w:rStyle w:val="P-Bold"/>
        </w:rPr>
        <w:t xml:space="preserve">Model </w:t>
      </w:r>
      <w:r w:rsidR="003749D4" w:rsidRPr="00AA65F2">
        <w:rPr>
          <w:rStyle w:val="P-Bold"/>
        </w:rPr>
        <w:t>c</w:t>
      </w:r>
      <w:r w:rsidRPr="00AA65F2">
        <w:rPr>
          <w:rStyle w:val="P-Bold"/>
        </w:rPr>
        <w:t>onfiguration:</w:t>
      </w:r>
      <w:r w:rsidRPr="00237155">
        <w:t xml:space="preserve"> </w:t>
      </w:r>
      <w:r w:rsidR="009C201B" w:rsidRPr="009C201B">
        <w:t>Set the configuration parameters such as the number of epochs, learning rate, and batch size.</w:t>
      </w:r>
    </w:p>
    <w:p w14:paraId="3B689AE2" w14:textId="78837087" w:rsidR="009C201B" w:rsidRPr="009F6D56" w:rsidRDefault="009C201B" w:rsidP="001D4A38">
      <w:pPr>
        <w:pStyle w:val="L-Source"/>
        <w:rPr>
          <w:rStyle w:val="P-Bold"/>
          <w:rFonts w:ascii="Courier" w:eastAsiaTheme="minorHAnsi" w:hAnsi="Courier" w:cstheme="minorBidi"/>
          <w:b w:val="0"/>
          <w:szCs w:val="22"/>
          <w:shd w:val="clear" w:color="auto" w:fill="auto"/>
          <w:lang w:val="en-US"/>
        </w:rPr>
      </w:pPr>
      <w:r w:rsidRPr="009F6D56">
        <w:rPr>
          <w:rStyle w:val="P-Bold"/>
          <w:rFonts w:ascii="Courier" w:hAnsi="Courier"/>
          <w:b w:val="0"/>
          <w:shd w:val="clear" w:color="auto" w:fill="auto"/>
        </w:rPr>
        <w:t>` `python</w:t>
      </w:r>
    </w:p>
    <w:p w14:paraId="1A6B9E06"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from transformers import TrainingArguments</w:t>
      </w:r>
    </w:p>
    <w:p w14:paraId="2D9A068D"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training_args = TrainingArguments(</w:t>
      </w:r>
    </w:p>
    <w:p w14:paraId="08FA15CF"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output_dir='./results',          # output directory</w:t>
      </w:r>
    </w:p>
    <w:p w14:paraId="7D235DB8"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num_train_epochs=3,              # number of training epochs</w:t>
      </w:r>
    </w:p>
    <w:p w14:paraId="50CF4C89"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per_device_train_batch_size=16,  # batch size for training</w:t>
      </w:r>
    </w:p>
    <w:p w14:paraId="3BB804CD"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per_device_eval_batch_size=64,   # batch size for evaluation</w:t>
      </w:r>
    </w:p>
    <w:p w14:paraId="1D9D0EEE"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warmup_steps=500,                # number of warmup steps for learning rate scheduler</w:t>
      </w:r>
    </w:p>
    <w:p w14:paraId="2D528DDD"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weight_decay=0.01,               # strength of weight decay</w:t>
      </w:r>
    </w:p>
    <w:p w14:paraId="5319231D" w14:textId="77777777" w:rsidR="00D44764" w:rsidRPr="009F6D56" w:rsidRDefault="00D44764"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 xml:space="preserve">    logging_dir='./logs',            # directory for storing logs</w:t>
      </w:r>
    </w:p>
    <w:p w14:paraId="1B46DECF" w14:textId="0664E27C" w:rsidR="009C201B" w:rsidRPr="009F6D56" w:rsidRDefault="00D44764" w:rsidP="001D4A38">
      <w:pPr>
        <w:pStyle w:val="L-Source"/>
        <w:rPr>
          <w:rStyle w:val="P-Bold"/>
          <w:rFonts w:ascii="Courier" w:hAnsi="Courier"/>
          <w:b w:val="0"/>
          <w:shd w:val="clear" w:color="auto" w:fill="auto"/>
        </w:rPr>
      </w:pPr>
      <w:r w:rsidRPr="009F6D56">
        <w:rPr>
          <w:rStyle w:val="P-Bold"/>
          <w:rFonts w:ascii="Courier" w:hAnsi="Courier"/>
          <w:b w:val="0"/>
          <w:shd w:val="clear" w:color="auto" w:fill="auto"/>
        </w:rPr>
        <w:t>)</w:t>
      </w:r>
    </w:p>
    <w:p w14:paraId="169CD9C4" w14:textId="4D4650DE" w:rsidR="00D44764" w:rsidRPr="009F6D56" w:rsidRDefault="00D44764" w:rsidP="001D4A38">
      <w:pPr>
        <w:pStyle w:val="L-Source"/>
        <w:rPr>
          <w:rStyle w:val="P-Bold"/>
          <w:rFonts w:ascii="Courier" w:hAnsi="Courier"/>
          <w:b w:val="0"/>
          <w:shd w:val="clear" w:color="auto" w:fill="auto"/>
        </w:rPr>
      </w:pPr>
      <w:r w:rsidRPr="009F6D56">
        <w:rPr>
          <w:rStyle w:val="P-Bold"/>
          <w:rFonts w:ascii="Courier" w:hAnsi="Courier"/>
          <w:b w:val="0"/>
          <w:shd w:val="clear" w:color="auto" w:fill="auto"/>
        </w:rPr>
        <w:t>` `</w:t>
      </w:r>
    </w:p>
    <w:p w14:paraId="211077EE" w14:textId="3E0565B5" w:rsidR="00EF237D" w:rsidRDefault="009F6D56" w:rsidP="007E279C">
      <w:pPr>
        <w:numPr>
          <w:ilvl w:val="0"/>
          <w:numId w:val="11"/>
        </w:numPr>
        <w:spacing w:line="259" w:lineRule="auto"/>
      </w:pPr>
      <w:r w:rsidRPr="009F6D56">
        <w:rPr>
          <w:rFonts w:ascii="Arial" w:hAnsi="Arial"/>
          <w:b/>
          <w:shd w:val="clear" w:color="auto" w:fill="73FDD6"/>
        </w:rPr>
        <w:t>Model Initialization and Training</w:t>
      </w:r>
      <w:r w:rsidR="00237155" w:rsidRPr="00AA65F2">
        <w:rPr>
          <w:rStyle w:val="P-Bold"/>
        </w:rPr>
        <w:t>:</w:t>
      </w:r>
      <w:r w:rsidR="00237155" w:rsidRPr="00237155">
        <w:t xml:space="preserve"> </w:t>
      </w:r>
      <w:r w:rsidR="007E279C" w:rsidRPr="007E279C">
        <w:t>Initialize the model and start the training process.</w:t>
      </w:r>
      <w:r w:rsidR="00E43F2F">
        <w:t>/</w:t>
      </w:r>
    </w:p>
    <w:p w14:paraId="5CBC85D7" w14:textId="730181B9" w:rsidR="007E279C" w:rsidRDefault="00112D03" w:rsidP="001D4A38">
      <w:pPr>
        <w:pStyle w:val="L-Source"/>
      </w:pPr>
      <w:r>
        <w:t>` `python</w:t>
      </w:r>
    </w:p>
    <w:p w14:paraId="2C410C48" w14:textId="77777777" w:rsidR="00112D03" w:rsidRDefault="00112D03" w:rsidP="001D4A38">
      <w:pPr>
        <w:pStyle w:val="L-Source"/>
      </w:pPr>
      <w:r w:rsidRPr="2C093623">
        <w:rPr>
          <w:lang w:val="en-US"/>
        </w:rPr>
        <w:lastRenderedPageBreak/>
        <w:t>from transformers import BertForSequenceClassification, Trainer</w:t>
      </w:r>
    </w:p>
    <w:p w14:paraId="5680DFDA" w14:textId="77777777" w:rsidR="00112D03" w:rsidRDefault="00112D03" w:rsidP="001D4A38">
      <w:pPr>
        <w:pStyle w:val="L-Source"/>
      </w:pPr>
      <w:r w:rsidRPr="2C093623">
        <w:rPr>
          <w:lang w:val="en-US"/>
        </w:rPr>
        <w:t>model = BertForSequenceClassification.from_pretrained('bert-base-uncased')</w:t>
      </w:r>
    </w:p>
    <w:p w14:paraId="291882CB" w14:textId="77777777" w:rsidR="00112D03" w:rsidRDefault="00112D03" w:rsidP="001D4A38">
      <w:pPr>
        <w:pStyle w:val="L-Source"/>
        <w:rPr>
          <w:lang w:val="en-US"/>
        </w:rPr>
      </w:pPr>
      <w:r w:rsidRPr="2C093623">
        <w:rPr>
          <w:lang w:val="en-US"/>
        </w:rPr>
        <w:t>trainer = Trainer(</w:t>
      </w:r>
    </w:p>
    <w:p w14:paraId="2C5E5BFF" w14:textId="77777777" w:rsidR="00112D03" w:rsidRDefault="00112D03" w:rsidP="001D4A38">
      <w:pPr>
        <w:pStyle w:val="L-Source"/>
      </w:pPr>
      <w:r w:rsidRPr="2C093623">
        <w:rPr>
          <w:lang w:val="en-US"/>
        </w:rPr>
        <w:t xml:space="preserve">    model=model,                         # the instantiated </w:t>
      </w:r>
      <w:r w:rsidRPr="2C093623">
        <w:rPr>
          <w:rFonts w:ascii="Segoe UI Emoji" w:hAnsi="Segoe UI Emoji" w:cs="Segoe UI Emoji"/>
          <w:lang w:val="en-US"/>
        </w:rPr>
        <w:t>🤗</w:t>
      </w:r>
      <w:r w:rsidRPr="2C093623">
        <w:rPr>
          <w:lang w:val="en-US"/>
        </w:rPr>
        <w:t xml:space="preserve"> Transformers model to be trained</w:t>
      </w:r>
    </w:p>
    <w:p w14:paraId="3AFC0C98" w14:textId="77777777" w:rsidR="00112D03" w:rsidRDefault="00112D03" w:rsidP="001D4A38">
      <w:pPr>
        <w:pStyle w:val="L-Source"/>
      </w:pPr>
      <w:r w:rsidRPr="2C093623">
        <w:rPr>
          <w:lang w:val="en-US"/>
        </w:rPr>
        <w:t xml:space="preserve">    args=training_args,                  # training arguments, defined above</w:t>
      </w:r>
    </w:p>
    <w:p w14:paraId="727BFD94" w14:textId="77777777" w:rsidR="00112D03" w:rsidRDefault="00112D03" w:rsidP="001D4A38">
      <w:pPr>
        <w:pStyle w:val="L-Source"/>
      </w:pPr>
      <w:r w:rsidRPr="2C093623">
        <w:rPr>
          <w:lang w:val="en-US"/>
        </w:rPr>
        <w:t xml:space="preserve">    train_dataset=train_dataset,         # training dataset</w:t>
      </w:r>
    </w:p>
    <w:p w14:paraId="19BC1938" w14:textId="77777777" w:rsidR="00112D03" w:rsidRDefault="00112D03" w:rsidP="001D4A38">
      <w:pPr>
        <w:pStyle w:val="L-Source"/>
      </w:pPr>
      <w:r w:rsidRPr="2C093623">
        <w:rPr>
          <w:lang w:val="en-US"/>
        </w:rPr>
        <w:t xml:space="preserve">    eval_dataset=eval_dataset            # evaluation dataset</w:t>
      </w:r>
    </w:p>
    <w:p w14:paraId="602035F6" w14:textId="77777777" w:rsidR="00112D03" w:rsidRDefault="00112D03" w:rsidP="001D4A38">
      <w:pPr>
        <w:pStyle w:val="L-Source"/>
      </w:pPr>
      <w:r>
        <w:t>)</w:t>
      </w:r>
    </w:p>
    <w:p w14:paraId="29D4E265" w14:textId="4EC2F62F" w:rsidR="00112D03" w:rsidRDefault="00112D03" w:rsidP="001D4A38">
      <w:pPr>
        <w:pStyle w:val="L-Source"/>
      </w:pPr>
      <w:r w:rsidRPr="2C093623">
        <w:rPr>
          <w:lang w:val="en-US"/>
        </w:rPr>
        <w:t>trainer.train()</w:t>
      </w:r>
    </w:p>
    <w:p w14:paraId="440C6229" w14:textId="1B329977" w:rsidR="00112D03" w:rsidRDefault="00112D03" w:rsidP="001D4A38">
      <w:pPr>
        <w:pStyle w:val="L-Source"/>
      </w:pPr>
      <w:r>
        <w:t>` `</w:t>
      </w:r>
    </w:p>
    <w:p w14:paraId="64824D20" w14:textId="7F70FED0" w:rsidR="007E279C" w:rsidRDefault="00DF36FE" w:rsidP="007E279C">
      <w:pPr>
        <w:spacing w:line="259" w:lineRule="auto"/>
      </w:pPr>
      <w:r w:rsidRPr="00DF36FE">
        <w:t>With a solid foundation in training models from scratch, we are now equipped to delve into the fine-tuning process, where we'll adapt pre-trained models to excel on specific NLP tasks, further enhancing their performance and applicability in real-world scenarios.</w:t>
      </w:r>
    </w:p>
    <w:p w14:paraId="582EBBFD" w14:textId="394328FE" w:rsidR="002B59DA" w:rsidRPr="002B59DA" w:rsidRDefault="00162EDB" w:rsidP="00A301BF">
      <w:pPr>
        <w:pStyle w:val="H1-Section"/>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3600" behindDoc="1" locked="0" layoutInCell="1" allowOverlap="0" wp14:anchorId="3B02AC75" wp14:editId="7496D4ED">
                <wp:simplePos x="0" y="0"/>
                <wp:positionH relativeFrom="margin">
                  <wp:posOffset>0</wp:posOffset>
                </wp:positionH>
                <wp:positionV relativeFrom="paragraph">
                  <wp:posOffset>38100</wp:posOffset>
                </wp:positionV>
                <wp:extent cx="4983480" cy="685800"/>
                <wp:effectExtent l="38100" t="38100" r="45720" b="38100"/>
                <wp:wrapSquare wrapText="bothSides"/>
                <wp:docPr id="1105455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02AC75" id="_x0000_s1028" style="position:absolute;margin-left:0;margin-top:3pt;width:392.4pt;height:54pt;z-index:-25164288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" o:allowoverlap="f" fillcolor="#44546a" strokecolor="#44546a" strokeweight="6pt">
                <v:stroke linestyle="thinThin"/>
                <v:textbox inset="14.4pt,14.4pt,14.4pt,14.4pt">
                  <w:txbxContent>
                    <w:p w14:paraId="74378033" w14:textId="77777777" w:rsidR="00073FFE" w:rsidRDefault="00073FFE" w:rsidP="00073FF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2B59DA" w:rsidRPr="002B59DA">
        <w:t xml:space="preserve">Fine-tuning </w:t>
      </w:r>
      <w:r w:rsidR="003749D4">
        <w:t>m</w:t>
      </w:r>
      <w:r w:rsidR="002B59DA" w:rsidRPr="002B59DA">
        <w:t xml:space="preserve">odels with Hugging Face </w:t>
      </w:r>
      <w:r w:rsidR="00B12366">
        <w:t>Diffusers</w:t>
      </w:r>
    </w:p>
    <w:p w14:paraId="13EEC26A" w14:textId="7C794913" w:rsidR="002B59DA" w:rsidRPr="002B59DA" w:rsidRDefault="00192283" w:rsidP="000F64BE">
      <w:pPr>
        <w:pStyle w:val="P-Regular"/>
      </w:pPr>
      <w:r w:rsidRPr="00192283">
        <w:rPr>
          <w:lang w:val="en-US"/>
        </w:rPr>
        <w:t xml:space="preserve">Fine-tuning pre-trained models is a crucial step in adapting these sophisticated models to specific tasks. </w:t>
      </w:r>
      <w:commentRangeStart w:id="22"/>
      <w:r w:rsidRPr="00192283">
        <w:rPr>
          <w:lang w:val="en-US"/>
        </w:rPr>
        <w:t>This section will guide you through the fine-tuning process, detailing every step from data preparation to model evaluation</w:t>
      </w:r>
      <w:commentRangeEnd w:id="22"/>
      <w:r w:rsidR="00843F1B">
        <w:rPr>
          <w:rStyle w:val="CommentReference"/>
          <w:rFonts w:eastAsiaTheme="minorHAnsi"/>
          <w:lang w:val="en-US"/>
        </w:rPr>
        <w:commentReference w:id="22"/>
      </w:r>
      <w:r w:rsidRPr="00192283">
        <w:rPr>
          <w:lang w:val="en-US"/>
        </w:rPr>
        <w:t>.</w:t>
      </w:r>
    </w:p>
    <w:p w14:paraId="49A50664" w14:textId="4089D8E9" w:rsidR="002B59DA" w:rsidRPr="002B59DA" w:rsidRDefault="002B59DA" w:rsidP="00A301BF">
      <w:pPr>
        <w:pStyle w:val="H2-Heading"/>
      </w:pPr>
      <w:r w:rsidRPr="002B59DA">
        <w:lastRenderedPageBreak/>
        <w:t xml:space="preserve">Importance of </w:t>
      </w:r>
      <w:r w:rsidR="003749D4">
        <w:t>f</w:t>
      </w:r>
      <w:r w:rsidRPr="002B59DA">
        <w:t xml:space="preserve">ine-tuning </w:t>
      </w:r>
      <w:r w:rsidR="003749D4">
        <w:t>p</w:t>
      </w:r>
      <w:r w:rsidRPr="002B59DA">
        <w:t xml:space="preserve">re-trained </w:t>
      </w:r>
      <w:r w:rsidR="003749D4">
        <w:t>m</w:t>
      </w:r>
      <w:r w:rsidRPr="002B59DA">
        <w:t>odels</w:t>
      </w:r>
    </w:p>
    <w:p w14:paraId="5AF318C5" w14:textId="4D5C1830" w:rsidR="002B59DA" w:rsidRPr="002B59DA" w:rsidRDefault="002B59DA" w:rsidP="000F64BE">
      <w:pPr>
        <w:pStyle w:val="P-Regular"/>
      </w:pPr>
      <w:r w:rsidRPr="002B59DA">
        <w:t>Fine-tuning pre-trained models is essential in NLP for several reasons:</w:t>
      </w:r>
    </w:p>
    <w:p w14:paraId="3B0A33BB" w14:textId="243BC64F" w:rsidR="002B59DA" w:rsidRPr="002B59DA" w:rsidRDefault="002B59DA" w:rsidP="00646090">
      <w:pPr>
        <w:numPr>
          <w:ilvl w:val="0"/>
          <w:numId w:val="13"/>
        </w:numPr>
        <w:spacing w:line="259" w:lineRule="auto"/>
      </w:pPr>
      <w:r w:rsidRPr="00AA65F2">
        <w:rPr>
          <w:rStyle w:val="P-Bold"/>
        </w:rPr>
        <w:t xml:space="preserve">Domain </w:t>
      </w:r>
      <w:r w:rsidR="003749D4" w:rsidRPr="00AA65F2">
        <w:rPr>
          <w:rStyle w:val="P-Bold"/>
        </w:rPr>
        <w:t>a</w:t>
      </w:r>
      <w:r w:rsidRPr="00AA65F2">
        <w:rPr>
          <w:rStyle w:val="P-Bold"/>
        </w:rPr>
        <w:t>daptation:</w:t>
      </w:r>
      <w:r w:rsidRPr="002B59DA">
        <w:t xml:space="preserve"> Pre-trained models like BERT or GPT, trained on large-scale datasets, capture general language patterns. Fine-tuning allows these models to adapt to domain-specific nuances and vocabulary, improving performance on specific tasks (Devlin et al., 2019).</w:t>
      </w:r>
    </w:p>
    <w:p w14:paraId="116F5192" w14:textId="1D42BDB4" w:rsidR="002B59DA" w:rsidRPr="002B59DA" w:rsidRDefault="002B59DA" w:rsidP="00646090">
      <w:pPr>
        <w:numPr>
          <w:ilvl w:val="0"/>
          <w:numId w:val="13"/>
        </w:numPr>
        <w:spacing w:line="259" w:lineRule="auto"/>
      </w:pPr>
      <w:r w:rsidRPr="00AA65F2">
        <w:rPr>
          <w:rStyle w:val="P-Bold"/>
        </w:rPr>
        <w:t xml:space="preserve">Task </w:t>
      </w:r>
      <w:r w:rsidR="003749D4" w:rsidRPr="00AA65F2">
        <w:rPr>
          <w:rStyle w:val="P-Bold"/>
        </w:rPr>
        <w:t>s</w:t>
      </w:r>
      <w:r w:rsidRPr="00AA65F2">
        <w:rPr>
          <w:rStyle w:val="P-Bold"/>
        </w:rPr>
        <w:t>pecificity:</w:t>
      </w:r>
      <w:r w:rsidRPr="002B59DA">
        <w:t xml:space="preserve"> By fine-tuning, researchers can tailor models for specific NLP tasks such as sentiment analysis, </w:t>
      </w:r>
      <w:r w:rsidRPr="00AA65F2">
        <w:rPr>
          <w:rStyle w:val="P-Keyword"/>
        </w:rPr>
        <w:t>named entity recognition</w:t>
      </w:r>
      <w:r w:rsidRPr="002B59DA">
        <w:t xml:space="preserve"> (</w:t>
      </w:r>
      <w:r w:rsidRPr="00AA65F2">
        <w:rPr>
          <w:rStyle w:val="P-Keyword"/>
        </w:rPr>
        <w:t>NER</w:t>
      </w:r>
      <w:r w:rsidRPr="002B59DA">
        <w:t>), or machine translation. This process involves adjusting model parameters to optimize performance metrics relevant to the task at hand.</w:t>
      </w:r>
    </w:p>
    <w:p w14:paraId="76991033" w14:textId="77777777" w:rsidR="002B59DA" w:rsidRPr="002B59DA" w:rsidRDefault="002B59DA" w:rsidP="00646090">
      <w:pPr>
        <w:numPr>
          <w:ilvl w:val="0"/>
          <w:numId w:val="13"/>
        </w:numPr>
        <w:spacing w:line="259" w:lineRule="auto"/>
      </w:pPr>
      <w:r w:rsidRPr="00AA65F2">
        <w:rPr>
          <w:rStyle w:val="P-Bold"/>
        </w:rPr>
        <w:t>Efficiency:</w:t>
      </w:r>
      <w:r w:rsidRPr="002B59DA">
        <w:t xml:space="preserve"> Fine-tuning leverages the transfer learning paradigm, where models trained on large datasets require fewer annotated examples for adaptation to new tasks. This efficiency reduces the data and computational resources needed for training domain-specific models (Rao &amp; McMahan, 2019).</w:t>
      </w:r>
    </w:p>
    <w:p w14:paraId="690F5D46" w14:textId="2D63DB64" w:rsidR="002B59DA" w:rsidRDefault="002B59DA" w:rsidP="00A301BF">
      <w:pPr>
        <w:pStyle w:val="H2-Heading"/>
      </w:pPr>
      <w:r w:rsidRPr="002B59DA">
        <w:t xml:space="preserve">Step-by-step </w:t>
      </w:r>
      <w:r w:rsidR="003749D4">
        <w:t>g</w:t>
      </w:r>
      <w:r w:rsidRPr="002B59DA">
        <w:t xml:space="preserve">uide to </w:t>
      </w:r>
      <w:r w:rsidR="003749D4">
        <w:t>f</w:t>
      </w:r>
      <w:r w:rsidRPr="002B59DA">
        <w:t xml:space="preserve">ine-tuning </w:t>
      </w:r>
      <w:r w:rsidR="003749D4">
        <w:t>m</w:t>
      </w:r>
      <w:r w:rsidRPr="002B59DA">
        <w:t xml:space="preserve">odels for </w:t>
      </w:r>
      <w:r w:rsidR="003749D4">
        <w:t>s</w:t>
      </w:r>
      <w:r w:rsidRPr="002B59DA">
        <w:t>pecific NLP Tasks</w:t>
      </w:r>
    </w:p>
    <w:p w14:paraId="4C3FD862" w14:textId="793DE3AB" w:rsidR="00270335" w:rsidRPr="00270335" w:rsidRDefault="00270335" w:rsidP="00AA65F2">
      <w:commentRangeStart w:id="23"/>
      <w:r>
        <w:t>//</w:t>
      </w:r>
      <w:commentRangeEnd w:id="23"/>
      <w:r w:rsidR="00096223">
        <w:rPr>
          <w:rStyle w:val="CommentReference"/>
        </w:rPr>
        <w:commentReference w:id="23"/>
      </w:r>
    </w:p>
    <w:p w14:paraId="0D7A443D" w14:textId="5CE4ADF1" w:rsidR="002B59DA" w:rsidRPr="00AA65F2" w:rsidRDefault="002B59DA" w:rsidP="00646090">
      <w:pPr>
        <w:numPr>
          <w:ilvl w:val="0"/>
          <w:numId w:val="14"/>
        </w:numPr>
        <w:spacing w:line="259" w:lineRule="auto"/>
        <w:rPr>
          <w:rStyle w:val="P-Bold"/>
        </w:rPr>
      </w:pPr>
      <w:r w:rsidRPr="00AA65F2">
        <w:rPr>
          <w:rStyle w:val="P-Bold"/>
        </w:rPr>
        <w:t xml:space="preserve">Task </w:t>
      </w:r>
      <w:r w:rsidR="003749D4" w:rsidRPr="00AA65F2">
        <w:rPr>
          <w:rStyle w:val="P-Bold"/>
        </w:rPr>
        <w:t>d</w:t>
      </w:r>
      <w:r w:rsidRPr="00AA65F2">
        <w:rPr>
          <w:rStyle w:val="P-Bold"/>
        </w:rPr>
        <w:t xml:space="preserve">efinition and </w:t>
      </w:r>
      <w:r w:rsidR="003749D4" w:rsidRPr="00AA65F2">
        <w:rPr>
          <w:rStyle w:val="P-Bold"/>
        </w:rPr>
        <w:t>d</w:t>
      </w:r>
      <w:r w:rsidRPr="00AA65F2">
        <w:rPr>
          <w:rStyle w:val="P-Bold"/>
        </w:rPr>
        <w:t xml:space="preserve">ata </w:t>
      </w:r>
      <w:r w:rsidR="003749D4" w:rsidRPr="00AA65F2">
        <w:rPr>
          <w:rStyle w:val="P-Bold"/>
        </w:rPr>
        <w:t>p</w:t>
      </w:r>
      <w:r w:rsidRPr="00AA65F2">
        <w:rPr>
          <w:rStyle w:val="P-Bold"/>
        </w:rPr>
        <w:t>reparation:</w:t>
      </w:r>
      <w:r w:rsidRPr="002B59DA">
        <w:t xml:space="preserve"> </w:t>
      </w:r>
      <w:r w:rsidR="00936CE7" w:rsidRPr="00936CE7">
        <w:t xml:space="preserve">Clearly define your NLP task and prepare your dataset accordingly. </w:t>
      </w:r>
      <w:commentRangeStart w:id="24"/>
      <w:r w:rsidR="00936CE7" w:rsidRPr="00936CE7">
        <w:t>If the task is sentiment analysis, ensure your data is labeled with sentiments</w:t>
      </w:r>
      <w:commentRangeEnd w:id="24"/>
      <w:r w:rsidR="00843F1B">
        <w:rPr>
          <w:rStyle w:val="CommentReference"/>
        </w:rPr>
        <w:commentReference w:id="24"/>
      </w:r>
      <w:r w:rsidR="00936CE7" w:rsidRPr="00936CE7">
        <w:t>.</w:t>
      </w:r>
    </w:p>
    <w:p w14:paraId="26988AAA" w14:textId="71C43C5B" w:rsidR="002B59DA" w:rsidRPr="006F4CC2" w:rsidRDefault="002B59DA" w:rsidP="00646090">
      <w:pPr>
        <w:numPr>
          <w:ilvl w:val="0"/>
          <w:numId w:val="14"/>
        </w:numPr>
        <w:spacing w:line="259" w:lineRule="auto"/>
        <w:rPr>
          <w:rFonts w:ascii="Arial" w:hAnsi="Arial"/>
          <w:b/>
          <w:shd w:val="clear" w:color="auto" w:fill="73FDD6"/>
        </w:rPr>
      </w:pPr>
      <w:r w:rsidRPr="00AA65F2">
        <w:rPr>
          <w:rStyle w:val="P-Bold"/>
        </w:rPr>
        <w:t xml:space="preserve">Model </w:t>
      </w:r>
      <w:r w:rsidR="003749D4" w:rsidRPr="00AA65F2">
        <w:rPr>
          <w:rStyle w:val="P-Bold"/>
        </w:rPr>
        <w:t>s</w:t>
      </w:r>
      <w:r w:rsidRPr="00AA65F2">
        <w:rPr>
          <w:rStyle w:val="P-Bold"/>
        </w:rPr>
        <w:t>election:</w:t>
      </w:r>
      <w:r w:rsidRPr="002B59DA">
        <w:t xml:space="preserve"> </w:t>
      </w:r>
      <w:r w:rsidR="006F4CC2" w:rsidRPr="006F4CC2">
        <w:t>Select a suitable pre-trained model and adjust its configuration.</w:t>
      </w:r>
    </w:p>
    <w:p w14:paraId="78124D55" w14:textId="0C27EE6F" w:rsidR="006F4CC2" w:rsidRDefault="006F4CC2" w:rsidP="001D4A38">
      <w:pPr>
        <w:pStyle w:val="L-Source"/>
      </w:pPr>
      <w:r w:rsidRPr="00AC1975">
        <w:rPr>
          <w:rFonts w:asciiTheme="minorHAnsi" w:hAnsiTheme="minorHAnsi"/>
        </w:rPr>
        <w:t>` `</w:t>
      </w:r>
      <w:r w:rsidR="00AC1975" w:rsidRPr="00AC1975">
        <w:t>python</w:t>
      </w:r>
    </w:p>
    <w:p w14:paraId="0D63D570" w14:textId="77777777" w:rsidR="00AC1975" w:rsidRPr="00AC1975" w:rsidRDefault="00AC1975" w:rsidP="001D4A38">
      <w:pPr>
        <w:pStyle w:val="L-Source"/>
        <w:rPr>
          <w:lang w:val="en-US"/>
        </w:rPr>
      </w:pPr>
      <w:r w:rsidRPr="2C093623">
        <w:rPr>
          <w:lang w:val="en-US"/>
        </w:rPr>
        <w:t>from transformers import AutoModelForSequenceClassification</w:t>
      </w:r>
    </w:p>
    <w:p w14:paraId="6581A02A" w14:textId="49FFE4BB" w:rsidR="00AC1975" w:rsidRDefault="00AC1975" w:rsidP="001D4A38">
      <w:pPr>
        <w:pStyle w:val="L-Source"/>
      </w:pPr>
      <w:r w:rsidRPr="2C093623">
        <w:rPr>
          <w:lang w:val="en-US"/>
        </w:rPr>
        <w:t>model = AutoModelForSequenceClassification.from_pretrained('bert-base-uncased', num_labels=2)</w:t>
      </w:r>
    </w:p>
    <w:p w14:paraId="43EE7BFF" w14:textId="7C86C01D" w:rsidR="00AC1975" w:rsidRPr="00AC1975" w:rsidRDefault="00AC1975" w:rsidP="001D4A38">
      <w:pPr>
        <w:pStyle w:val="L-Source"/>
      </w:pPr>
      <w:r>
        <w:t xml:space="preserve">`` </w:t>
      </w:r>
    </w:p>
    <w:p w14:paraId="17821550" w14:textId="77777777" w:rsidR="0069767A" w:rsidRPr="0069767A" w:rsidRDefault="002B59DA" w:rsidP="004176BB">
      <w:pPr>
        <w:numPr>
          <w:ilvl w:val="0"/>
          <w:numId w:val="14"/>
        </w:numPr>
        <w:spacing w:line="259" w:lineRule="auto"/>
        <w:rPr>
          <w:rFonts w:ascii="Arial" w:hAnsi="Arial"/>
          <w:b/>
          <w:shd w:val="clear" w:color="auto" w:fill="73FDD6"/>
        </w:rPr>
      </w:pPr>
      <w:r w:rsidRPr="00AA65F2">
        <w:rPr>
          <w:rStyle w:val="P-Bold"/>
        </w:rPr>
        <w:lastRenderedPageBreak/>
        <w:t xml:space="preserve">Fine-tuning </w:t>
      </w:r>
      <w:r w:rsidR="003749D4" w:rsidRPr="00AA65F2">
        <w:rPr>
          <w:rStyle w:val="P-Bold"/>
        </w:rPr>
        <w:t>p</w:t>
      </w:r>
      <w:r w:rsidRPr="00AA65F2">
        <w:rPr>
          <w:rStyle w:val="P-Bold"/>
        </w:rPr>
        <w:t>rocedure:</w:t>
      </w:r>
      <w:r w:rsidR="00096223">
        <w:t xml:space="preserve"> </w:t>
      </w:r>
      <w:r w:rsidR="00DA6106" w:rsidRPr="00DA6106">
        <w:t>Conduct the fine-tuning process, adjusting hyperparameters and monitoring training metrics.</w:t>
      </w:r>
    </w:p>
    <w:p w14:paraId="3DB98920" w14:textId="62F6CBBD" w:rsidR="002B59DA" w:rsidRDefault="0069767A" w:rsidP="001D4A38">
      <w:pPr>
        <w:pStyle w:val="L-Source"/>
        <w:rPr>
          <w:rStyle w:val="P-Bold"/>
          <w:rFonts w:ascii="Courier" w:eastAsiaTheme="minorHAnsi" w:hAnsi="Courier" w:cstheme="minorBidi"/>
          <w:b w:val="0"/>
          <w:szCs w:val="22"/>
          <w:shd w:val="clear" w:color="auto" w:fill="auto"/>
          <w:lang w:val="en-US"/>
        </w:rPr>
      </w:pPr>
      <w:r w:rsidRPr="0069767A">
        <w:rPr>
          <w:rStyle w:val="P-Bold"/>
          <w:rFonts w:ascii="Courier" w:hAnsi="Courier"/>
          <w:b w:val="0"/>
          <w:shd w:val="clear" w:color="auto" w:fill="auto"/>
        </w:rPr>
        <w:t>` `python</w:t>
      </w:r>
    </w:p>
    <w:p w14:paraId="76FCFEFB" w14:textId="72073539" w:rsidR="0069767A" w:rsidRPr="0069767A" w:rsidRDefault="0069767A" w:rsidP="001D4A38">
      <w:pPr>
        <w:pStyle w:val="L-Source"/>
        <w:rPr>
          <w:rStyle w:val="P-Bold"/>
          <w:rFonts w:ascii="Courier" w:hAnsi="Courier"/>
          <w:b w:val="0"/>
          <w:shd w:val="clear" w:color="auto" w:fill="auto"/>
          <w:lang w:val="en-US"/>
        </w:rPr>
      </w:pPr>
      <w:r w:rsidRPr="2C093623">
        <w:rPr>
          <w:rStyle w:val="P-Bold"/>
          <w:rFonts w:ascii="Courier" w:hAnsi="Courier"/>
          <w:b w:val="0"/>
          <w:shd w:val="clear" w:color="auto" w:fill="auto"/>
          <w:lang w:val="en-US"/>
        </w:rPr>
        <w:t>trainer.train()</w:t>
      </w:r>
    </w:p>
    <w:p w14:paraId="11CE5929" w14:textId="715B327A" w:rsidR="002B59DA" w:rsidRPr="002B59DA" w:rsidRDefault="002B59DA" w:rsidP="00A301BF">
      <w:pPr>
        <w:pStyle w:val="H2-Heading"/>
      </w:pPr>
      <w:r w:rsidRPr="002B59DA">
        <w:t xml:space="preserve">Best </w:t>
      </w:r>
      <w:r w:rsidR="003749D4">
        <w:t>p</w:t>
      </w:r>
      <w:r w:rsidRPr="002B59DA">
        <w:t xml:space="preserve">ractices for </w:t>
      </w:r>
      <w:r w:rsidR="003749D4">
        <w:t>o</w:t>
      </w:r>
      <w:r w:rsidRPr="002B59DA">
        <w:t xml:space="preserve">ptimizing </w:t>
      </w:r>
      <w:r w:rsidR="003749D4">
        <w:t>f</w:t>
      </w:r>
      <w:r w:rsidRPr="002B59DA">
        <w:t xml:space="preserve">ine-tuning </w:t>
      </w:r>
      <w:r w:rsidR="003749D4">
        <w:t>p</w:t>
      </w:r>
      <w:r w:rsidRPr="002B59DA">
        <w:t>erformance</w:t>
      </w:r>
    </w:p>
    <w:p w14:paraId="0B463539" w14:textId="69BD402D" w:rsidR="00CD5A41" w:rsidRPr="00CD5A41" w:rsidRDefault="00CD5A41" w:rsidP="00CD5A41">
      <w:pPr>
        <w:pStyle w:val="P-Regular"/>
        <w:rPr>
          <w:lang w:val="en-US"/>
        </w:rPr>
      </w:pPr>
      <w:commentRangeStart w:id="25"/>
      <w:commentRangeStart w:id="26"/>
      <w:r w:rsidRPr="00CD5A41">
        <w:rPr>
          <w:lang w:val="en-US"/>
        </w:rPr>
        <w:t xml:space="preserve">At the conclusion of this section on fine-tuning pre-trained models with the Hugging Face </w:t>
      </w:r>
      <w:r w:rsidR="00B12366">
        <w:rPr>
          <w:lang w:val="en-US"/>
        </w:rPr>
        <w:t>Diffusers</w:t>
      </w:r>
      <w:r w:rsidRPr="00CD5A41">
        <w:rPr>
          <w:lang w:val="en-US"/>
        </w:rPr>
        <w:t xml:space="preserve"> library, we have enhanced our understanding of how to specifically adapt models to improve performance on various NLP tasks. We explored the nuances of fine-tuning, from task definition and data preparation to hyperparameter tuning and evaluation, equipping you with the skills to tailor advanced models to your unique requirements.</w:t>
      </w:r>
    </w:p>
    <w:p w14:paraId="1F7477EB" w14:textId="77777777" w:rsidR="00CD5A41" w:rsidRPr="00CD5A41" w:rsidRDefault="00CD5A41" w:rsidP="00CD5A41">
      <w:pPr>
        <w:pStyle w:val="P-Regular"/>
        <w:rPr>
          <w:lang w:val="en-US"/>
        </w:rPr>
      </w:pPr>
      <w:r w:rsidRPr="00CD5A41">
        <w:rPr>
          <w:lang w:val="en-US"/>
        </w:rPr>
        <w:t>As we move forward, the next section will focus on the practical applications of these trained models, particularly in performing inference tasks and deploying them in real-world environments. This will provide insights into transforming our fine-tuned models into operational tools that can deliver tangible results across different domains.</w:t>
      </w:r>
      <w:commentRangeEnd w:id="25"/>
      <w:r w:rsidR="00843F1B">
        <w:rPr>
          <w:rStyle w:val="CommentReference"/>
          <w:rFonts w:eastAsiaTheme="minorHAnsi"/>
          <w:lang w:val="en-US"/>
        </w:rPr>
        <w:commentReference w:id="25"/>
      </w:r>
      <w:commentRangeEnd w:id="26"/>
      <w:r w:rsidR="00843F1B">
        <w:rPr>
          <w:rStyle w:val="CommentReference"/>
          <w:rFonts w:eastAsiaTheme="minorHAnsi"/>
          <w:lang w:val="en-US"/>
        </w:rPr>
        <w:commentReference w:id="26"/>
      </w:r>
    </w:p>
    <w:p w14:paraId="7DCC1D78" w14:textId="58EEB573" w:rsidR="00A77789" w:rsidRPr="002B59DA" w:rsidRDefault="00A77789" w:rsidP="00AA65F2">
      <w:pPr>
        <w:pStyle w:val="P-Regular"/>
      </w:pPr>
      <w:r>
        <w:rPr>
          <w:rStyle w:val="P-Bold"/>
        </w:rPr>
        <w:t>//</w:t>
      </w:r>
    </w:p>
    <w:p w14:paraId="4CDD7F61" w14:textId="78FCCCA0" w:rsidR="002B59DA" w:rsidRDefault="002B59DA" w:rsidP="002B59DA">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6672" behindDoc="1" locked="0" layoutInCell="1" allowOverlap="0" wp14:anchorId="26C7FA49" wp14:editId="15430B64">
                <wp:simplePos x="0" y="0"/>
                <wp:positionH relativeFrom="margin">
                  <wp:posOffset>0</wp:posOffset>
                </wp:positionH>
                <wp:positionV relativeFrom="paragraph">
                  <wp:posOffset>369570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7FA49" id="_x0000_s1029" style="position:absolute;margin-left:0;margin-top:29.1pt;width:392.4pt;height:54pt;z-index:-25163980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AEqWPd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071A80FA" w14:textId="77777777" w:rsidR="002B59DA" w:rsidRDefault="002B59DA" w:rsidP="002B59DA">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55BDEA07" w14:textId="5CF703B4" w:rsidR="00FC2E7E" w:rsidRPr="00FC2E7E" w:rsidRDefault="00FC2E7E" w:rsidP="00A301BF">
      <w:pPr>
        <w:pStyle w:val="H1-Section"/>
      </w:pPr>
      <w:r w:rsidRPr="00FC2E7E">
        <w:t xml:space="preserve">Inference and </w:t>
      </w:r>
      <w:r w:rsidR="003749D4">
        <w:t>d</w:t>
      </w:r>
      <w:r w:rsidRPr="00FC2E7E">
        <w:t>eployment with Hugging Face Diffus</w:t>
      </w:r>
      <w:r w:rsidR="00865D8B">
        <w:t>er</w:t>
      </w:r>
      <w:r w:rsidR="002D74F8">
        <w:t>s</w:t>
      </w:r>
    </w:p>
    <w:p w14:paraId="71C7F232" w14:textId="5A8A993A" w:rsidR="00FC2E7E" w:rsidRPr="00FC2E7E" w:rsidRDefault="00FC2E7E" w:rsidP="000F64BE">
      <w:pPr>
        <w:pStyle w:val="P-Regular"/>
      </w:pPr>
      <w:r w:rsidRPr="2C093623">
        <w:rPr>
          <w:lang w:val="en-US"/>
        </w:rPr>
        <w:t xml:space="preserve">This section delves into the crucial aspects of performing inference and deploying trained transformer models using the Hugging Face </w:t>
      </w:r>
      <w:r w:rsidR="00B12366" w:rsidRPr="2C093623">
        <w:rPr>
          <w:lang w:val="en-US"/>
        </w:rPr>
        <w:t>Diffusers</w:t>
      </w:r>
      <w:r w:rsidRPr="2C093623">
        <w:rPr>
          <w:lang w:val="en-US"/>
        </w:rPr>
        <w:t xml:space="preserve"> library. It provides a comprehensive guide to executing inference tasks, techniques for deploying models in production environments, and strategies for monitoring and maintaining deployed models.</w:t>
      </w:r>
    </w:p>
    <w:p w14:paraId="1EA35856" w14:textId="43BAC631" w:rsidR="00FC2E7E" w:rsidRPr="00FC2E7E" w:rsidRDefault="00FC2E7E" w:rsidP="00A301BF">
      <w:pPr>
        <w:pStyle w:val="H2-Heading"/>
      </w:pPr>
      <w:r w:rsidRPr="00FC2E7E">
        <w:lastRenderedPageBreak/>
        <w:t xml:space="preserve">Performing </w:t>
      </w:r>
      <w:r w:rsidR="003749D4">
        <w:t>i</w:t>
      </w:r>
      <w:r w:rsidRPr="00FC2E7E">
        <w:t xml:space="preserve">nference with </w:t>
      </w:r>
      <w:r w:rsidR="003749D4">
        <w:t>t</w:t>
      </w:r>
      <w:r w:rsidRPr="00FC2E7E">
        <w:t xml:space="preserve">rained </w:t>
      </w:r>
      <w:r w:rsidR="003749D4">
        <w:t>m</w:t>
      </w:r>
      <w:r w:rsidRPr="00FC2E7E">
        <w:t>odels</w:t>
      </w:r>
    </w:p>
    <w:p w14:paraId="2BD2C939" w14:textId="0194764D" w:rsidR="00053B35" w:rsidRPr="00FC2E7E" w:rsidRDefault="00053B35" w:rsidP="000F64BE">
      <w:pPr>
        <w:pStyle w:val="P-Regular"/>
      </w:pPr>
      <w:r w:rsidRPr="00053B35">
        <w:rPr>
          <w:lang w:val="en-US"/>
        </w:rPr>
        <w:t>Inference refers to the process of using a trained model to make predictions or process new data. To carry out this task effectively, several key steps are involved in processing input and generating outputs. These steps ensure that the model performs as expected on new data:</w:t>
      </w:r>
    </w:p>
    <w:p w14:paraId="0D773FF3" w14:textId="3C49EB9D" w:rsidR="00FC2E7E" w:rsidRPr="00FC2E7E" w:rsidRDefault="00FC2E7E" w:rsidP="00646090">
      <w:pPr>
        <w:numPr>
          <w:ilvl w:val="0"/>
          <w:numId w:val="17"/>
        </w:numPr>
        <w:spacing w:line="259" w:lineRule="auto"/>
      </w:pPr>
      <w:r w:rsidRPr="00AA65F2">
        <w:rPr>
          <w:rStyle w:val="P-Bold"/>
        </w:rPr>
        <w:t xml:space="preserve">Model </w:t>
      </w:r>
      <w:r w:rsidR="003749D4" w:rsidRPr="00AA65F2">
        <w:rPr>
          <w:rStyle w:val="P-Bold"/>
        </w:rPr>
        <w:t>l</w:t>
      </w:r>
      <w:r w:rsidRPr="00AA65F2">
        <w:rPr>
          <w:rStyle w:val="P-Bold"/>
        </w:rPr>
        <w:t>oading:</w:t>
      </w:r>
      <w:r w:rsidRPr="00FC2E7E">
        <w:t xml:space="preserve"> Retrieve the trained transformer model from storage or checkpoint files using Hugging Face's model loading utilities. This step ensures that the model is ready for inference tasks without retraining.</w:t>
      </w:r>
    </w:p>
    <w:p w14:paraId="32DD13F0" w14:textId="06BAA403" w:rsidR="00FC2E7E" w:rsidRPr="00FC2E7E" w:rsidRDefault="00FC2E7E" w:rsidP="00646090">
      <w:pPr>
        <w:numPr>
          <w:ilvl w:val="0"/>
          <w:numId w:val="17"/>
        </w:numPr>
        <w:spacing w:line="259" w:lineRule="auto"/>
      </w:pPr>
      <w:r w:rsidRPr="00AA65F2">
        <w:rPr>
          <w:rStyle w:val="P-Bold"/>
        </w:rPr>
        <w:t xml:space="preserve">Input </w:t>
      </w:r>
      <w:r w:rsidR="003749D4" w:rsidRPr="00AA65F2">
        <w:rPr>
          <w:rStyle w:val="P-Bold"/>
        </w:rPr>
        <w:t>d</w:t>
      </w:r>
      <w:r w:rsidRPr="00AA65F2">
        <w:rPr>
          <w:rStyle w:val="P-Bold"/>
        </w:rPr>
        <w:t xml:space="preserve">ata </w:t>
      </w:r>
      <w:r w:rsidR="003749D4" w:rsidRPr="00AA65F2">
        <w:rPr>
          <w:rStyle w:val="P-Bold"/>
        </w:rPr>
        <w:t>p</w:t>
      </w:r>
      <w:r w:rsidRPr="00AA65F2">
        <w:rPr>
          <w:rStyle w:val="P-Bold"/>
        </w:rPr>
        <w:t>rocessing:</w:t>
      </w:r>
      <w:r w:rsidRPr="00FC2E7E">
        <w:t xml:space="preserve"> Prepare input data for inference by tokenizing and encoding text or sequences according to the model's requirements. Hugging Face's tokenizer and data preprocessing pipelines facilitate this process (Wolf et al., 2020).</w:t>
      </w:r>
    </w:p>
    <w:p w14:paraId="66529CAD" w14:textId="50717243" w:rsidR="00FC2E7E" w:rsidRPr="00FC2E7E" w:rsidRDefault="00FC2E7E" w:rsidP="00646090">
      <w:pPr>
        <w:numPr>
          <w:ilvl w:val="0"/>
          <w:numId w:val="17"/>
        </w:numPr>
        <w:spacing w:line="259" w:lineRule="auto"/>
      </w:pPr>
      <w:r w:rsidRPr="00AA65F2">
        <w:rPr>
          <w:rStyle w:val="P-Bold"/>
        </w:rPr>
        <w:t xml:space="preserve">Prediction </w:t>
      </w:r>
      <w:r w:rsidR="003749D4" w:rsidRPr="00AA65F2">
        <w:rPr>
          <w:rStyle w:val="P-Bold"/>
        </w:rPr>
        <w:t>g</w:t>
      </w:r>
      <w:r w:rsidRPr="00AA65F2">
        <w:rPr>
          <w:rStyle w:val="P-Bold"/>
        </w:rPr>
        <w:t>eneration:</w:t>
      </w:r>
      <w:r w:rsidRPr="00FC2E7E">
        <w:t xml:space="preserve"> Execute inference tasks by feeding preprocessed data into the loaded model. Depending on the task, generate predictions such as classification labels, text generation, or sequence tagging (Wolf et al., 2020).</w:t>
      </w:r>
    </w:p>
    <w:p w14:paraId="0A51856C" w14:textId="34BE3425" w:rsidR="00FC2E7E" w:rsidRPr="00FC2E7E" w:rsidRDefault="00FC2E7E" w:rsidP="00A301BF">
      <w:pPr>
        <w:pStyle w:val="H2-Heading"/>
      </w:pPr>
      <w:r w:rsidRPr="00FC2E7E">
        <w:t xml:space="preserve">Techniques for </w:t>
      </w:r>
      <w:r w:rsidR="003749D4">
        <w:t>d</w:t>
      </w:r>
      <w:r w:rsidRPr="00FC2E7E">
        <w:t xml:space="preserve">eploying </w:t>
      </w:r>
      <w:r w:rsidR="003749D4">
        <w:t>m</w:t>
      </w:r>
      <w:r w:rsidRPr="00FC2E7E">
        <w:t xml:space="preserve">odels in </w:t>
      </w:r>
      <w:r w:rsidR="003749D4">
        <w:t>p</w:t>
      </w:r>
      <w:r w:rsidRPr="00FC2E7E">
        <w:t>roduction</w:t>
      </w:r>
    </w:p>
    <w:p w14:paraId="74783B46" w14:textId="77777777" w:rsidR="00FC2E7E" w:rsidRPr="00FC2E7E" w:rsidRDefault="00FC2E7E" w:rsidP="00FC2E7E">
      <w:pPr>
        <w:spacing w:line="259" w:lineRule="auto"/>
      </w:pPr>
      <w:r w:rsidRPr="00FC2E7E">
        <w:t>Deploying NLP models into production environments involves several considerations:</w:t>
      </w:r>
    </w:p>
    <w:p w14:paraId="4386F1BA" w14:textId="4A6B8443" w:rsidR="00FC2E7E" w:rsidRPr="00FC2E7E" w:rsidRDefault="00FC2E7E" w:rsidP="00646090">
      <w:pPr>
        <w:numPr>
          <w:ilvl w:val="0"/>
          <w:numId w:val="18"/>
        </w:numPr>
        <w:spacing w:line="259" w:lineRule="auto"/>
      </w:pPr>
      <w:r w:rsidRPr="00AA65F2">
        <w:rPr>
          <w:rStyle w:val="P-Bold"/>
        </w:rPr>
        <w:t xml:space="preserve">Environment </w:t>
      </w:r>
      <w:r w:rsidR="003749D4" w:rsidRPr="00AA65F2">
        <w:rPr>
          <w:rStyle w:val="P-Bold"/>
        </w:rPr>
        <w:t>s</w:t>
      </w:r>
      <w:r w:rsidRPr="00AA65F2">
        <w:rPr>
          <w:rStyle w:val="P-Bold"/>
        </w:rPr>
        <w:t>etup:</w:t>
      </w:r>
      <w:r w:rsidRPr="00FC2E7E">
        <w:t xml:space="preserve"> Configure production environments to support model inference, ensuring compatibility with software dependencies, hardware specifications, and scalability requirements.</w:t>
      </w:r>
    </w:p>
    <w:p w14:paraId="2AF44BCE" w14:textId="25881273" w:rsidR="00FC2E7E" w:rsidRPr="00FC2E7E" w:rsidRDefault="00FC2E7E" w:rsidP="00646090">
      <w:pPr>
        <w:numPr>
          <w:ilvl w:val="0"/>
          <w:numId w:val="18"/>
        </w:numPr>
        <w:spacing w:line="259" w:lineRule="auto"/>
      </w:pPr>
      <w:r w:rsidRPr="00AA65F2">
        <w:rPr>
          <w:rStyle w:val="P-Bold"/>
        </w:rPr>
        <w:t xml:space="preserve">API </w:t>
      </w:r>
      <w:r w:rsidR="003749D4" w:rsidRPr="00AA65F2">
        <w:rPr>
          <w:rStyle w:val="P-Bold"/>
        </w:rPr>
        <w:t>i</w:t>
      </w:r>
      <w:r w:rsidRPr="00AA65F2">
        <w:rPr>
          <w:rStyle w:val="P-Bold"/>
        </w:rPr>
        <w:t>ntegration:</w:t>
      </w:r>
      <w:r w:rsidRPr="00FC2E7E">
        <w:t xml:space="preserve"> Expose model functionalities through RESTful APIs or microservices, allowing seamless integration with other applications or systems. Use frameworks like Flask or FastAPI for building robust API endpoints (Pedregosa et al., 2011).</w:t>
      </w:r>
    </w:p>
    <w:p w14:paraId="790CF280" w14:textId="77777777" w:rsidR="00FC2E7E" w:rsidRPr="00FC2E7E" w:rsidRDefault="00FC2E7E" w:rsidP="00646090">
      <w:pPr>
        <w:numPr>
          <w:ilvl w:val="0"/>
          <w:numId w:val="18"/>
        </w:numPr>
        <w:spacing w:line="259" w:lineRule="auto"/>
      </w:pPr>
      <w:r w:rsidRPr="00AA65F2">
        <w:rPr>
          <w:rStyle w:val="P-Bold"/>
        </w:rPr>
        <w:t>Containerization:</w:t>
      </w:r>
      <w:r w:rsidRPr="00FC2E7E">
        <w:t xml:space="preserve"> Package models and their dependencies into Docker containers for portability and reproducibility across different deployment environments. Container orchestration tools like Kubernetes facilitate efficient deployment and scaling of containerized applications.</w:t>
      </w:r>
    </w:p>
    <w:p w14:paraId="00C02272" w14:textId="56730292" w:rsidR="00FC2E7E" w:rsidRPr="00FC2E7E" w:rsidRDefault="00FC2E7E" w:rsidP="00A301BF">
      <w:pPr>
        <w:pStyle w:val="H2-Heading"/>
      </w:pPr>
      <w:r w:rsidRPr="00FC2E7E">
        <w:lastRenderedPageBreak/>
        <w:t xml:space="preserve">Monitoring and </w:t>
      </w:r>
      <w:r w:rsidR="003749D4">
        <w:t>m</w:t>
      </w:r>
      <w:r w:rsidRPr="00FC2E7E">
        <w:t xml:space="preserve">aintaining </w:t>
      </w:r>
      <w:r w:rsidR="003749D4">
        <w:t>d</w:t>
      </w:r>
      <w:r w:rsidRPr="00FC2E7E">
        <w:t xml:space="preserve">eployed </w:t>
      </w:r>
      <w:r w:rsidR="003749D4">
        <w:t>m</w:t>
      </w:r>
      <w:r w:rsidRPr="00FC2E7E">
        <w:t>odels</w:t>
      </w:r>
    </w:p>
    <w:p w14:paraId="65F63253" w14:textId="77777777" w:rsidR="00FC2E7E" w:rsidRPr="00FC2E7E" w:rsidRDefault="00FC2E7E" w:rsidP="000F64BE">
      <w:pPr>
        <w:pStyle w:val="P-Regular"/>
      </w:pPr>
      <w:r w:rsidRPr="00FC2E7E">
        <w:t>Maintaining model performance and reliability in production requires ongoing monitoring and management:</w:t>
      </w:r>
    </w:p>
    <w:p w14:paraId="30F57BDC" w14:textId="641AB9D3" w:rsidR="00FC2E7E" w:rsidRPr="00FC2E7E" w:rsidRDefault="00FC2E7E" w:rsidP="00646090">
      <w:pPr>
        <w:numPr>
          <w:ilvl w:val="0"/>
          <w:numId w:val="19"/>
        </w:numPr>
        <w:spacing w:line="259" w:lineRule="auto"/>
      </w:pPr>
      <w:r w:rsidRPr="00AA65F2">
        <w:rPr>
          <w:rStyle w:val="P-Bold"/>
        </w:rPr>
        <w:t xml:space="preserve">Performance </w:t>
      </w:r>
      <w:r w:rsidR="003749D4" w:rsidRPr="00AA65F2">
        <w:rPr>
          <w:rStyle w:val="P-Bold"/>
        </w:rPr>
        <w:t>m</w:t>
      </w:r>
      <w:r w:rsidRPr="00AA65F2">
        <w:rPr>
          <w:rStyle w:val="P-Bold"/>
        </w:rPr>
        <w:t>etrics:</w:t>
      </w:r>
      <w:r w:rsidRPr="00FC2E7E">
        <w:t xml:space="preserve"> Define and track key performance indicators (KPIs) such as inference latency, throughput, and error rates to assess model effectiveness and responsiveness.</w:t>
      </w:r>
    </w:p>
    <w:p w14:paraId="549D86D4" w14:textId="70623887" w:rsidR="00FC2E7E" w:rsidRPr="00FC2E7E" w:rsidRDefault="00FC2E7E" w:rsidP="00646090">
      <w:pPr>
        <w:numPr>
          <w:ilvl w:val="0"/>
          <w:numId w:val="19"/>
        </w:numPr>
        <w:spacing w:line="259" w:lineRule="auto"/>
      </w:pPr>
      <w:r w:rsidRPr="00AA65F2">
        <w:rPr>
          <w:rStyle w:val="P-Bold"/>
        </w:rPr>
        <w:t xml:space="preserve">Error </w:t>
      </w:r>
      <w:r w:rsidR="003749D4" w:rsidRPr="00AA65F2">
        <w:rPr>
          <w:rStyle w:val="P-Bold"/>
        </w:rPr>
        <w:t>h</w:t>
      </w:r>
      <w:r w:rsidRPr="00AA65F2">
        <w:rPr>
          <w:rStyle w:val="P-Bold"/>
        </w:rPr>
        <w:t>andling:</w:t>
      </w:r>
      <w:r w:rsidRPr="00FC2E7E">
        <w:t xml:space="preserve"> Implement robust error handling mechanisms to manage exceptions and edge cases during inference, ensuring graceful degradation and resilience.</w:t>
      </w:r>
    </w:p>
    <w:p w14:paraId="3A4A6009" w14:textId="6A304E5C" w:rsidR="00FC2E7E" w:rsidRPr="00FC2E7E" w:rsidRDefault="00FC2E7E" w:rsidP="00646090">
      <w:pPr>
        <w:numPr>
          <w:ilvl w:val="0"/>
          <w:numId w:val="19"/>
        </w:numPr>
        <w:spacing w:line="259" w:lineRule="auto"/>
      </w:pPr>
      <w:r w:rsidRPr="00AA65F2">
        <w:rPr>
          <w:rStyle w:val="P-Bold"/>
        </w:rPr>
        <w:t xml:space="preserve">Model </w:t>
      </w:r>
      <w:r w:rsidR="003749D4" w:rsidRPr="00AA65F2">
        <w:rPr>
          <w:rStyle w:val="P-Bold"/>
        </w:rPr>
        <w:t>v</w:t>
      </w:r>
      <w:r w:rsidRPr="00AA65F2">
        <w:rPr>
          <w:rStyle w:val="P-Bold"/>
        </w:rPr>
        <w:t>ersioning:</w:t>
      </w:r>
      <w:r w:rsidRPr="00FC2E7E">
        <w:t xml:space="preserve"> Maintain multiple versions of deployed models using version control systems or model registries. This practice enables rollback to previous versions and facilitates A/B testing for new model iterations (Zhang et al., 2020).</w:t>
      </w:r>
    </w:p>
    <w:p w14:paraId="655D9A4A" w14:textId="3C851847" w:rsidR="007E0967" w:rsidRPr="007E0967" w:rsidRDefault="00216C01" w:rsidP="007E0967">
      <w:pPr>
        <w:spacing w:line="259" w:lineRule="auto"/>
      </w:pPr>
      <w:commentRangeStart w:id="27"/>
      <w:commentRangeStart w:id="28"/>
      <w:commentRangeStart w:id="29"/>
      <w:r>
        <w:t>//</w:t>
      </w:r>
      <w:commentRangeEnd w:id="27"/>
      <w:r>
        <w:rPr>
          <w:rStyle w:val="CommentReference"/>
        </w:rPr>
        <w:commentReference w:id="27"/>
      </w:r>
      <w:commentRangeEnd w:id="28"/>
      <w:r w:rsidR="007E0967">
        <w:rPr>
          <w:rStyle w:val="CommentReference"/>
        </w:rPr>
        <w:commentReference w:id="28"/>
      </w:r>
      <w:commentRangeEnd w:id="29"/>
      <w:r w:rsidR="00843F1B">
        <w:rPr>
          <w:rStyle w:val="CommentReference"/>
        </w:rPr>
        <w:commentReference w:id="29"/>
      </w:r>
      <w:r w:rsidR="007E0967" w:rsidRPr="007E0967">
        <w:rPr>
          <w:rFonts w:ascii="Times New Roman" w:eastAsia="Times New Roman" w:hAnsi="Times New Roman" w:cs="Times New Roman"/>
          <w:sz w:val="24"/>
          <w:szCs w:val="24"/>
        </w:rPr>
        <w:t xml:space="preserve"> </w:t>
      </w:r>
      <w:r w:rsidR="007E0967" w:rsidRPr="007E0967">
        <w:t>In this section, we've explored the critical process of fine-tuning pre-trained transformer models using the Hugging Face Diffusion library. By adjusting models to suit specific tasks, we enhance their performance and tailor them to meet the unique demands of various NLP challenges. Fine-tuning not only helps in adapting models to domain-specific languages but also optimizes them for precise tasks, making this approach invaluable for achieving high accuracy in specialized applications.</w:t>
      </w:r>
    </w:p>
    <w:p w14:paraId="52F503FD" w14:textId="77777777" w:rsidR="007E0967" w:rsidRPr="007E0967" w:rsidRDefault="007E0967" w:rsidP="007E0967">
      <w:pPr>
        <w:spacing w:line="259" w:lineRule="auto"/>
      </w:pPr>
      <w:r w:rsidRPr="007E0967">
        <w:t>As we move forward, we'll shift our focus from model training to the next crucial stage—deploying these models into production. The upcoming section will delve into the techniques for deploying trained models in real-world environments, ensuring they operate efficiently and effectively outside of the training sandbox.</w:t>
      </w:r>
    </w:p>
    <w:p w14:paraId="6C9703B3" w14:textId="1CA6EB76" w:rsidR="00FC2E7E" w:rsidRDefault="00FC2E7E" w:rsidP="00FC2E7E">
      <w:pPr>
        <w:spacing w:line="259" w:lineRule="auto"/>
      </w:pPr>
      <w:r w:rsidRPr="00247316">
        <w:rPr>
          <w:rFonts w:ascii="Times New Roman" w:eastAsia="Times New Roman" w:hAnsi="Times New Roman" w:cs="Times New Roman"/>
          <w:noProof/>
          <w:sz w:val="24"/>
          <w:szCs w:val="24"/>
        </w:rPr>
        <mc:AlternateContent>
          <mc:Choice Requires="wps">
            <w:drawing>
              <wp:anchor distT="45720" distB="45720" distL="182880" distR="182880" simplePos="0" relativeHeight="251679744" behindDoc="1" locked="0" layoutInCell="1" allowOverlap="0" wp14:anchorId="28453C95" wp14:editId="7C21BCB4">
                <wp:simplePos x="0" y="0"/>
                <wp:positionH relativeFrom="margin">
                  <wp:posOffset>0</wp:posOffset>
                </wp:positionH>
                <wp:positionV relativeFrom="paragraph">
                  <wp:posOffset>369570</wp:posOffset>
                </wp:positionV>
                <wp:extent cx="4983480" cy="685800"/>
                <wp:effectExtent l="38100" t="38100" r="45720" b="38100"/>
                <wp:wrapSquare wrapText="bothSides"/>
                <wp:docPr id="16234611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453C95" id="_x0000_s1030" style="position:absolute;margin-left:0;margin-top:29.1pt;width:392.4pt;height:54pt;z-index:-25163673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" o:allowoverlap="f" fillcolor="#44546a" strokecolor="#44546a" strokeweight="6pt">
                <v:stroke linestyle="thinThin"/>
                <v:textbox inset="14.4pt,14.4pt,14.4pt,14.4pt">
                  <w:txbxContent>
                    <w:p w14:paraId="47B60AF1" w14:textId="77777777" w:rsidR="00FC2E7E" w:rsidRDefault="00FC2E7E" w:rsidP="00FC2E7E">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1F2B06D5" w14:textId="77777777" w:rsidR="00CE12BB" w:rsidRDefault="00CE12BB" w:rsidP="00CE12BB">
      <w:pPr>
        <w:pStyle w:val="P-Regular"/>
      </w:pPr>
    </w:p>
    <w:p w14:paraId="7E7E89E5" w14:textId="772C0EB1" w:rsidR="00D527DE" w:rsidRPr="00D527DE" w:rsidRDefault="00AC7294" w:rsidP="00D527DE">
      <w:pPr>
        <w:pStyle w:val="H1-Section"/>
      </w:pPr>
      <w:r>
        <w:lastRenderedPageBreak/>
        <w:t>Getting hands-on with</w:t>
      </w:r>
      <w:r w:rsidR="00D527DE" w:rsidRPr="00D527DE">
        <w:t xml:space="preserve"> </w:t>
      </w:r>
      <w:r w:rsidR="00D527DE">
        <w:t>f</w:t>
      </w:r>
      <w:r w:rsidR="00D527DE" w:rsidRPr="00D527DE">
        <w:t>ine-</w:t>
      </w:r>
      <w:r w:rsidR="00D527DE">
        <w:t>t</w:t>
      </w:r>
      <w:r w:rsidR="00D527DE" w:rsidRPr="00D527DE">
        <w:t xml:space="preserve">uning a </w:t>
      </w:r>
      <w:r w:rsidR="00D527DE">
        <w:t>t</w:t>
      </w:r>
      <w:r w:rsidR="00D527DE" w:rsidRPr="00D527DE">
        <w:t xml:space="preserve">ransformer </w:t>
      </w:r>
      <w:r w:rsidR="00D527DE">
        <w:t>m</w:t>
      </w:r>
      <w:r w:rsidR="00D527DE" w:rsidRPr="00D527DE">
        <w:t xml:space="preserve">odel for </w:t>
      </w:r>
      <w:r w:rsidR="00D527DE">
        <w:t>s</w:t>
      </w:r>
      <w:r w:rsidR="00D527DE" w:rsidRPr="00D527DE">
        <w:t xml:space="preserve">entiment </w:t>
      </w:r>
      <w:r w:rsidR="00D527DE">
        <w:t>a</w:t>
      </w:r>
      <w:r w:rsidR="00D527DE" w:rsidRPr="00D527DE">
        <w:t>nalysis</w:t>
      </w:r>
    </w:p>
    <w:p w14:paraId="577D12A5" w14:textId="121AA899" w:rsidR="00D527DE" w:rsidRDefault="00D527DE" w:rsidP="00D527DE">
      <w:pPr>
        <w:spacing w:line="259" w:lineRule="auto"/>
      </w:pPr>
      <w:r w:rsidRPr="00D527DE">
        <w:t>This example demonstrates how to fine-tune a pre-trained transformer model from Hugging Face's library for a sentiment analysis task. The task involves classifying movie reviews into positive or negative sentiments.</w:t>
      </w:r>
      <w:r w:rsidR="00FA0971">
        <w:t xml:space="preserve"> Let's get started:</w:t>
      </w:r>
    </w:p>
    <w:p w14:paraId="37DD3D62" w14:textId="1A59E06C" w:rsidR="00FA0971" w:rsidRDefault="00FA0971" w:rsidP="00AA65F2">
      <w:pPr>
        <w:pStyle w:val="L-Numbers"/>
      </w:pPr>
      <w:r w:rsidRPr="2C093623">
        <w:rPr>
          <w:lang w:val="en-US"/>
        </w:rPr>
        <w:t xml:space="preserve">Let’s </w:t>
      </w:r>
      <w:r w:rsidR="005B318C" w:rsidRPr="2C093623">
        <w:rPr>
          <w:lang w:val="en-US"/>
        </w:rPr>
        <w:t>import the require libraries:</w:t>
      </w:r>
    </w:p>
    <w:p w14:paraId="0BBC95A7" w14:textId="77777777" w:rsidR="00842735" w:rsidRDefault="00842735" w:rsidP="2C093623">
      <w:pPr>
        <w:pStyle w:val="L-Source"/>
        <w:rPr>
          <w:lang w:val="en-US"/>
        </w:rPr>
      </w:pPr>
      <w:r w:rsidRPr="2C093623">
        <w:rPr>
          <w:lang w:val="en-US"/>
        </w:rPr>
        <w:t>from transformers import BertTokenizer, BertForSequenceClassification, Trainer, TrainingArguments</w:t>
      </w:r>
    </w:p>
    <w:p w14:paraId="5CC5D6B9" w14:textId="77777777" w:rsidR="00842735" w:rsidRDefault="00842735" w:rsidP="00AA65F2">
      <w:pPr>
        <w:pStyle w:val="L-Source"/>
      </w:pPr>
      <w:r>
        <w:t>import torch</w:t>
      </w:r>
    </w:p>
    <w:p w14:paraId="2CCB53BF" w14:textId="77777777" w:rsidR="00842735" w:rsidRDefault="00842735" w:rsidP="00AA65F2">
      <w:pPr>
        <w:pStyle w:val="L-Source"/>
      </w:pPr>
      <w:r w:rsidRPr="2C093623">
        <w:rPr>
          <w:lang w:val="en-US"/>
        </w:rPr>
        <w:t>from torch.utils.data import DataLoader, Dataset</w:t>
      </w:r>
    </w:p>
    <w:p w14:paraId="0F588661" w14:textId="77777777" w:rsidR="00842735" w:rsidRDefault="00842735" w:rsidP="00AA65F2">
      <w:pPr>
        <w:pStyle w:val="L-Source"/>
      </w:pPr>
      <w:r>
        <w:t>import pandas as pd</w:t>
      </w:r>
    </w:p>
    <w:p w14:paraId="5227EF5C" w14:textId="77777777" w:rsidR="00842735" w:rsidRDefault="00842735" w:rsidP="2C093623">
      <w:pPr>
        <w:pStyle w:val="L-Source"/>
        <w:rPr>
          <w:lang w:val="en-US"/>
        </w:rPr>
      </w:pPr>
      <w:r w:rsidRPr="2C093623">
        <w:rPr>
          <w:lang w:val="en-US"/>
        </w:rPr>
        <w:t>from sklearn.model_selection import train_test_split</w:t>
      </w:r>
    </w:p>
    <w:p w14:paraId="0329CBAC" w14:textId="77777777" w:rsidR="00B72BF0" w:rsidRPr="004B6A0D" w:rsidDel="005B318C" w:rsidRDefault="00B72BF0" w:rsidP="00894778">
      <w:pPr>
        <w:pStyle w:val="L-Numbers"/>
      </w:pPr>
      <w:r w:rsidRPr="004B6A0D" w:rsidDel="005B318C">
        <w:rPr>
          <w:b/>
          <w:bCs/>
        </w:rPr>
        <w:t xml:space="preserve">Dataset </w:t>
      </w:r>
      <w:r w:rsidDel="005B318C">
        <w:rPr>
          <w:b/>
          <w:bCs/>
        </w:rPr>
        <w:t>p</w:t>
      </w:r>
      <w:r w:rsidRPr="004B6A0D" w:rsidDel="005B318C">
        <w:rPr>
          <w:b/>
          <w:bCs/>
        </w:rPr>
        <w:t>reparation</w:t>
      </w:r>
      <w:r w:rsidRPr="004B6A0D" w:rsidDel="005B318C">
        <w:t>: The code begins by preparing a small dataset of movie reviews and their sentiments. This dataset is split into training and testing subsets.</w:t>
      </w:r>
    </w:p>
    <w:p w14:paraId="360B96C8" w14:textId="77777777" w:rsidR="00842735" w:rsidRDefault="00842735" w:rsidP="00AA65F2">
      <w:pPr>
        <w:pStyle w:val="L-Source"/>
      </w:pPr>
      <w:r>
        <w:t># Sample dataset</w:t>
      </w:r>
    </w:p>
    <w:p w14:paraId="75A435BE" w14:textId="77777777" w:rsidR="00842735" w:rsidRDefault="00842735" w:rsidP="00AA65F2">
      <w:pPr>
        <w:pStyle w:val="L-Source"/>
      </w:pPr>
      <w:r>
        <w:t>data = {'review': ['I loved the movie!', 'That was the worst movie ever...'],</w:t>
      </w:r>
    </w:p>
    <w:p w14:paraId="37AEB7FB" w14:textId="77777777" w:rsidR="00842735" w:rsidRDefault="00842735" w:rsidP="00AA65F2">
      <w:pPr>
        <w:pStyle w:val="L-Source"/>
      </w:pPr>
      <w:r w:rsidRPr="2C093623">
        <w:rPr>
          <w:lang w:val="en-US"/>
        </w:rPr>
        <w:t xml:space="preserve">        'sentiment': [1, 0]}  # 1 for positive, 0 for negative</w:t>
      </w:r>
    </w:p>
    <w:p w14:paraId="44D4D8B2" w14:textId="77777777" w:rsidR="00842735" w:rsidRDefault="00842735" w:rsidP="005B318C">
      <w:pPr>
        <w:pStyle w:val="L-Source"/>
      </w:pPr>
      <w:r w:rsidRPr="2C093623">
        <w:rPr>
          <w:lang w:val="en-US"/>
        </w:rPr>
        <w:t>df = pd.DataFrame(data)</w:t>
      </w:r>
    </w:p>
    <w:p w14:paraId="2F37328B" w14:textId="77777777" w:rsidR="00842735" w:rsidRDefault="00842735" w:rsidP="00AA65F2">
      <w:pPr>
        <w:pStyle w:val="L-Source"/>
      </w:pPr>
      <w:r>
        <w:t># Splitting the dataset</w:t>
      </w:r>
    </w:p>
    <w:p w14:paraId="739AC12E" w14:textId="77777777" w:rsidR="00842735" w:rsidRDefault="00842735" w:rsidP="00B72BF0">
      <w:pPr>
        <w:pStyle w:val="L-Source"/>
      </w:pPr>
      <w:r w:rsidRPr="2C093623">
        <w:rPr>
          <w:lang w:val="en-US"/>
        </w:rPr>
        <w:t>train_df, test_df = train_test_split(df, test_size=0.25)</w:t>
      </w:r>
    </w:p>
    <w:p w14:paraId="5455E805" w14:textId="77777777" w:rsidR="00B72BF0" w:rsidRPr="004B6A0D" w:rsidRDefault="00B72BF0" w:rsidP="00B72BF0">
      <w:pPr>
        <w:pStyle w:val="L-Numbers"/>
      </w:pPr>
      <w:r w:rsidRPr="2C093623">
        <w:rPr>
          <w:b/>
          <w:bCs/>
          <w:lang w:val="en-US"/>
        </w:rPr>
        <w:t>Custom dataset class</w:t>
      </w:r>
      <w:r w:rsidRPr="2C093623">
        <w:rPr>
          <w:lang w:val="en-US"/>
        </w:rPr>
        <w:t>: A custom PyTorch Dataset class is implemented to handle tokenization and encoding of the reviews using BertTokenizer.</w:t>
      </w:r>
    </w:p>
    <w:p w14:paraId="674C1641" w14:textId="77777777" w:rsidR="00842735" w:rsidRDefault="00842735" w:rsidP="00AA65F2">
      <w:pPr>
        <w:pStyle w:val="L-Source"/>
      </w:pPr>
      <w:r w:rsidRPr="2C093623">
        <w:rPr>
          <w:lang w:val="en-US"/>
        </w:rPr>
        <w:lastRenderedPageBreak/>
        <w:t>class MovieReviewDataset(Dataset):</w:t>
      </w:r>
    </w:p>
    <w:p w14:paraId="6CFEB67E" w14:textId="77777777" w:rsidR="00842735" w:rsidRDefault="00842735" w:rsidP="00AA65F2">
      <w:pPr>
        <w:pStyle w:val="L-Source"/>
      </w:pPr>
      <w:r w:rsidRPr="2C093623">
        <w:rPr>
          <w:lang w:val="en-US"/>
        </w:rPr>
        <w:t xml:space="preserve">    def __init__(self, reviews, sentiments):</w:t>
      </w:r>
    </w:p>
    <w:p w14:paraId="02ABFBC9" w14:textId="77777777" w:rsidR="00842735" w:rsidRDefault="00842735" w:rsidP="00AA65F2">
      <w:pPr>
        <w:pStyle w:val="L-Source"/>
      </w:pPr>
      <w:r w:rsidRPr="2C093623">
        <w:rPr>
          <w:lang w:val="en-US"/>
        </w:rPr>
        <w:t xml:space="preserve">        self.reviews = reviews</w:t>
      </w:r>
    </w:p>
    <w:p w14:paraId="1AE6F2D0" w14:textId="77777777" w:rsidR="00842735" w:rsidRDefault="00842735" w:rsidP="00AA65F2">
      <w:pPr>
        <w:pStyle w:val="L-Source"/>
      </w:pPr>
      <w:r w:rsidRPr="2C093623">
        <w:rPr>
          <w:lang w:val="en-US"/>
        </w:rPr>
        <w:t xml:space="preserve">        self.sentiments = sentiments</w:t>
      </w:r>
    </w:p>
    <w:p w14:paraId="28FDD029" w14:textId="77777777" w:rsidR="00842735" w:rsidRDefault="00842735" w:rsidP="00AA65F2">
      <w:pPr>
        <w:pStyle w:val="L-Source"/>
      </w:pPr>
      <w:r w:rsidRPr="2C093623">
        <w:rPr>
          <w:lang w:val="en-US"/>
        </w:rPr>
        <w:t xml:space="preserve">        self.tokenizer = BertTokenizer.from_pretrained('bert-base-uncased')</w:t>
      </w:r>
    </w:p>
    <w:p w14:paraId="028D8BA4" w14:textId="77777777" w:rsidR="00842735" w:rsidRDefault="00842735" w:rsidP="00AA65F2">
      <w:pPr>
        <w:pStyle w:val="L-Source"/>
      </w:pPr>
      <w:r w:rsidRPr="2C093623">
        <w:rPr>
          <w:lang w:val="en-US"/>
        </w:rPr>
        <w:t xml:space="preserve">    def __len__(self):</w:t>
      </w:r>
    </w:p>
    <w:p w14:paraId="0B32B87F" w14:textId="77777777" w:rsidR="00842735" w:rsidRDefault="00842735" w:rsidP="00AA65F2">
      <w:pPr>
        <w:pStyle w:val="L-Source"/>
      </w:pPr>
      <w:r w:rsidRPr="2C093623">
        <w:rPr>
          <w:lang w:val="en-US"/>
        </w:rPr>
        <w:t xml:space="preserve">        return len(self.reviews)</w:t>
      </w:r>
    </w:p>
    <w:p w14:paraId="2F939CA7" w14:textId="77777777" w:rsidR="00842735" w:rsidRDefault="00842735" w:rsidP="00AA65F2">
      <w:pPr>
        <w:pStyle w:val="L-Source"/>
      </w:pPr>
      <w:r w:rsidRPr="2C093623">
        <w:rPr>
          <w:lang w:val="en-US"/>
        </w:rPr>
        <w:t xml:space="preserve">    def __getitem__(self, idx):</w:t>
      </w:r>
    </w:p>
    <w:p w14:paraId="4CED717F" w14:textId="77777777" w:rsidR="00842735" w:rsidRDefault="00842735" w:rsidP="00AA65F2">
      <w:pPr>
        <w:pStyle w:val="L-Source"/>
      </w:pPr>
      <w:r w:rsidRPr="2C093623">
        <w:rPr>
          <w:lang w:val="en-US"/>
        </w:rPr>
        <w:t xml:space="preserve">        review = str(self.reviews[idx])</w:t>
      </w:r>
    </w:p>
    <w:p w14:paraId="4C27E785" w14:textId="77777777" w:rsidR="00842735" w:rsidRDefault="00842735" w:rsidP="00AA65F2">
      <w:pPr>
        <w:pStyle w:val="L-Source"/>
      </w:pPr>
      <w:r w:rsidRPr="2C093623">
        <w:rPr>
          <w:lang w:val="en-US"/>
        </w:rPr>
        <w:t xml:space="preserve">        sentiment = self.sentiments[idx]</w:t>
      </w:r>
    </w:p>
    <w:p w14:paraId="31E9BB53" w14:textId="77777777" w:rsidR="00842735" w:rsidRDefault="00842735" w:rsidP="00AA65F2">
      <w:pPr>
        <w:pStyle w:val="L-Source"/>
      </w:pPr>
      <w:r w:rsidRPr="2C093623">
        <w:rPr>
          <w:lang w:val="en-US"/>
        </w:rPr>
        <w:t xml:space="preserve">        encoding = self.tokenizer.encode_plus(</w:t>
      </w:r>
    </w:p>
    <w:p w14:paraId="6EC4291B" w14:textId="77777777" w:rsidR="00842735" w:rsidRDefault="00842735" w:rsidP="00AA65F2">
      <w:pPr>
        <w:pStyle w:val="L-Source"/>
      </w:pPr>
      <w:r>
        <w:t xml:space="preserve">          review,</w:t>
      </w:r>
    </w:p>
    <w:p w14:paraId="7669D55C" w14:textId="77777777" w:rsidR="00842735" w:rsidRDefault="00842735" w:rsidP="00AA65F2">
      <w:pPr>
        <w:pStyle w:val="L-Source"/>
      </w:pPr>
      <w:r w:rsidRPr="2C093623">
        <w:rPr>
          <w:lang w:val="en-US"/>
        </w:rPr>
        <w:t xml:space="preserve">          add_special_tokens=True,</w:t>
      </w:r>
    </w:p>
    <w:p w14:paraId="552B21A2" w14:textId="77777777" w:rsidR="00842735" w:rsidRDefault="00842735" w:rsidP="00AA65F2">
      <w:pPr>
        <w:pStyle w:val="L-Source"/>
      </w:pPr>
      <w:r w:rsidRPr="2C093623">
        <w:rPr>
          <w:lang w:val="en-US"/>
        </w:rPr>
        <w:t xml:space="preserve">          max_length=512,</w:t>
      </w:r>
    </w:p>
    <w:p w14:paraId="72B61D63" w14:textId="77777777" w:rsidR="00842735" w:rsidRDefault="00842735" w:rsidP="00AA65F2">
      <w:pPr>
        <w:pStyle w:val="L-Source"/>
      </w:pPr>
      <w:r w:rsidRPr="2C093623">
        <w:rPr>
          <w:lang w:val="en-US"/>
        </w:rPr>
        <w:t xml:space="preserve">          return_token_type_ids=False,</w:t>
      </w:r>
    </w:p>
    <w:p w14:paraId="4F92617D" w14:textId="77777777" w:rsidR="00842735" w:rsidRDefault="00842735" w:rsidP="00AA65F2">
      <w:pPr>
        <w:pStyle w:val="L-Source"/>
      </w:pPr>
      <w:r w:rsidRPr="2C093623">
        <w:rPr>
          <w:lang w:val="en-US"/>
        </w:rPr>
        <w:t xml:space="preserve">          padding='max_length',</w:t>
      </w:r>
    </w:p>
    <w:p w14:paraId="3DB2E26F" w14:textId="77777777" w:rsidR="00842735" w:rsidRDefault="00842735" w:rsidP="00AA65F2">
      <w:pPr>
        <w:pStyle w:val="L-Source"/>
      </w:pPr>
      <w:r w:rsidRPr="2C093623">
        <w:rPr>
          <w:lang w:val="en-US"/>
        </w:rPr>
        <w:t xml:space="preserve">          return_attention_mask=True,</w:t>
      </w:r>
    </w:p>
    <w:p w14:paraId="12A596FE" w14:textId="77777777" w:rsidR="00842735" w:rsidRDefault="00842735" w:rsidP="00AA65F2">
      <w:pPr>
        <w:pStyle w:val="L-Source"/>
      </w:pPr>
      <w:r w:rsidRPr="2C093623">
        <w:rPr>
          <w:lang w:val="en-US"/>
        </w:rPr>
        <w:t xml:space="preserve">          return_tensors='pt',</w:t>
      </w:r>
    </w:p>
    <w:p w14:paraId="759E3981" w14:textId="77777777" w:rsidR="00842735" w:rsidRDefault="00842735" w:rsidP="00AA65F2">
      <w:pPr>
        <w:pStyle w:val="L-Source"/>
      </w:pPr>
      <w:r>
        <w:t xml:space="preserve">        )</w:t>
      </w:r>
    </w:p>
    <w:p w14:paraId="521102A6" w14:textId="77777777" w:rsidR="00842735" w:rsidRDefault="00842735" w:rsidP="00AA65F2">
      <w:pPr>
        <w:pStyle w:val="L-Source"/>
      </w:pPr>
      <w:r>
        <w:t xml:space="preserve">        return {</w:t>
      </w:r>
    </w:p>
    <w:p w14:paraId="719F6CA6" w14:textId="77777777" w:rsidR="00842735" w:rsidRDefault="00842735" w:rsidP="00AA65F2">
      <w:pPr>
        <w:pStyle w:val="L-Source"/>
      </w:pPr>
      <w:r w:rsidRPr="2C093623">
        <w:rPr>
          <w:lang w:val="en-US"/>
        </w:rPr>
        <w:t xml:space="preserve">          'review_text': review,</w:t>
      </w:r>
    </w:p>
    <w:p w14:paraId="0C180E0D" w14:textId="77777777" w:rsidR="00842735" w:rsidRDefault="00842735" w:rsidP="00AA65F2">
      <w:pPr>
        <w:pStyle w:val="L-Source"/>
      </w:pPr>
      <w:r w:rsidRPr="2C093623">
        <w:rPr>
          <w:lang w:val="en-US"/>
        </w:rPr>
        <w:t xml:space="preserve">          'input_ids': encoding['input_ids'].flatten(),</w:t>
      </w:r>
    </w:p>
    <w:p w14:paraId="11DFB203" w14:textId="77777777" w:rsidR="00842735" w:rsidRDefault="00842735" w:rsidP="00AA65F2">
      <w:pPr>
        <w:pStyle w:val="L-Source"/>
      </w:pPr>
      <w:r w:rsidRPr="2C093623">
        <w:rPr>
          <w:lang w:val="en-US"/>
        </w:rPr>
        <w:t xml:space="preserve">          'attention_mask': encoding['attention_mask'].flatten(),</w:t>
      </w:r>
    </w:p>
    <w:p w14:paraId="4DBCD3C9" w14:textId="77777777" w:rsidR="00842735" w:rsidRDefault="00842735" w:rsidP="00AA65F2">
      <w:pPr>
        <w:pStyle w:val="L-Source"/>
      </w:pPr>
      <w:r w:rsidRPr="2C093623">
        <w:rPr>
          <w:lang w:val="en-US"/>
        </w:rPr>
        <w:lastRenderedPageBreak/>
        <w:t xml:space="preserve">          'labels': torch.tensor(sentiment)</w:t>
      </w:r>
    </w:p>
    <w:p w14:paraId="6015B6C9" w14:textId="77777777" w:rsidR="00842735" w:rsidRDefault="00842735" w:rsidP="00AA65F2">
      <w:pPr>
        <w:pStyle w:val="L-Source"/>
      </w:pPr>
      <w:r>
        <w:t xml:space="preserve">        }</w:t>
      </w:r>
    </w:p>
    <w:p w14:paraId="1F230F27" w14:textId="77777777" w:rsidR="00842735" w:rsidRDefault="00842735" w:rsidP="00AA65F2">
      <w:pPr>
        <w:pStyle w:val="L-Source"/>
      </w:pPr>
      <w:r>
        <w:t># Prepare the dataset</w:t>
      </w:r>
    </w:p>
    <w:p w14:paraId="1F0918F2" w14:textId="77777777" w:rsidR="00842735" w:rsidRDefault="00842735" w:rsidP="00AA65F2">
      <w:pPr>
        <w:pStyle w:val="L-Source"/>
      </w:pPr>
      <w:r w:rsidRPr="2C093623">
        <w:rPr>
          <w:lang w:val="en-US"/>
        </w:rPr>
        <w:t>train_dataset = MovieReviewDataset(train_df['review'].tolist(), train_df['sentiment'].tolist())</w:t>
      </w:r>
    </w:p>
    <w:p w14:paraId="3B0EC438" w14:textId="77777777" w:rsidR="00842735" w:rsidRDefault="00842735" w:rsidP="00AA65F2">
      <w:pPr>
        <w:pStyle w:val="L-Source"/>
      </w:pPr>
      <w:r w:rsidRPr="2C093623">
        <w:rPr>
          <w:lang w:val="en-US"/>
        </w:rPr>
        <w:t>test_dataset = MovieReviewDataset(test_df['review'].tolist(), test_df['sentiment'].tolist())</w:t>
      </w:r>
    </w:p>
    <w:p w14:paraId="7986C7B8" w14:textId="77777777" w:rsidR="00457358" w:rsidRPr="004B6A0D" w:rsidRDefault="00457358" w:rsidP="00AA65F2">
      <w:pPr>
        <w:pStyle w:val="L-Numbers"/>
      </w:pPr>
      <w:r w:rsidRPr="2C093623">
        <w:rPr>
          <w:b/>
          <w:bCs/>
          <w:lang w:val="en-US"/>
        </w:rPr>
        <w:t>Model initialization</w:t>
      </w:r>
      <w:r w:rsidRPr="2C093623">
        <w:rPr>
          <w:lang w:val="en-US"/>
        </w:rPr>
        <w:t>: BertForSequenceClassification is initialized with two labels, suitable for binary classification (positive and negative reviews).</w:t>
      </w:r>
    </w:p>
    <w:p w14:paraId="1BEC13FF" w14:textId="77777777" w:rsidR="00842735" w:rsidRDefault="00842735" w:rsidP="00AA65F2">
      <w:pPr>
        <w:pStyle w:val="L-Source"/>
      </w:pPr>
      <w:r>
        <w:t># Load the pre-trained BERT model</w:t>
      </w:r>
    </w:p>
    <w:p w14:paraId="4AC7E0EC" w14:textId="77777777" w:rsidR="00842735" w:rsidRDefault="00842735" w:rsidP="00457358">
      <w:pPr>
        <w:pStyle w:val="L-Source"/>
      </w:pPr>
      <w:r w:rsidRPr="2C093623">
        <w:rPr>
          <w:lang w:val="en-US"/>
        </w:rPr>
        <w:t>model = BertForSequenceClassification.from_pretrained('bert-base-uncased', num_labels=2)</w:t>
      </w:r>
    </w:p>
    <w:p w14:paraId="05918163" w14:textId="77777777" w:rsidR="00894778" w:rsidRPr="004B6A0D" w:rsidRDefault="00894778" w:rsidP="00AA65F2">
      <w:pPr>
        <w:pStyle w:val="L-Numbers"/>
      </w:pPr>
      <w:r w:rsidRPr="2C093623">
        <w:rPr>
          <w:b/>
          <w:bCs/>
          <w:lang w:val="en-US"/>
        </w:rPr>
        <w:t>Training setup</w:t>
      </w:r>
      <w:r w:rsidRPr="2C093623">
        <w:rPr>
          <w:lang w:val="en-US"/>
        </w:rPr>
        <w:t>: TrainingArguments are set up for the training process, specifying the number of epochs, batch size, warmup steps, and directories for outputs and logs.</w:t>
      </w:r>
    </w:p>
    <w:p w14:paraId="0BC66C94" w14:textId="77777777" w:rsidR="00842735" w:rsidRDefault="00842735" w:rsidP="00AA65F2">
      <w:pPr>
        <w:pStyle w:val="L-Source"/>
      </w:pPr>
      <w:r>
        <w:t># Training arguments</w:t>
      </w:r>
    </w:p>
    <w:p w14:paraId="564013F3" w14:textId="77777777" w:rsidR="00842735" w:rsidRDefault="00842735" w:rsidP="00AA65F2">
      <w:pPr>
        <w:pStyle w:val="L-Source"/>
      </w:pPr>
      <w:r w:rsidRPr="2C093623">
        <w:rPr>
          <w:lang w:val="en-US"/>
        </w:rPr>
        <w:t>training_args = TrainingArguments(</w:t>
      </w:r>
    </w:p>
    <w:p w14:paraId="734A353B" w14:textId="77777777" w:rsidR="00842735" w:rsidRDefault="00842735" w:rsidP="00AA65F2">
      <w:pPr>
        <w:pStyle w:val="L-Source"/>
      </w:pPr>
      <w:r w:rsidRPr="2C093623">
        <w:rPr>
          <w:lang w:val="en-US"/>
        </w:rPr>
        <w:t xml:space="preserve">    output_dir='./results',</w:t>
      </w:r>
    </w:p>
    <w:p w14:paraId="00E8FE1E" w14:textId="77777777" w:rsidR="00842735" w:rsidRDefault="00842735" w:rsidP="00AA65F2">
      <w:pPr>
        <w:pStyle w:val="L-Source"/>
      </w:pPr>
      <w:r w:rsidRPr="2C093623">
        <w:rPr>
          <w:lang w:val="en-US"/>
        </w:rPr>
        <w:t xml:space="preserve">    num_train_epochs=3,</w:t>
      </w:r>
    </w:p>
    <w:p w14:paraId="056964BF" w14:textId="77777777" w:rsidR="00842735" w:rsidRDefault="00842735" w:rsidP="00AA65F2">
      <w:pPr>
        <w:pStyle w:val="L-Source"/>
      </w:pPr>
      <w:r w:rsidRPr="2C093623">
        <w:rPr>
          <w:lang w:val="en-US"/>
        </w:rPr>
        <w:t xml:space="preserve">    per_device_train_batch_size=4,</w:t>
      </w:r>
    </w:p>
    <w:p w14:paraId="374AAE6F" w14:textId="77777777" w:rsidR="00842735" w:rsidRDefault="00842735" w:rsidP="00AA65F2">
      <w:pPr>
        <w:pStyle w:val="L-Source"/>
      </w:pPr>
      <w:r w:rsidRPr="2C093623">
        <w:rPr>
          <w:lang w:val="en-US"/>
        </w:rPr>
        <w:t xml:space="preserve">    per_device_eval_batch_size=4,</w:t>
      </w:r>
    </w:p>
    <w:p w14:paraId="47129C64" w14:textId="77777777" w:rsidR="00842735" w:rsidRDefault="00842735" w:rsidP="00AA65F2">
      <w:pPr>
        <w:pStyle w:val="L-Source"/>
      </w:pPr>
      <w:r w:rsidRPr="2C093623">
        <w:rPr>
          <w:lang w:val="en-US"/>
        </w:rPr>
        <w:t xml:space="preserve">    warmup_steps=500,</w:t>
      </w:r>
    </w:p>
    <w:p w14:paraId="30068E88" w14:textId="77777777" w:rsidR="00842735" w:rsidRDefault="00842735" w:rsidP="00AA65F2">
      <w:pPr>
        <w:pStyle w:val="L-Source"/>
      </w:pPr>
      <w:r w:rsidRPr="2C093623">
        <w:rPr>
          <w:lang w:val="en-US"/>
        </w:rPr>
        <w:t xml:space="preserve">    weight_decay=0.01,</w:t>
      </w:r>
    </w:p>
    <w:p w14:paraId="0696C7F5" w14:textId="77777777" w:rsidR="00842735" w:rsidRDefault="00842735" w:rsidP="00AA65F2">
      <w:pPr>
        <w:pStyle w:val="L-Source"/>
      </w:pPr>
      <w:r w:rsidRPr="2C093623">
        <w:rPr>
          <w:lang w:val="en-US"/>
        </w:rPr>
        <w:t xml:space="preserve">    evaluate_during_training=True,</w:t>
      </w:r>
    </w:p>
    <w:p w14:paraId="6181BF98" w14:textId="77777777" w:rsidR="00842735" w:rsidRDefault="00842735" w:rsidP="00AA65F2">
      <w:pPr>
        <w:pStyle w:val="L-Source"/>
      </w:pPr>
      <w:r w:rsidRPr="2C093623">
        <w:rPr>
          <w:lang w:val="en-US"/>
        </w:rPr>
        <w:t xml:space="preserve">    logging_dir='./logs',</w:t>
      </w:r>
    </w:p>
    <w:p w14:paraId="49A00FE5" w14:textId="77777777" w:rsidR="00842735" w:rsidRDefault="00842735" w:rsidP="00457358">
      <w:pPr>
        <w:pStyle w:val="L-Source"/>
      </w:pPr>
      <w:r>
        <w:lastRenderedPageBreak/>
        <w:t>)</w:t>
      </w:r>
    </w:p>
    <w:p w14:paraId="00CA789B" w14:textId="77777777" w:rsidR="00894778" w:rsidRPr="004B6A0D" w:rsidRDefault="00894778" w:rsidP="00894778">
      <w:pPr>
        <w:pStyle w:val="L-Numbers"/>
      </w:pPr>
      <w:r w:rsidRPr="004B6A0D">
        <w:rPr>
          <w:b/>
          <w:bCs/>
        </w:rPr>
        <w:t>Training</w:t>
      </w:r>
      <w:r w:rsidRPr="004B6A0D">
        <w:t>: The model is trained using Hugging Face's Trainer API, which simplifies the training loop and evaluation.</w:t>
      </w:r>
    </w:p>
    <w:p w14:paraId="291D2A61" w14:textId="77777777" w:rsidR="00842735" w:rsidRDefault="00842735" w:rsidP="00AA65F2">
      <w:pPr>
        <w:pStyle w:val="L-Source"/>
      </w:pPr>
      <w:r>
        <w:t># Initialize the Trainer</w:t>
      </w:r>
    </w:p>
    <w:p w14:paraId="5EEF87EE" w14:textId="77777777" w:rsidR="00842735" w:rsidRDefault="00842735" w:rsidP="2C093623">
      <w:pPr>
        <w:pStyle w:val="L-Source"/>
        <w:rPr>
          <w:lang w:val="en-US"/>
        </w:rPr>
      </w:pPr>
      <w:r w:rsidRPr="2C093623">
        <w:rPr>
          <w:lang w:val="en-US"/>
        </w:rPr>
        <w:t>trainer = Trainer(</w:t>
      </w:r>
    </w:p>
    <w:p w14:paraId="263E943F" w14:textId="77777777" w:rsidR="00842735" w:rsidRDefault="00842735" w:rsidP="00AA65F2">
      <w:pPr>
        <w:pStyle w:val="L-Source"/>
      </w:pPr>
      <w:r>
        <w:t xml:space="preserve">    model=model,</w:t>
      </w:r>
    </w:p>
    <w:p w14:paraId="49CA061C" w14:textId="77777777" w:rsidR="00842735" w:rsidRDefault="00842735" w:rsidP="00AA65F2">
      <w:pPr>
        <w:pStyle w:val="L-Source"/>
      </w:pPr>
      <w:r w:rsidRPr="2C093623">
        <w:rPr>
          <w:lang w:val="en-US"/>
        </w:rPr>
        <w:t xml:space="preserve">    args=training_args,</w:t>
      </w:r>
    </w:p>
    <w:p w14:paraId="6659361D" w14:textId="77777777" w:rsidR="00842735" w:rsidRDefault="00842735" w:rsidP="00AA65F2">
      <w:pPr>
        <w:pStyle w:val="L-Source"/>
      </w:pPr>
      <w:r w:rsidRPr="2C093623">
        <w:rPr>
          <w:lang w:val="en-US"/>
        </w:rPr>
        <w:t xml:space="preserve">    train_dataset=train_dataset,</w:t>
      </w:r>
    </w:p>
    <w:p w14:paraId="077DDD7E" w14:textId="77777777" w:rsidR="00842735" w:rsidRDefault="00842735" w:rsidP="2C093623">
      <w:pPr>
        <w:pStyle w:val="L-Source"/>
        <w:rPr>
          <w:lang w:val="en-US"/>
        </w:rPr>
      </w:pPr>
      <w:r w:rsidRPr="2C093623">
        <w:rPr>
          <w:lang w:val="en-US"/>
        </w:rPr>
        <w:t xml:space="preserve">    eval_dataset=test_dataset</w:t>
      </w:r>
    </w:p>
    <w:p w14:paraId="02A6CDEB" w14:textId="77777777" w:rsidR="00842735" w:rsidRDefault="00842735" w:rsidP="00AA65F2">
      <w:pPr>
        <w:pStyle w:val="L-Source"/>
      </w:pPr>
      <w:r>
        <w:t>)</w:t>
      </w:r>
    </w:p>
    <w:p w14:paraId="46B820F6" w14:textId="77777777" w:rsidR="00842735" w:rsidRDefault="00842735" w:rsidP="00AA65F2">
      <w:pPr>
        <w:pStyle w:val="L-Source"/>
      </w:pPr>
      <w:r>
        <w:t># Start training</w:t>
      </w:r>
    </w:p>
    <w:p w14:paraId="5D654903" w14:textId="20D55DA7" w:rsidR="00CE12BB" w:rsidRDefault="00842735" w:rsidP="00AA65F2">
      <w:pPr>
        <w:pStyle w:val="L-Source"/>
      </w:pPr>
      <w:r w:rsidRPr="2C093623">
        <w:rPr>
          <w:lang w:val="en-US"/>
        </w:rPr>
        <w:t>trainer.train()</w:t>
      </w:r>
    </w:p>
    <w:p w14:paraId="5DD37CD2" w14:textId="77777777" w:rsidR="004B6A0D" w:rsidRDefault="004B6A0D" w:rsidP="004B6A0D">
      <w:pPr>
        <w:pStyle w:val="P-Regular"/>
        <w:rPr>
          <w:lang w:val="en-US"/>
        </w:rPr>
      </w:pPr>
      <w:r w:rsidRPr="004B6A0D">
        <w:rPr>
          <w:lang w:val="en-US"/>
        </w:rPr>
        <w:t>This example is ideal for demonstrating how to fine-tune a transformer model on a specific NLP task using real-world data.</w:t>
      </w:r>
    </w:p>
    <w:p w14:paraId="148F56AD" w14:textId="77777777" w:rsidR="00AF4993" w:rsidRDefault="009369A2" w:rsidP="001D4A38">
      <w:pPr>
        <w:pStyle w:val="H2-Heading"/>
      </w:pPr>
      <w:r w:rsidRPr="2C093623">
        <w:t>Results Analysis</w:t>
      </w:r>
    </w:p>
    <w:p w14:paraId="4F27E915" w14:textId="7DB9608E" w:rsidR="009369A2" w:rsidRPr="009369A2" w:rsidRDefault="009369A2" w:rsidP="009369A2">
      <w:pPr>
        <w:pStyle w:val="P-Regular"/>
      </w:pPr>
      <w:r w:rsidRPr="2C093623">
        <w:rPr>
          <w:lang w:val="en-US"/>
        </w:rPr>
        <w:t>Upon training, the model should demonstrate improved accuracy in classifying sentiments as either positive or negative. By evaluating the model on the test dataset, we can measure its precision, recall, and F1-score to ensure that it performs reliably across different samples of text. This performance metric helps in understanding the model's ability to generalize from training data to unseen data, providing insights into its practical deployment in real-world scenarios.</w:t>
      </w:r>
    </w:p>
    <w:p w14:paraId="4925B660" w14:textId="4BBA1A3A" w:rsidR="009369A2" w:rsidRDefault="009369A2" w:rsidP="001D4A38">
      <w:pPr>
        <w:pStyle w:val="H2-Heading"/>
      </w:pPr>
      <w:r w:rsidRPr="009369A2">
        <w:t>Key Takeaways</w:t>
      </w:r>
      <w:r w:rsidR="00CC57E8">
        <w:t xml:space="preserve"> </w:t>
      </w:r>
    </w:p>
    <w:p w14:paraId="6E8FEE4E" w14:textId="105FC044" w:rsidR="00AF4993" w:rsidRPr="009369A2" w:rsidRDefault="00AF4993" w:rsidP="009369A2">
      <w:pPr>
        <w:pStyle w:val="P-Regular"/>
      </w:pPr>
      <w:r w:rsidRPr="78E186C2">
        <w:rPr>
          <w:lang w:val="en-US"/>
        </w:rPr>
        <w:t xml:space="preserve">Let’s </w:t>
      </w:r>
      <w:r w:rsidR="00866295" w:rsidRPr="78E186C2">
        <w:rPr>
          <w:lang w:val="en-US"/>
        </w:rPr>
        <w:t>discuss the ley learnings from this hands-on exercise:</w:t>
      </w:r>
    </w:p>
    <w:p w14:paraId="46D2625B" w14:textId="77777777" w:rsidR="009369A2" w:rsidRPr="009369A2" w:rsidRDefault="009369A2" w:rsidP="001D4A38">
      <w:pPr>
        <w:pStyle w:val="L-Bullets"/>
      </w:pPr>
      <w:r w:rsidRPr="78E186C2">
        <w:rPr>
          <w:b/>
          <w:bCs/>
          <w:lang w:val="en-US"/>
        </w:rPr>
        <w:t>Model Adaptability:</w:t>
      </w:r>
      <w:r w:rsidRPr="78E186C2">
        <w:rPr>
          <w:lang w:val="en-US"/>
        </w:rPr>
        <w:t xml:space="preserve"> The example shows how BERT, initially trained on a vast corpus for a wide range of tasks, can be effectively fine-tuned for a specialized task like sentiment analysis. This adaptability is crucial for leveraging pre-trained </w:t>
      </w:r>
      <w:r w:rsidRPr="78E186C2">
        <w:rPr>
          <w:lang w:val="en-US"/>
        </w:rPr>
        <w:lastRenderedPageBreak/>
        <w:t>models to reduce the time and resources required for training models from scratch.</w:t>
      </w:r>
    </w:p>
    <w:p w14:paraId="101422F7" w14:textId="77777777" w:rsidR="009369A2" w:rsidRPr="009369A2" w:rsidRDefault="009369A2" w:rsidP="001D4A38">
      <w:pPr>
        <w:pStyle w:val="L-Bullets"/>
      </w:pPr>
      <w:r w:rsidRPr="009369A2">
        <w:rPr>
          <w:b/>
          <w:bCs/>
        </w:rPr>
        <w:t>Simplicity of Implementation:</w:t>
      </w:r>
      <w:r w:rsidRPr="009369A2">
        <w:t xml:space="preserve"> Using Hugging Face's Transformers and Trainer API simplifies the implementation of complex training routines, allowing researchers and developers to focus more on model tuning and less on boilerplate code.</w:t>
      </w:r>
    </w:p>
    <w:p w14:paraId="6F8E1267" w14:textId="77777777" w:rsidR="009369A2" w:rsidRPr="009369A2" w:rsidRDefault="009369A2" w:rsidP="001D4A38">
      <w:pPr>
        <w:pStyle w:val="L-Bullets"/>
      </w:pPr>
      <w:r w:rsidRPr="78E186C2">
        <w:rPr>
          <w:b/>
          <w:bCs/>
          <w:lang w:val="en-US"/>
        </w:rPr>
        <w:t>Practical Application:</w:t>
      </w:r>
      <w:r w:rsidRPr="78E186C2">
        <w:rPr>
          <w:lang w:val="en-US"/>
        </w:rPr>
        <w:t xml:space="preserve"> The final trained model can be integrated into various applications, from automated review systems to real-time sentiment analysis tools, demonstrating the model's utility in enhancing user interaction and understanding consumer sentiment.</w:t>
      </w:r>
    </w:p>
    <w:p w14:paraId="3864EDDB" w14:textId="77777777" w:rsidR="009369A2" w:rsidRPr="009369A2" w:rsidRDefault="009369A2" w:rsidP="009369A2">
      <w:pPr>
        <w:pStyle w:val="P-Regular"/>
      </w:pPr>
      <w:r w:rsidRPr="009369A2">
        <w:t>This hands-on example not only provides a practical understanding of fine-tuning transformers but also sets a foundation for readers to explore more complex NLP tasks, enhancing their skills in developing AI-driven solutions. As we progress, we will delve deeper into model optimization and deployment strategies to ensure these models perform optimally in production environments.</w:t>
      </w:r>
    </w:p>
    <w:p w14:paraId="30418CDB" w14:textId="5D1FFB95" w:rsidR="001B526C" w:rsidRPr="001B526C" w:rsidRDefault="000C0580" w:rsidP="00A301BF">
      <w:pPr>
        <w:pStyle w:val="H1-Section"/>
      </w:pPr>
      <w:r>
        <w:t>Summary</w:t>
      </w:r>
    </w:p>
    <w:p w14:paraId="79AF565A" w14:textId="346009AA" w:rsidR="001B526C" w:rsidRPr="001B526C" w:rsidRDefault="001B526C" w:rsidP="00A301BF">
      <w:pPr>
        <w:pStyle w:val="P-Regular"/>
      </w:pPr>
      <w:r w:rsidRPr="2C093623">
        <w:rPr>
          <w:lang w:val="en-US"/>
        </w:rPr>
        <w:t xml:space="preserve">In </w:t>
      </w:r>
      <w:r w:rsidR="000C0580" w:rsidRPr="2C093623">
        <w:rPr>
          <w:lang w:val="en-US"/>
        </w:rPr>
        <w:t>this c</w:t>
      </w:r>
      <w:r w:rsidRPr="2C093623">
        <w:rPr>
          <w:lang w:val="en-US"/>
        </w:rPr>
        <w:t xml:space="preserve">hapter, we have explored the foundational aspects of leveraging the Hugging Face </w:t>
      </w:r>
      <w:r w:rsidR="00B12366" w:rsidRPr="2C093623">
        <w:rPr>
          <w:lang w:val="en-US"/>
        </w:rPr>
        <w:t>Diffusers</w:t>
      </w:r>
      <w:r w:rsidRPr="2C093623">
        <w:rPr>
          <w:lang w:val="en-US"/>
        </w:rPr>
        <w:t xml:space="preserve"> library for advanced natural language processing (NLP) tasks. Beginning with an overview of the library's architecture and key features, we proceeded to delve into essential methodologies such as model training, fine-tuning, inference, and deployment. </w:t>
      </w:r>
    </w:p>
    <w:p w14:paraId="2EF03756" w14:textId="6306D2EE" w:rsidR="001B526C" w:rsidRPr="00AA65F2" w:rsidRDefault="001B526C" w:rsidP="2C093623">
      <w:pPr>
        <w:pStyle w:val="P-Regular"/>
        <w:rPr>
          <w:rStyle w:val="P-Bold"/>
          <w:lang w:val="en-US"/>
        </w:rPr>
      </w:pPr>
      <w:r w:rsidRPr="2C093623">
        <w:rPr>
          <w:lang w:val="en-US"/>
        </w:rPr>
        <w:t xml:space="preserve">We introduced the Hugging Face </w:t>
      </w:r>
      <w:r w:rsidR="00B12366" w:rsidRPr="2C093623">
        <w:rPr>
          <w:lang w:val="en-US"/>
        </w:rPr>
        <w:t>Diffusers</w:t>
      </w:r>
      <w:r w:rsidRPr="2C093623">
        <w:rPr>
          <w:lang w:val="en-US"/>
        </w:rPr>
        <w:t xml:space="preserve"> library, highlighting its pivotal role in enabling state-of-the-art NLP solutions through pre-trained transformer models. Detailed steps were provided for setting up the environment, loading datasets, and training models from scratch, leveraging the library's robust capabilities and integration with PyTorch.</w:t>
      </w:r>
      <w:r w:rsidR="00025B45" w:rsidRPr="2C093623">
        <w:rPr>
          <w:lang w:val="en-US"/>
        </w:rPr>
        <w:t xml:space="preserve"> </w:t>
      </w:r>
      <w:r w:rsidRPr="2C093623">
        <w:rPr>
          <w:lang w:val="en-US"/>
        </w:rPr>
        <w:t>We emphasized the significance of fine-tuning pre-trained models for specific NLP tasks, offering a step-by-step guide and best practices to optimize model performance and adaptation to domain-specific data.</w:t>
      </w:r>
      <w:r w:rsidR="00025B45" w:rsidRPr="2C093623">
        <w:rPr>
          <w:lang w:val="en-US"/>
        </w:rPr>
        <w:t xml:space="preserve"> </w:t>
      </w:r>
      <w:r w:rsidRPr="2C093623">
        <w:rPr>
          <w:lang w:val="en-US"/>
        </w:rPr>
        <w:t>The chapter explored techniques for performing inference with trained models and deploying them in production environments. This included considerations for environment setup, API integration, and ongoing monitoring to ensure model reliability and performance.</w:t>
      </w:r>
    </w:p>
    <w:p w14:paraId="24186EE2" w14:textId="58B08B13" w:rsidR="001B526C" w:rsidRPr="001B526C" w:rsidRDefault="001B526C" w:rsidP="00AA65F2">
      <w:pPr>
        <w:pStyle w:val="P-Regular"/>
      </w:pPr>
      <w:r w:rsidRPr="2C093623">
        <w:rPr>
          <w:lang w:val="en-US"/>
        </w:rPr>
        <w:lastRenderedPageBreak/>
        <w:t xml:space="preserve">Looking ahead to Chapter 3, we will explore advanced applications of Hugging Face </w:t>
      </w:r>
      <w:r w:rsidR="00B12366" w:rsidRPr="2C093623">
        <w:rPr>
          <w:lang w:val="en-US"/>
        </w:rPr>
        <w:t>Diffusers</w:t>
      </w:r>
      <w:r w:rsidRPr="2C093623">
        <w:rPr>
          <w:lang w:val="en-US"/>
        </w:rPr>
        <w:t xml:space="preserve"> in NLP, focusing on cutting-edge research, emerging trends, and innovative use cases. We will delve into topics such as multimodal NLP, transfer learning across domains, and the ethical implications of AI in language processing. </w:t>
      </w:r>
    </w:p>
    <w:sdt>
      <w:sdtPr>
        <w:rPr>
          <w:b w:val="0"/>
          <w:sz w:val="22"/>
          <w:szCs w:val="22"/>
        </w:rPr>
        <w:id w:val="1371258311"/>
        <w:docPartObj>
          <w:docPartGallery w:val="Bibliographies"/>
          <w:docPartUnique/>
        </w:docPartObj>
      </w:sdtPr>
      <w:sdtContent>
        <w:p w14:paraId="09D48730" w14:textId="2D582059" w:rsidR="00F0288A" w:rsidRDefault="00F0288A" w:rsidP="00F0288A">
          <w:pPr>
            <w:pStyle w:val="H1-Section"/>
          </w:pPr>
          <w:r>
            <w:t>References</w:t>
          </w:r>
        </w:p>
        <w:sdt>
          <w:sdtPr>
            <w:rPr>
              <w:rFonts w:eastAsiaTheme="minorHAnsi"/>
              <w:lang w:val="en-US"/>
            </w:rPr>
            <w:id w:val="789860764"/>
            <w:bibliography/>
          </w:sdtPr>
          <w:sdtContent>
            <w:p w14:paraId="72C1BC1A" w14:textId="77777777" w:rsidR="00F0288A" w:rsidRDefault="00F0288A" w:rsidP="00AA65F2">
              <w:pPr>
                <w:pStyle w:val="L-Bullets"/>
                <w:rPr>
                  <w:noProof/>
                  <w:sz w:val="24"/>
                  <w:szCs w:val="24"/>
                </w:rPr>
              </w:pPr>
              <w:r>
                <w:fldChar w:fldCharType="begin"/>
              </w:r>
              <w:r>
                <w:instrText xml:space="preserve"> BIBLIOGRAPHY </w:instrText>
              </w:r>
              <w:r>
                <w:fldChar w:fldCharType="separate"/>
              </w:r>
              <w:r>
                <w:rPr>
                  <w:noProof/>
                </w:rPr>
                <w:t xml:space="preserve">Devlin, J., Chang, M., Lee, K., &amp; Toutanova, K. (2019). BERT: Pre-training of Deep Bidirectional Transformers for Language Understanding. </w:t>
              </w:r>
              <w:r>
                <w:rPr>
                  <w:i/>
                  <w:iCs/>
                  <w:noProof/>
                </w:rPr>
                <w:t>BERT: Pre-training of Deep Bidirectional Transformers for Language Understanding</w:t>
              </w:r>
              <w:r>
                <w:rPr>
                  <w:noProof/>
                </w:rPr>
                <w:t>.</w:t>
              </w:r>
            </w:p>
            <w:p w14:paraId="0D5A2FC7" w14:textId="77777777" w:rsidR="00F0288A" w:rsidRDefault="00F0288A" w:rsidP="00AA65F2">
              <w:pPr>
                <w:pStyle w:val="L-Bullets"/>
                <w:rPr>
                  <w:noProof/>
                </w:rPr>
              </w:pPr>
              <w:r>
                <w:rPr>
                  <w:noProof/>
                </w:rPr>
                <w:t>Goodfellow, I., Bengio, Y., &amp; Courville, A. (2016). Deep Learning. MIT Press.</w:t>
              </w:r>
            </w:p>
            <w:p w14:paraId="57E7A25C" w14:textId="77777777" w:rsidR="00F0288A" w:rsidRDefault="00F0288A" w:rsidP="00AA65F2">
              <w:pPr>
                <w:pStyle w:val="L-Bullets"/>
                <w:rPr>
                  <w:noProof/>
                </w:rPr>
              </w:pPr>
              <w:r>
                <w:rPr>
                  <w:noProof/>
                </w:rPr>
                <w:t xml:space="preserve">Jurado, R., &amp; Roselló, R. (2021). A Survey of Deep Learning in Medicine: Analyzing the Impact of Deep Learning in Disease Diagnosis. </w:t>
              </w:r>
              <w:r>
                <w:rPr>
                  <w:i/>
                  <w:iCs/>
                  <w:noProof/>
                </w:rPr>
                <w:t>Computational Intelligence, 37</w:t>
              </w:r>
              <w:r>
                <w:rPr>
                  <w:noProof/>
                </w:rPr>
                <w:t>, 321–344.</w:t>
              </w:r>
            </w:p>
            <w:p w14:paraId="6C4C7EAF" w14:textId="77777777" w:rsidR="00F0288A" w:rsidRDefault="00F0288A" w:rsidP="00AA65F2">
              <w:pPr>
                <w:pStyle w:val="L-Bullets"/>
                <w:rPr>
                  <w:noProof/>
                </w:rPr>
              </w:pPr>
              <w:r>
                <w:rPr>
                  <w:noProof/>
                </w:rPr>
                <w:t xml:space="preserve">Pedregosa, F., Varoquaux, G., Gramfort, A., Michel, V., Thirion, B., Grisel, O., &amp; Duchesnay, É. (2011). Scikit-learn: Machine learning in Python. </w:t>
              </w:r>
              <w:r>
                <w:rPr>
                  <w:i/>
                  <w:iCs/>
                  <w:noProof/>
                </w:rPr>
                <w:t>Journal of Machine Learning Research, 12</w:t>
              </w:r>
              <w:r>
                <w:rPr>
                  <w:noProof/>
                </w:rPr>
                <w:t>, 2825–2830.</w:t>
              </w:r>
            </w:p>
            <w:p w14:paraId="4DA4E28E" w14:textId="77777777" w:rsidR="00F0288A" w:rsidRDefault="00F0288A" w:rsidP="00AA65F2">
              <w:pPr>
                <w:pStyle w:val="L-Bullets"/>
                <w:rPr>
                  <w:noProof/>
                </w:rPr>
              </w:pPr>
              <w:r>
                <w:rPr>
                  <w:noProof/>
                </w:rPr>
                <w:t>Rao, D., &amp; McMahan, B. (2019). Natural Language Processing with PyTorch: Build Intelligent Language Applications Using Deep Learning. O'Reilly Media.</w:t>
              </w:r>
            </w:p>
            <w:p w14:paraId="4994397A" w14:textId="77777777" w:rsidR="00F0288A" w:rsidRDefault="00F0288A" w:rsidP="00AA65F2">
              <w:pPr>
                <w:pStyle w:val="L-Bullets"/>
                <w:rPr>
                  <w:noProof/>
                </w:rPr>
              </w:pPr>
              <w:r>
                <w:rPr>
                  <w:noProof/>
                </w:rPr>
                <w:t>Rothman, D. (2021). Transformers for Natural Language Processing: Build and Train State-of-the-Art Models. Packt Publishing.</w:t>
              </w:r>
            </w:p>
            <w:p w14:paraId="566DD9A2" w14:textId="77777777" w:rsidR="00F0288A" w:rsidRDefault="00F0288A" w:rsidP="00AA65F2">
              <w:pPr>
                <w:pStyle w:val="L-Bullets"/>
                <w:rPr>
                  <w:noProof/>
                </w:rPr>
              </w:pPr>
              <w:r>
                <w:rPr>
                  <w:noProof/>
                </w:rPr>
                <w:t xml:space="preserve">Vaswani, A., Shazeer, N., Parmar, N., Uszkoreit, J., Jones, L., Gomez, A. N., &amp; Polosukhin, I. (2017). Attention is All You Need. In </w:t>
              </w:r>
              <w:r>
                <w:rPr>
                  <w:i/>
                  <w:iCs/>
                  <w:noProof/>
                </w:rPr>
                <w:t>Advances in Neural Information Processing Systems (NIPS</w:t>
              </w:r>
              <w:r>
                <w:rPr>
                  <w:noProof/>
                </w:rPr>
                <w:t xml:space="preserve"> (pp. 5998–6008).</w:t>
              </w:r>
            </w:p>
            <w:p w14:paraId="4F42ED4C" w14:textId="77777777" w:rsidR="00F0288A" w:rsidRDefault="00F0288A" w:rsidP="00AA65F2">
              <w:pPr>
                <w:pStyle w:val="L-Bullets"/>
                <w:rPr>
                  <w:noProof/>
                </w:rPr>
              </w:pPr>
              <w:r>
                <w:rPr>
                  <w:noProof/>
                </w:rPr>
                <w:t xml:space="preserve">Wolf, T., Sanh, V., Chaumond, J., &amp; Delangue, C. (2020). Transformers: State-of-the-Art Natural Language Processing. </w:t>
              </w:r>
              <w:r>
                <w:rPr>
                  <w:i/>
                  <w:iCs/>
                  <w:noProof/>
                </w:rPr>
                <w:t>Proceedings of the 2020 Conference on Empirical Methods in Natural Language Processing: System Demonstrations</w:t>
              </w:r>
              <w:r>
                <w:rPr>
                  <w:noProof/>
                </w:rPr>
                <w:t>, (pp. 38–45).</w:t>
              </w:r>
            </w:p>
            <w:p w14:paraId="55966775" w14:textId="77777777" w:rsidR="00F0288A" w:rsidRDefault="00F0288A" w:rsidP="00AA65F2">
              <w:pPr>
                <w:pStyle w:val="L-Bullets"/>
                <w:rPr>
                  <w:noProof/>
                </w:rPr>
              </w:pPr>
              <w:r>
                <w:rPr>
                  <w:noProof/>
                </w:rPr>
                <w:lastRenderedPageBreak/>
                <w:t xml:space="preserve">Zhang, C., Bengio, S., Hardt, M., Recht, B., &amp; Vinyals, O. (2020). Understanding deep learning requires rethinking generalization. </w:t>
              </w:r>
              <w:r>
                <w:rPr>
                  <w:i/>
                  <w:iCs/>
                  <w:noProof/>
                </w:rPr>
                <w:t>Proceedings of the 7th International Conference on Learning Representations (ICLR.</w:t>
              </w:r>
              <w:r>
                <w:rPr>
                  <w:noProof/>
                </w:rPr>
                <w:t xml:space="preserve"> </w:t>
              </w:r>
            </w:p>
            <w:p w14:paraId="395300C6" w14:textId="071AE1E1" w:rsidR="00F0288A" w:rsidRDefault="00F0288A" w:rsidP="00F0288A">
              <w:r>
                <w:rPr>
                  <w:b/>
                  <w:bCs/>
                  <w:noProof/>
                </w:rPr>
                <w:fldChar w:fldCharType="end"/>
              </w:r>
            </w:p>
          </w:sdtContent>
        </w:sdt>
      </w:sdtContent>
    </w:sdt>
    <w:sectPr w:rsidR="00F0288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hreya Moharir" w:date="2024-09-24T13:47:00Z" w:initials="SM">
    <w:p w14:paraId="6A91847B" w14:textId="77777777" w:rsidR="00136CE9" w:rsidRDefault="001E1E79" w:rsidP="00136CE9">
      <w:pPr>
        <w:pStyle w:val="CommentText"/>
      </w:pPr>
      <w:r>
        <w:rPr>
          <w:rStyle w:val="CommentReference"/>
        </w:rPr>
        <w:annotationRef/>
      </w:r>
      <w:r w:rsidR="00136CE9">
        <w:rPr>
          <w:lang w:val="en-IN"/>
        </w:rPr>
        <w:t>Hi Paulo! Thank you so much for revising the chapter based on my feedback. I know you have taken considerable efforts in streamlining the content in this revision, well done!</w:t>
      </w:r>
    </w:p>
    <w:p w14:paraId="6B945D6A" w14:textId="77777777" w:rsidR="00136CE9" w:rsidRDefault="00136CE9" w:rsidP="00136CE9">
      <w:pPr>
        <w:pStyle w:val="CommentText"/>
      </w:pPr>
    </w:p>
    <w:p w14:paraId="1038B5E3" w14:textId="77777777" w:rsidR="00136CE9" w:rsidRDefault="00136CE9" w:rsidP="00136CE9">
      <w:pPr>
        <w:pStyle w:val="CommentText"/>
      </w:pPr>
      <w:r>
        <w:rPr>
          <w:lang w:val="en-IN"/>
        </w:rPr>
        <w:t>That said, there are a few open comments where we need your help. Once those are addressed and when you’ve added the images to the chapter, I’ll review the draft once again ☺️</w:t>
      </w:r>
    </w:p>
  </w:comment>
  <w:comment w:id="1" w:author="Shreya Moharir" w:date="2024-09-24T13:36:00Z" w:initials="SM">
    <w:p w14:paraId="37D61CB6" w14:textId="7B79659A" w:rsidR="00596436" w:rsidRDefault="00596436" w:rsidP="00596436">
      <w:pPr>
        <w:pStyle w:val="CommentText"/>
      </w:pPr>
      <w:r>
        <w:rPr>
          <w:rStyle w:val="CommentReference"/>
        </w:rPr>
        <w:annotationRef/>
      </w:r>
      <w:r>
        <w:rPr>
          <w:lang w:val="en-IN"/>
        </w:rPr>
        <w:t>I deleted the following repeated section and the sub-bullets form the list.</w:t>
      </w:r>
    </w:p>
  </w:comment>
  <w:comment w:id="2" w:author="Shreya Moharir" w:date="2024-08-20T16:55:00Z" w:initials="SM">
    <w:p w14:paraId="01FC339D" w14:textId="7E445827" w:rsidR="006D5A9A" w:rsidRDefault="006D5A9A" w:rsidP="006D5A9A">
      <w:pPr>
        <w:pStyle w:val="CommentText"/>
      </w:pPr>
      <w:r>
        <w:rPr>
          <w:rStyle w:val="CommentReference"/>
        </w:rPr>
        <w:annotationRef/>
      </w:r>
      <w:r>
        <w:rPr>
          <w:lang w:val="en-IN"/>
        </w:rPr>
        <w:t>We add this section in every chapter with practical, hands-on exercises. The Technical Requirements section should include a list of any specific software (or hardware) the reader may need to complete the chapter, and any necessary links (including to the GitHub repository for the chapter).</w:t>
      </w:r>
    </w:p>
  </w:comment>
  <w:comment w:id="3" w:author="Paulo H. Leocadio" w:date="2024-08-22T16:11:00Z" w:initials="PHML">
    <w:p w14:paraId="74CEC8EC" w14:textId="77777777" w:rsidR="00AC0996" w:rsidRDefault="00AC0996" w:rsidP="00AC0996">
      <w:pPr>
        <w:pStyle w:val="CommentText"/>
      </w:pPr>
      <w:r>
        <w:rPr>
          <w:rStyle w:val="CommentReference"/>
        </w:rPr>
        <w:annotationRef/>
      </w:r>
      <w:r>
        <w:t>Help me with the Github. What do I have to do? I see your team created a repo, what is my task here?</w:t>
      </w:r>
    </w:p>
  </w:comment>
  <w:comment w:id="4" w:author="Shreya Moharir" w:date="2024-09-24T13:24:00Z" w:initials="SM">
    <w:p w14:paraId="401B94DC" w14:textId="77777777" w:rsidR="00697B94" w:rsidRDefault="00697B94" w:rsidP="00697B94">
      <w:pPr>
        <w:pStyle w:val="CommentText"/>
      </w:pPr>
      <w:r>
        <w:rPr>
          <w:rStyle w:val="CommentReference"/>
        </w:rPr>
        <w:annotationRef/>
      </w:r>
      <w:r>
        <w:rPr>
          <w:lang w:val="en-IN"/>
        </w:rPr>
        <w:t xml:space="preserve">This section looks solid now, thanks! I’ve added the link to the repo. </w:t>
      </w:r>
    </w:p>
  </w:comment>
  <w:comment w:id="5" w:author="Shreya Moharir" w:date="2024-09-24T13:51:00Z" w:initials="SM">
    <w:p w14:paraId="4E8A53A9" w14:textId="77777777" w:rsidR="0078458D" w:rsidRDefault="0078458D" w:rsidP="0078458D">
      <w:pPr>
        <w:pStyle w:val="CommentText"/>
      </w:pPr>
      <w:r>
        <w:rPr>
          <w:rStyle w:val="CommentReference"/>
        </w:rPr>
        <w:annotationRef/>
      </w:r>
      <w:r>
        <w:rPr>
          <w:lang w:val="en-IN"/>
        </w:rPr>
        <w:t>This is a nice tip ☺️</w:t>
      </w:r>
    </w:p>
  </w:comment>
  <w:comment w:id="12" w:author="Shreya Moharir" w:date="2024-09-24T13:55:00Z" w:initials="SM">
    <w:p w14:paraId="5755E209" w14:textId="77777777" w:rsidR="00BF5F3E" w:rsidRDefault="00BF5F3E" w:rsidP="00BF5F3E">
      <w:pPr>
        <w:pStyle w:val="CommentText"/>
      </w:pPr>
      <w:r>
        <w:rPr>
          <w:rStyle w:val="CommentReference"/>
        </w:rPr>
        <w:annotationRef/>
      </w:r>
      <w:r>
        <w:rPr>
          <w:lang w:val="en-IN"/>
        </w:rPr>
        <w:t>Please check all instances where we’ve used “Diffusers” and “Diffusion” to ensure that we’ve used the correct term in each context and make it consistent throughout.</w:t>
      </w:r>
    </w:p>
    <w:p w14:paraId="1E54F7BE" w14:textId="77777777" w:rsidR="00BF5F3E" w:rsidRDefault="00BF5F3E" w:rsidP="00BF5F3E">
      <w:pPr>
        <w:pStyle w:val="CommentText"/>
      </w:pPr>
      <w:r>
        <w:rPr>
          <w:lang w:val="en-IN"/>
        </w:rPr>
        <w:t>It’d be great if you could also explain which word is used in which context so that I can also keep an eye on this throughout the book in my reviews.</w:t>
      </w:r>
    </w:p>
  </w:comment>
  <w:comment w:id="17" w:author="Tazeen Shaikh" w:date="2024-09-26T09:22:00Z" w:initials="TS">
    <w:p w14:paraId="31D94A1A" w14:textId="77777777" w:rsidR="00DD6166" w:rsidRDefault="00DD6166" w:rsidP="00DD6166">
      <w:pPr>
        <w:pStyle w:val="CommentText"/>
      </w:pPr>
      <w:r>
        <w:rPr>
          <w:rStyle w:val="CommentReference"/>
        </w:rPr>
        <w:annotationRef/>
      </w:r>
      <w:r>
        <w:t xml:space="preserve">This is not required as you have already mentioned this in the introduction. I will delete this in the next iteration. </w:t>
      </w:r>
    </w:p>
  </w:comment>
  <w:comment w:id="21" w:author="Shreya Moharir" w:date="2024-09-24T13:43:00Z" w:initials="SM">
    <w:p w14:paraId="6E8F4A24" w14:textId="77777777" w:rsidR="00CE202F" w:rsidRDefault="00CE202F" w:rsidP="00CE202F">
      <w:pPr>
        <w:pStyle w:val="CommentText"/>
      </w:pPr>
      <w:r>
        <w:rPr>
          <w:rStyle w:val="CommentReference"/>
        </w:rPr>
        <w:annotationRef/>
      </w:r>
      <w:r>
        <w:rPr>
          <w:lang w:val="en-IN"/>
        </w:rPr>
        <w:t xml:space="preserve">Thank you for adding this code block here. Let’s ensure that the readers know what they’re looking at the in the code block by adding a lead-in sentence here. </w:t>
      </w:r>
    </w:p>
  </w:comment>
  <w:comment w:id="22" w:author="Tazeen Shaikh" w:date="2024-09-26T09:44:00Z" w:initials="TS">
    <w:p w14:paraId="7BDEC070" w14:textId="77777777" w:rsidR="00843F1B" w:rsidRDefault="00843F1B" w:rsidP="00843F1B">
      <w:pPr>
        <w:pStyle w:val="CommentText"/>
      </w:pPr>
      <w:r>
        <w:rPr>
          <w:rStyle w:val="CommentReference"/>
        </w:rPr>
        <w:annotationRef/>
      </w:r>
      <w:r>
        <w:t xml:space="preserve">In this statement, please make it clear that we will be looking at the importance of fine-tuning first. </w:t>
      </w:r>
    </w:p>
  </w:comment>
  <w:comment w:id="23" w:author="Shreya Moharir" w:date="2024-08-20T16:40:00Z" w:initials="SM">
    <w:p w14:paraId="2D1E6CFA" w14:textId="0F5BD48C" w:rsidR="00096223" w:rsidRDefault="00096223" w:rsidP="00096223">
      <w:pPr>
        <w:pStyle w:val="CommentText"/>
      </w:pPr>
      <w:r>
        <w:rPr>
          <w:rStyle w:val="CommentReference"/>
        </w:rPr>
        <w:annotationRef/>
      </w:r>
      <w:r>
        <w:rPr>
          <w:lang w:val="en-IN"/>
        </w:rPr>
        <w:t>Please add a lead-in sentence to introduce the following list of steps for enhanced readability.</w:t>
      </w:r>
    </w:p>
  </w:comment>
  <w:comment w:id="24" w:author="Tazeen Shaikh" w:date="2024-09-26T09:42:00Z" w:initials="TS">
    <w:p w14:paraId="746A7E7F" w14:textId="77777777" w:rsidR="00843F1B" w:rsidRDefault="00843F1B" w:rsidP="00843F1B">
      <w:pPr>
        <w:pStyle w:val="CommentText"/>
      </w:pPr>
      <w:r>
        <w:rPr>
          <w:rStyle w:val="CommentReference"/>
        </w:rPr>
        <w:annotationRef/>
      </w:r>
      <w:r>
        <w:t>The steps seem very high-level to me. How about you give instructions by expanding on the sentiment analysis example? Like so:</w:t>
      </w:r>
    </w:p>
    <w:p w14:paraId="3483C4D3" w14:textId="77777777" w:rsidR="00843F1B" w:rsidRDefault="00843F1B" w:rsidP="00843F1B">
      <w:pPr>
        <w:pStyle w:val="CommentText"/>
      </w:pPr>
    </w:p>
    <w:p w14:paraId="3E22A1B4" w14:textId="77777777" w:rsidR="00843F1B" w:rsidRDefault="00843F1B" w:rsidP="00843F1B">
      <w:pPr>
        <w:pStyle w:val="CommentText"/>
        <w:numPr>
          <w:ilvl w:val="0"/>
          <w:numId w:val="40"/>
        </w:numPr>
        <w:ind w:left="300"/>
      </w:pPr>
      <w:r>
        <w:rPr>
          <w:b/>
          <w:bCs/>
          <w:highlight w:val="cyan"/>
        </w:rPr>
        <w:t>Task definition and data preparation:</w:t>
      </w:r>
      <w:r>
        <w:t xml:space="preserve"> Clearly define your NLP task and prepare your dataset accordingly. If the task is sentiment analysis, ensure your data is labeled with sentiments.</w:t>
      </w:r>
    </w:p>
    <w:p w14:paraId="51A24211" w14:textId="77777777" w:rsidR="00843F1B" w:rsidRDefault="00843F1B" w:rsidP="00843F1B">
      <w:pPr>
        <w:pStyle w:val="CommentText"/>
      </w:pPr>
      <w:r>
        <w:t xml:space="preserve">After the above statement, you could show the readers what task you have picked, how you have defined the task, how you have prepared the dataset, and how you have labeled the sentiments. </w:t>
      </w:r>
    </w:p>
    <w:p w14:paraId="58CD718C" w14:textId="77777777" w:rsidR="00843F1B" w:rsidRDefault="00843F1B" w:rsidP="00843F1B">
      <w:pPr>
        <w:pStyle w:val="CommentText"/>
      </w:pPr>
    </w:p>
    <w:p w14:paraId="5C7352A4" w14:textId="77777777" w:rsidR="00843F1B" w:rsidRDefault="00843F1B" w:rsidP="00843F1B">
      <w:pPr>
        <w:pStyle w:val="CommentText"/>
      </w:pPr>
      <w:r>
        <w:t>You can continue with the approach for all the steps mentioned here. I think showing the readers how to do it might be more effective. Do you think this is doable?</w:t>
      </w:r>
    </w:p>
  </w:comment>
  <w:comment w:id="25" w:author="Tazeen Shaikh" w:date="2024-09-26T09:38:00Z" w:initials="TS">
    <w:p w14:paraId="228AB868" w14:textId="3250AE6E" w:rsidR="00843F1B" w:rsidRDefault="00843F1B" w:rsidP="00843F1B">
      <w:pPr>
        <w:pStyle w:val="CommentText"/>
      </w:pPr>
      <w:r>
        <w:rPr>
          <w:rStyle w:val="CommentReference"/>
        </w:rPr>
        <w:annotationRef/>
      </w:r>
      <w:r>
        <w:t xml:space="preserve">This is more of a summary of the previous sections and is not required in this depth. You can instead use the first paragraph of this section in the main “Summary” of this chapter. Here, please try to condense this summary just two lines. </w:t>
      </w:r>
    </w:p>
    <w:p w14:paraId="3ED1406D" w14:textId="77777777" w:rsidR="00843F1B" w:rsidRDefault="00843F1B" w:rsidP="00843F1B">
      <w:pPr>
        <w:pStyle w:val="CommentText"/>
      </w:pPr>
    </w:p>
    <w:p w14:paraId="7CA17CD8" w14:textId="77777777" w:rsidR="00843F1B" w:rsidRDefault="00843F1B" w:rsidP="00843F1B">
      <w:pPr>
        <w:pStyle w:val="CommentText"/>
      </w:pPr>
      <w:r>
        <w:t>The next paragraph can also be reduced to a one-line statement like so-</w:t>
      </w:r>
    </w:p>
    <w:p w14:paraId="101BEAD5" w14:textId="77777777" w:rsidR="00843F1B" w:rsidRDefault="00843F1B" w:rsidP="00843F1B">
      <w:pPr>
        <w:pStyle w:val="CommentText"/>
      </w:pPr>
      <w:r>
        <w:t>In the next section, we will focus on the practical applications of these trained models.</w:t>
      </w:r>
    </w:p>
  </w:comment>
  <w:comment w:id="26" w:author="Tazeen Shaikh" w:date="2024-09-26T09:43:00Z" w:initials="TS">
    <w:p w14:paraId="4D0A7B74" w14:textId="77777777" w:rsidR="00843F1B" w:rsidRDefault="00843F1B" w:rsidP="00843F1B">
      <w:pPr>
        <w:pStyle w:val="CommentText"/>
      </w:pPr>
      <w:r>
        <w:rPr>
          <w:rStyle w:val="CommentReference"/>
        </w:rPr>
        <w:annotationRef/>
      </w:r>
      <w:r>
        <w:t>If you agree with this suggestion, please also delete the heading of this section as it will be redundant after you have made the suggested changes.</w:t>
      </w:r>
    </w:p>
  </w:comment>
  <w:comment w:id="27" w:author="Shreya Moharir" w:date="2024-08-20T17:08:00Z" w:initials="SM">
    <w:p w14:paraId="265C736F" w14:textId="2CFB6415" w:rsidR="00216C01" w:rsidRDefault="00216C01" w:rsidP="00216C01">
      <w:pPr>
        <w:pStyle w:val="CommentText"/>
      </w:pPr>
      <w:r>
        <w:rPr>
          <w:rStyle w:val="CommentReference"/>
        </w:rPr>
        <w:annotationRef/>
      </w:r>
      <w:r>
        <w:rPr>
          <w:lang w:val="en-IN"/>
        </w:rPr>
        <w:t>Let’s conclude this section and add a connecting sentence for the next one.</w:t>
      </w:r>
    </w:p>
  </w:comment>
  <w:comment w:id="28" w:author="Paulo H. Leocadio" w:date="2024-08-22T18:25:00Z" w:initials="PHML">
    <w:p w14:paraId="76BDC756" w14:textId="77777777" w:rsidR="007E0967" w:rsidRDefault="007E0967" w:rsidP="007E0967">
      <w:pPr>
        <w:pStyle w:val="CommentText"/>
      </w:pPr>
      <w:r>
        <w:rPr>
          <w:rStyle w:val="CommentReference"/>
        </w:rPr>
        <w:annotationRef/>
      </w:r>
      <w:r>
        <w:t>ok</w:t>
      </w:r>
    </w:p>
  </w:comment>
  <w:comment w:id="29" w:author="Tazeen Shaikh" w:date="2024-09-26T09:47:00Z" w:initials="TS">
    <w:p w14:paraId="4A706E69" w14:textId="77777777" w:rsidR="00843F1B" w:rsidRDefault="00843F1B" w:rsidP="00843F1B">
      <w:pPr>
        <w:pStyle w:val="CommentText"/>
      </w:pPr>
      <w:r>
        <w:rPr>
          <w:rStyle w:val="CommentReference"/>
        </w:rPr>
        <w:annotationRef/>
      </w:r>
      <w:r>
        <w:t xml:space="preserve">While  this is good, like I mentioned in the previous comment, it would be better to reduce this summary to two to three lines at most. You can keep it very surface-level. You can cut paste this entire paragraph to the main “Summary” of the chapter instead. </w:t>
      </w:r>
    </w:p>
    <w:p w14:paraId="56489187" w14:textId="77777777" w:rsidR="00843F1B" w:rsidRDefault="00843F1B" w:rsidP="00843F1B">
      <w:pPr>
        <w:pStyle w:val="CommentText"/>
      </w:pPr>
    </w:p>
    <w:p w14:paraId="3EAC6677" w14:textId="77777777" w:rsidR="00843F1B" w:rsidRDefault="00843F1B" w:rsidP="00843F1B">
      <w:pPr>
        <w:pStyle w:val="CommentText"/>
      </w:pPr>
      <w:r>
        <w:t xml:space="preserve">The next paragraph should also be a surface-level transition statement.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38B5E3" w15:done="1"/>
  <w15:commentEx w15:paraId="37D61CB6" w15:done="1"/>
  <w15:commentEx w15:paraId="01FC339D" w15:done="1"/>
  <w15:commentEx w15:paraId="74CEC8EC" w15:paraIdParent="01FC339D" w15:done="1"/>
  <w15:commentEx w15:paraId="401B94DC" w15:paraIdParent="01FC339D" w15:done="1"/>
  <w15:commentEx w15:paraId="4E8A53A9" w15:done="1"/>
  <w15:commentEx w15:paraId="1E54F7BE" w15:done="1"/>
  <w15:commentEx w15:paraId="31D94A1A" w15:done="1"/>
  <w15:commentEx w15:paraId="6E8F4A24" w15:done="0"/>
  <w15:commentEx w15:paraId="7BDEC070" w15:done="0"/>
  <w15:commentEx w15:paraId="2D1E6CFA" w15:done="0"/>
  <w15:commentEx w15:paraId="5C7352A4" w15:done="0"/>
  <w15:commentEx w15:paraId="101BEAD5" w15:done="0"/>
  <w15:commentEx w15:paraId="4D0A7B74" w15:paraIdParent="101BEAD5" w15:done="0"/>
  <w15:commentEx w15:paraId="265C736F" w15:done="0"/>
  <w15:commentEx w15:paraId="76BDC756" w15:paraIdParent="265C736F" w15:done="0"/>
  <w15:commentEx w15:paraId="3EAC6677" w15:paraIdParent="265C73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0971B0" w16cex:dateUtc="2024-09-24T08:17:00Z"/>
  <w16cex:commentExtensible w16cex:durableId="53849499" w16cex:dateUtc="2024-09-24T08:06:00Z"/>
  <w16cex:commentExtensible w16cex:durableId="117844F6" w16cex:dateUtc="2024-08-20T11:25:00Z"/>
  <w16cex:commentExtensible w16cex:durableId="01C9394C" w16cex:dateUtc="2024-08-22T20:11:00Z"/>
  <w16cex:commentExtensible w16cex:durableId="7167D539" w16cex:dateUtc="2024-09-24T07:54:00Z"/>
  <w16cex:commentExtensible w16cex:durableId="1A9191A1" w16cex:dateUtc="2024-09-24T08:21:00Z"/>
  <w16cex:commentExtensible w16cex:durableId="6B3D63DF" w16cex:dateUtc="2024-09-24T08:25:00Z"/>
  <w16cex:commentExtensible w16cex:durableId="31265C58" w16cex:dateUtc="2024-09-26T03:52:00Z"/>
  <w16cex:commentExtensible w16cex:durableId="52FD9072" w16cex:dateUtc="2024-09-24T08:13:00Z"/>
  <w16cex:commentExtensible w16cex:durableId="0D98C47B" w16cex:dateUtc="2024-09-26T04:14:00Z"/>
  <w16cex:commentExtensible w16cex:durableId="302F34E2" w16cex:dateUtc="2024-08-20T11:10:00Z"/>
  <w16cex:commentExtensible w16cex:durableId="266A4AE1" w16cex:dateUtc="2024-09-26T04:12:00Z"/>
  <w16cex:commentExtensible w16cex:durableId="2837EEC6" w16cex:dateUtc="2024-09-26T04:08:00Z"/>
  <w16cex:commentExtensible w16cex:durableId="48CD3182" w16cex:dateUtc="2024-09-26T04:13:00Z"/>
  <w16cex:commentExtensible w16cex:durableId="1BED0BBB" w16cex:dateUtc="2024-08-20T11:38:00Z"/>
  <w16cex:commentExtensible w16cex:durableId="0C5BAF12" w16cex:dateUtc="2024-08-22T22:25:00Z"/>
  <w16cex:commentExtensible w16cex:durableId="5F05B7A7" w16cex:dateUtc="2024-09-26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38B5E3" w16cid:durableId="380971B0"/>
  <w16cid:commentId w16cid:paraId="37D61CB6" w16cid:durableId="53849499"/>
  <w16cid:commentId w16cid:paraId="01FC339D" w16cid:durableId="117844F6"/>
  <w16cid:commentId w16cid:paraId="74CEC8EC" w16cid:durableId="01C9394C"/>
  <w16cid:commentId w16cid:paraId="401B94DC" w16cid:durableId="7167D539"/>
  <w16cid:commentId w16cid:paraId="4E8A53A9" w16cid:durableId="1A9191A1"/>
  <w16cid:commentId w16cid:paraId="1E54F7BE" w16cid:durableId="6B3D63DF"/>
  <w16cid:commentId w16cid:paraId="31D94A1A" w16cid:durableId="31265C58"/>
  <w16cid:commentId w16cid:paraId="6E8F4A24" w16cid:durableId="52FD9072"/>
  <w16cid:commentId w16cid:paraId="7BDEC070" w16cid:durableId="0D98C47B"/>
  <w16cid:commentId w16cid:paraId="2D1E6CFA" w16cid:durableId="302F34E2"/>
  <w16cid:commentId w16cid:paraId="5C7352A4" w16cid:durableId="266A4AE1"/>
  <w16cid:commentId w16cid:paraId="101BEAD5" w16cid:durableId="2837EEC6"/>
  <w16cid:commentId w16cid:paraId="4D0A7B74" w16cid:durableId="48CD3182"/>
  <w16cid:commentId w16cid:paraId="265C736F" w16cid:durableId="1BED0BBB"/>
  <w16cid:commentId w16cid:paraId="76BDC756" w16cid:durableId="0C5BAF12"/>
  <w16cid:commentId w16cid:paraId="3EAC6677" w16cid:durableId="5F05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4E444B" w14:textId="77777777" w:rsidR="008322C4" w:rsidRDefault="008322C4" w:rsidP="00E42EEC">
      <w:pPr>
        <w:spacing w:after="0" w:line="240" w:lineRule="auto"/>
      </w:pPr>
      <w:r>
        <w:separator/>
      </w:r>
    </w:p>
  </w:endnote>
  <w:endnote w:type="continuationSeparator" w:id="0">
    <w:p w14:paraId="0838F257" w14:textId="77777777" w:rsidR="008322C4" w:rsidRDefault="008322C4" w:rsidP="00E4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4BA427" w14:textId="77777777" w:rsidR="008322C4" w:rsidRDefault="008322C4" w:rsidP="00E42EEC">
      <w:pPr>
        <w:spacing w:after="0" w:line="240" w:lineRule="auto"/>
      </w:pPr>
      <w:r>
        <w:separator/>
      </w:r>
    </w:p>
  </w:footnote>
  <w:footnote w:type="continuationSeparator" w:id="0">
    <w:p w14:paraId="0660A97E" w14:textId="77777777" w:rsidR="008322C4" w:rsidRDefault="008322C4" w:rsidP="00E4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0C083F5E"/>
    <w:multiLevelType w:val="multilevel"/>
    <w:tmpl w:val="93B8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710C98"/>
    <w:multiLevelType w:val="multilevel"/>
    <w:tmpl w:val="D00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44B1E"/>
    <w:multiLevelType w:val="multilevel"/>
    <w:tmpl w:val="E02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F1A8B"/>
    <w:multiLevelType w:val="multilevel"/>
    <w:tmpl w:val="F0DE1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8E06D8"/>
    <w:multiLevelType w:val="multilevel"/>
    <w:tmpl w:val="652A9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A148A"/>
    <w:multiLevelType w:val="multilevel"/>
    <w:tmpl w:val="70E6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97379"/>
    <w:multiLevelType w:val="multilevel"/>
    <w:tmpl w:val="64BCE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44F25"/>
    <w:multiLevelType w:val="multilevel"/>
    <w:tmpl w:val="FFC4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C027A"/>
    <w:multiLevelType w:val="multilevel"/>
    <w:tmpl w:val="571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345A5D"/>
    <w:multiLevelType w:val="hybridMultilevel"/>
    <w:tmpl w:val="D1F2E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07A6D4A"/>
    <w:multiLevelType w:val="multilevel"/>
    <w:tmpl w:val="1E621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26E4D"/>
    <w:multiLevelType w:val="multilevel"/>
    <w:tmpl w:val="7D7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285B52"/>
    <w:multiLevelType w:val="multilevel"/>
    <w:tmpl w:val="31B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F7754B"/>
    <w:multiLevelType w:val="multilevel"/>
    <w:tmpl w:val="03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37579B"/>
    <w:multiLevelType w:val="multilevel"/>
    <w:tmpl w:val="203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068FC"/>
    <w:multiLevelType w:val="multilevel"/>
    <w:tmpl w:val="A826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D52A64"/>
    <w:multiLevelType w:val="multilevel"/>
    <w:tmpl w:val="0A5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4422A"/>
    <w:multiLevelType w:val="hybridMultilevel"/>
    <w:tmpl w:val="28906FBC"/>
    <w:lvl w:ilvl="0" w:tplc="12441FDA">
      <w:start w:val="1"/>
      <w:numFmt w:val="decimal"/>
      <w:lvlText w:val="%1."/>
      <w:lvlJc w:val="left"/>
      <w:pPr>
        <w:ind w:left="1020" w:hanging="360"/>
      </w:pPr>
    </w:lvl>
    <w:lvl w:ilvl="1" w:tplc="72C8046C">
      <w:start w:val="1"/>
      <w:numFmt w:val="decimal"/>
      <w:lvlText w:val="%2."/>
      <w:lvlJc w:val="left"/>
      <w:pPr>
        <w:ind w:left="1020" w:hanging="360"/>
      </w:pPr>
    </w:lvl>
    <w:lvl w:ilvl="2" w:tplc="2384C86E">
      <w:start w:val="1"/>
      <w:numFmt w:val="decimal"/>
      <w:lvlText w:val="%3."/>
      <w:lvlJc w:val="left"/>
      <w:pPr>
        <w:ind w:left="1020" w:hanging="360"/>
      </w:pPr>
    </w:lvl>
    <w:lvl w:ilvl="3" w:tplc="DE806AE2">
      <w:start w:val="1"/>
      <w:numFmt w:val="decimal"/>
      <w:lvlText w:val="%4."/>
      <w:lvlJc w:val="left"/>
      <w:pPr>
        <w:ind w:left="1020" w:hanging="360"/>
      </w:pPr>
    </w:lvl>
    <w:lvl w:ilvl="4" w:tplc="C6181C46">
      <w:start w:val="1"/>
      <w:numFmt w:val="decimal"/>
      <w:lvlText w:val="%5."/>
      <w:lvlJc w:val="left"/>
      <w:pPr>
        <w:ind w:left="1020" w:hanging="360"/>
      </w:pPr>
    </w:lvl>
    <w:lvl w:ilvl="5" w:tplc="E84A2160">
      <w:start w:val="1"/>
      <w:numFmt w:val="decimal"/>
      <w:lvlText w:val="%6."/>
      <w:lvlJc w:val="left"/>
      <w:pPr>
        <w:ind w:left="1020" w:hanging="360"/>
      </w:pPr>
    </w:lvl>
    <w:lvl w:ilvl="6" w:tplc="B1E40BD4">
      <w:start w:val="1"/>
      <w:numFmt w:val="decimal"/>
      <w:lvlText w:val="%7."/>
      <w:lvlJc w:val="left"/>
      <w:pPr>
        <w:ind w:left="1020" w:hanging="360"/>
      </w:pPr>
    </w:lvl>
    <w:lvl w:ilvl="7" w:tplc="484E6DA8">
      <w:start w:val="1"/>
      <w:numFmt w:val="decimal"/>
      <w:lvlText w:val="%8."/>
      <w:lvlJc w:val="left"/>
      <w:pPr>
        <w:ind w:left="1020" w:hanging="360"/>
      </w:pPr>
    </w:lvl>
    <w:lvl w:ilvl="8" w:tplc="45C27850">
      <w:start w:val="1"/>
      <w:numFmt w:val="decimal"/>
      <w:lvlText w:val="%9."/>
      <w:lvlJc w:val="left"/>
      <w:pPr>
        <w:ind w:left="1020" w:hanging="360"/>
      </w:pPr>
    </w:lvl>
  </w:abstractNum>
  <w:abstractNum w:abstractNumId="21" w15:restartNumberingAfterBreak="0">
    <w:nsid w:val="552B284E"/>
    <w:multiLevelType w:val="multilevel"/>
    <w:tmpl w:val="DD3C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F93F09"/>
    <w:multiLevelType w:val="multilevel"/>
    <w:tmpl w:val="DC76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852614F"/>
    <w:multiLevelType w:val="multilevel"/>
    <w:tmpl w:val="9E18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D127F0"/>
    <w:multiLevelType w:val="multilevel"/>
    <w:tmpl w:val="DB8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5B5E7A"/>
    <w:multiLevelType w:val="multilevel"/>
    <w:tmpl w:val="610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2E516E7"/>
    <w:multiLevelType w:val="multilevel"/>
    <w:tmpl w:val="C03C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56B8B"/>
    <w:multiLevelType w:val="multilevel"/>
    <w:tmpl w:val="03DC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9C368E"/>
    <w:multiLevelType w:val="multilevel"/>
    <w:tmpl w:val="2AC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C609D5"/>
    <w:multiLevelType w:val="multilevel"/>
    <w:tmpl w:val="A734D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C95645"/>
    <w:multiLevelType w:val="multilevel"/>
    <w:tmpl w:val="D50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35" w15:restartNumberingAfterBreak="0">
    <w:nsid w:val="7D19763B"/>
    <w:multiLevelType w:val="multilevel"/>
    <w:tmpl w:val="FDCE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694759">
    <w:abstractNumId w:val="14"/>
  </w:num>
  <w:num w:numId="2" w16cid:durableId="8884217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1311478">
    <w:abstractNumId w:val="3"/>
  </w:num>
  <w:num w:numId="4" w16cid:durableId="112527602">
    <w:abstractNumId w:val="35"/>
  </w:num>
  <w:num w:numId="5" w16cid:durableId="1359235080">
    <w:abstractNumId w:val="16"/>
    <w:lvlOverride w:ilvl="0">
      <w:startOverride w:val="1"/>
    </w:lvlOverride>
  </w:num>
  <w:num w:numId="6" w16cid:durableId="492377627">
    <w:abstractNumId w:val="8"/>
  </w:num>
  <w:num w:numId="7" w16cid:durableId="1974090930">
    <w:abstractNumId w:val="31"/>
  </w:num>
  <w:num w:numId="8" w16cid:durableId="1734769300">
    <w:abstractNumId w:val="7"/>
    <w:lvlOverride w:ilvl="0">
      <w:startOverride w:val="1"/>
    </w:lvlOverride>
  </w:num>
  <w:num w:numId="9" w16cid:durableId="1249466238">
    <w:abstractNumId w:val="9"/>
  </w:num>
  <w:num w:numId="10" w16cid:durableId="1541818738">
    <w:abstractNumId w:val="15"/>
  </w:num>
  <w:num w:numId="11" w16cid:durableId="645938424">
    <w:abstractNumId w:val="23"/>
    <w:lvlOverride w:ilvl="0">
      <w:startOverride w:val="1"/>
    </w:lvlOverride>
  </w:num>
  <w:num w:numId="12" w16cid:durableId="598102938">
    <w:abstractNumId w:val="2"/>
  </w:num>
  <w:num w:numId="13" w16cid:durableId="1671444557">
    <w:abstractNumId w:val="19"/>
  </w:num>
  <w:num w:numId="14" w16cid:durableId="468666156">
    <w:abstractNumId w:val="5"/>
    <w:lvlOverride w:ilvl="0">
      <w:startOverride w:val="1"/>
    </w:lvlOverride>
  </w:num>
  <w:num w:numId="15" w16cid:durableId="1614902047">
    <w:abstractNumId w:val="17"/>
  </w:num>
  <w:num w:numId="16" w16cid:durableId="233785990">
    <w:abstractNumId w:val="26"/>
  </w:num>
  <w:num w:numId="17" w16cid:durableId="903568221">
    <w:abstractNumId w:val="6"/>
  </w:num>
  <w:num w:numId="18" w16cid:durableId="1765958134">
    <w:abstractNumId w:val="18"/>
  </w:num>
  <w:num w:numId="19" w16cid:durableId="1903054055">
    <w:abstractNumId w:val="21"/>
  </w:num>
  <w:num w:numId="20" w16cid:durableId="1965190006">
    <w:abstractNumId w:val="1"/>
  </w:num>
  <w:num w:numId="21" w16cid:durableId="766192631">
    <w:abstractNumId w:val="4"/>
    <w:lvlOverride w:ilvl="0">
      <w:startOverride w:val="1"/>
    </w:lvlOverride>
  </w:num>
  <w:num w:numId="22" w16cid:durableId="437875844">
    <w:abstractNumId w:val="10"/>
  </w:num>
  <w:num w:numId="23" w16cid:durableId="1201437904">
    <w:abstractNumId w:val="29"/>
  </w:num>
  <w:num w:numId="24" w16cid:durableId="635453546">
    <w:abstractNumId w:val="12"/>
  </w:num>
  <w:num w:numId="25" w16cid:durableId="1732078350">
    <w:abstractNumId w:val="22"/>
  </w:num>
  <w:num w:numId="26" w16cid:durableId="690760395">
    <w:abstractNumId w:val="22"/>
    <w:lvlOverride w:ilvl="0">
      <w:startOverride w:val="1"/>
    </w:lvlOverride>
  </w:num>
  <w:num w:numId="27" w16cid:durableId="51970580">
    <w:abstractNumId w:val="24"/>
  </w:num>
  <w:num w:numId="28" w16cid:durableId="971714932">
    <w:abstractNumId w:val="0"/>
  </w:num>
  <w:num w:numId="29" w16cid:durableId="1160578658">
    <w:abstractNumId w:val="11"/>
  </w:num>
  <w:num w:numId="30" w16cid:durableId="1242063909">
    <w:abstractNumId w:val="24"/>
    <w:lvlOverride w:ilvl="0">
      <w:startOverride w:val="1"/>
    </w:lvlOverride>
  </w:num>
  <w:num w:numId="31" w16cid:durableId="769080292">
    <w:abstractNumId w:val="28"/>
  </w:num>
  <w:num w:numId="32" w16cid:durableId="1752506432">
    <w:abstractNumId w:val="34"/>
  </w:num>
  <w:num w:numId="33" w16cid:durableId="1150175251">
    <w:abstractNumId w:val="22"/>
    <w:lvlOverride w:ilvl="0">
      <w:startOverride w:val="1"/>
    </w:lvlOverride>
  </w:num>
  <w:num w:numId="34" w16cid:durableId="1820535735">
    <w:abstractNumId w:val="32"/>
  </w:num>
  <w:num w:numId="35" w16cid:durableId="1008480168">
    <w:abstractNumId w:val="13"/>
  </w:num>
  <w:num w:numId="36" w16cid:durableId="959066499">
    <w:abstractNumId w:val="27"/>
  </w:num>
  <w:num w:numId="37" w16cid:durableId="1628467727">
    <w:abstractNumId w:val="33"/>
  </w:num>
  <w:num w:numId="38" w16cid:durableId="1788937005">
    <w:abstractNumId w:val="30"/>
  </w:num>
  <w:num w:numId="39" w16cid:durableId="727268326">
    <w:abstractNumId w:val="25"/>
  </w:num>
  <w:num w:numId="40" w16cid:durableId="291441745">
    <w:abstractNumId w:val="2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reya Moharir">
    <w15:presenceInfo w15:providerId="AD" w15:userId="S::shreyam@packt.com::c7534561-a5ad-4746-ac9a-e03fc72f8784"/>
  </w15:person>
  <w15:person w15:author="Paulo H. Leocadio">
    <w15:presenceInfo w15:providerId="AD" w15:userId="S::ph@zinnia.holdings::c7eb2302-6bd0-4ff6-8528-d743652cfad7"/>
  </w15:person>
  <w15:person w15:author="Tazeen Shaikh">
    <w15:presenceInfo w15:providerId="AD" w15:userId="S::tazeens@packt.com::91ddc82f-792c-4645-8c56-8f22d0f89a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1E69"/>
    <w:rsid w:val="00005D8D"/>
    <w:rsid w:val="000107DC"/>
    <w:rsid w:val="000217CD"/>
    <w:rsid w:val="00025B45"/>
    <w:rsid w:val="00027E7F"/>
    <w:rsid w:val="00035535"/>
    <w:rsid w:val="00035B71"/>
    <w:rsid w:val="00042F71"/>
    <w:rsid w:val="0004373F"/>
    <w:rsid w:val="00053B35"/>
    <w:rsid w:val="0006743D"/>
    <w:rsid w:val="00073FFE"/>
    <w:rsid w:val="00074B86"/>
    <w:rsid w:val="00085BCC"/>
    <w:rsid w:val="00086DB5"/>
    <w:rsid w:val="00096223"/>
    <w:rsid w:val="000A036E"/>
    <w:rsid w:val="000B6564"/>
    <w:rsid w:val="000C0580"/>
    <w:rsid w:val="000E393D"/>
    <w:rsid w:val="000F64BE"/>
    <w:rsid w:val="000F673A"/>
    <w:rsid w:val="00112D03"/>
    <w:rsid w:val="00123A1A"/>
    <w:rsid w:val="00130A3D"/>
    <w:rsid w:val="00136CE9"/>
    <w:rsid w:val="00153175"/>
    <w:rsid w:val="00162EDB"/>
    <w:rsid w:val="00192283"/>
    <w:rsid w:val="001A2D02"/>
    <w:rsid w:val="001A646E"/>
    <w:rsid w:val="001A7E87"/>
    <w:rsid w:val="001B129B"/>
    <w:rsid w:val="001B1A8B"/>
    <w:rsid w:val="001B526C"/>
    <w:rsid w:val="001C513F"/>
    <w:rsid w:val="001D4A38"/>
    <w:rsid w:val="001E1E79"/>
    <w:rsid w:val="001E48A6"/>
    <w:rsid w:val="001F48EB"/>
    <w:rsid w:val="0020073A"/>
    <w:rsid w:val="00204BA3"/>
    <w:rsid w:val="00212253"/>
    <w:rsid w:val="00216C01"/>
    <w:rsid w:val="00217116"/>
    <w:rsid w:val="00217A7E"/>
    <w:rsid w:val="00235DDE"/>
    <w:rsid w:val="00237155"/>
    <w:rsid w:val="00243C56"/>
    <w:rsid w:val="00247316"/>
    <w:rsid w:val="0025053C"/>
    <w:rsid w:val="00251F34"/>
    <w:rsid w:val="00270335"/>
    <w:rsid w:val="002815F8"/>
    <w:rsid w:val="00283389"/>
    <w:rsid w:val="00283AA0"/>
    <w:rsid w:val="002A17B7"/>
    <w:rsid w:val="002A7053"/>
    <w:rsid w:val="002B3E85"/>
    <w:rsid w:val="002B575F"/>
    <w:rsid w:val="002B59DA"/>
    <w:rsid w:val="002D1248"/>
    <w:rsid w:val="002D3714"/>
    <w:rsid w:val="002D74F8"/>
    <w:rsid w:val="002E3269"/>
    <w:rsid w:val="002F0EEE"/>
    <w:rsid w:val="003011C7"/>
    <w:rsid w:val="00301B26"/>
    <w:rsid w:val="00310150"/>
    <w:rsid w:val="003165FF"/>
    <w:rsid w:val="00323262"/>
    <w:rsid w:val="00331878"/>
    <w:rsid w:val="003429B5"/>
    <w:rsid w:val="00347F9F"/>
    <w:rsid w:val="0035062A"/>
    <w:rsid w:val="00350ADD"/>
    <w:rsid w:val="003534AD"/>
    <w:rsid w:val="00363135"/>
    <w:rsid w:val="003714A4"/>
    <w:rsid w:val="0037311F"/>
    <w:rsid w:val="003749D4"/>
    <w:rsid w:val="00376E53"/>
    <w:rsid w:val="00386256"/>
    <w:rsid w:val="003A3189"/>
    <w:rsid w:val="003B35A2"/>
    <w:rsid w:val="003B6E22"/>
    <w:rsid w:val="003C3243"/>
    <w:rsid w:val="003C3B9A"/>
    <w:rsid w:val="003C45C6"/>
    <w:rsid w:val="003C7D4E"/>
    <w:rsid w:val="003D2252"/>
    <w:rsid w:val="003D2972"/>
    <w:rsid w:val="003F3A5F"/>
    <w:rsid w:val="004072D5"/>
    <w:rsid w:val="00410B61"/>
    <w:rsid w:val="0041196A"/>
    <w:rsid w:val="00412422"/>
    <w:rsid w:val="00414905"/>
    <w:rsid w:val="0042450A"/>
    <w:rsid w:val="0042690E"/>
    <w:rsid w:val="0043035F"/>
    <w:rsid w:val="00441E01"/>
    <w:rsid w:val="00457358"/>
    <w:rsid w:val="004575DB"/>
    <w:rsid w:val="0047308D"/>
    <w:rsid w:val="00486843"/>
    <w:rsid w:val="004918BF"/>
    <w:rsid w:val="00496495"/>
    <w:rsid w:val="004B6A0D"/>
    <w:rsid w:val="004B6D27"/>
    <w:rsid w:val="004C0374"/>
    <w:rsid w:val="004C117F"/>
    <w:rsid w:val="004C548B"/>
    <w:rsid w:val="004D763D"/>
    <w:rsid w:val="004E11BB"/>
    <w:rsid w:val="004E37B4"/>
    <w:rsid w:val="005106EA"/>
    <w:rsid w:val="00511551"/>
    <w:rsid w:val="00526D7C"/>
    <w:rsid w:val="0055156F"/>
    <w:rsid w:val="00555D20"/>
    <w:rsid w:val="00567C87"/>
    <w:rsid w:val="00570370"/>
    <w:rsid w:val="005708F9"/>
    <w:rsid w:val="00571E1A"/>
    <w:rsid w:val="00596436"/>
    <w:rsid w:val="0059718C"/>
    <w:rsid w:val="005B318C"/>
    <w:rsid w:val="005C53BB"/>
    <w:rsid w:val="005D4318"/>
    <w:rsid w:val="005D5EFE"/>
    <w:rsid w:val="005E73D2"/>
    <w:rsid w:val="005F3BB5"/>
    <w:rsid w:val="00600D2F"/>
    <w:rsid w:val="00602CD6"/>
    <w:rsid w:val="0060629A"/>
    <w:rsid w:val="00613BDE"/>
    <w:rsid w:val="006225F0"/>
    <w:rsid w:val="00624A0A"/>
    <w:rsid w:val="00625700"/>
    <w:rsid w:val="00625848"/>
    <w:rsid w:val="00630D63"/>
    <w:rsid w:val="00634066"/>
    <w:rsid w:val="0063490A"/>
    <w:rsid w:val="00641D62"/>
    <w:rsid w:val="00646090"/>
    <w:rsid w:val="00646A8F"/>
    <w:rsid w:val="00654A1F"/>
    <w:rsid w:val="006613C5"/>
    <w:rsid w:val="006739BB"/>
    <w:rsid w:val="0068317B"/>
    <w:rsid w:val="00683D19"/>
    <w:rsid w:val="00687620"/>
    <w:rsid w:val="0069767A"/>
    <w:rsid w:val="00697B94"/>
    <w:rsid w:val="006A4676"/>
    <w:rsid w:val="006B22E7"/>
    <w:rsid w:val="006B319D"/>
    <w:rsid w:val="006B3D51"/>
    <w:rsid w:val="006B5DA3"/>
    <w:rsid w:val="006C1C27"/>
    <w:rsid w:val="006C6A32"/>
    <w:rsid w:val="006D15B1"/>
    <w:rsid w:val="006D5A9A"/>
    <w:rsid w:val="006E08DE"/>
    <w:rsid w:val="006E30F5"/>
    <w:rsid w:val="006E4A3B"/>
    <w:rsid w:val="006F0D65"/>
    <w:rsid w:val="006F4CC2"/>
    <w:rsid w:val="006F7553"/>
    <w:rsid w:val="00714E28"/>
    <w:rsid w:val="00724B96"/>
    <w:rsid w:val="00733CC1"/>
    <w:rsid w:val="00754619"/>
    <w:rsid w:val="00757BA6"/>
    <w:rsid w:val="00760A21"/>
    <w:rsid w:val="00761D88"/>
    <w:rsid w:val="00780C03"/>
    <w:rsid w:val="00783FFB"/>
    <w:rsid w:val="0078458D"/>
    <w:rsid w:val="00792429"/>
    <w:rsid w:val="00794157"/>
    <w:rsid w:val="00794167"/>
    <w:rsid w:val="007965E6"/>
    <w:rsid w:val="007A21E6"/>
    <w:rsid w:val="007A3885"/>
    <w:rsid w:val="007B3802"/>
    <w:rsid w:val="007B61E1"/>
    <w:rsid w:val="007B6C33"/>
    <w:rsid w:val="007C7E9A"/>
    <w:rsid w:val="007E0967"/>
    <w:rsid w:val="007E1EA4"/>
    <w:rsid w:val="007E279C"/>
    <w:rsid w:val="00805409"/>
    <w:rsid w:val="00815F6E"/>
    <w:rsid w:val="00816BCC"/>
    <w:rsid w:val="00817B60"/>
    <w:rsid w:val="00820AE2"/>
    <w:rsid w:val="008322C4"/>
    <w:rsid w:val="00837C4C"/>
    <w:rsid w:val="00842735"/>
    <w:rsid w:val="00843F1B"/>
    <w:rsid w:val="008464B4"/>
    <w:rsid w:val="00855AEC"/>
    <w:rsid w:val="00862408"/>
    <w:rsid w:val="00865D8B"/>
    <w:rsid w:val="00866295"/>
    <w:rsid w:val="00883E0D"/>
    <w:rsid w:val="0088411E"/>
    <w:rsid w:val="00887581"/>
    <w:rsid w:val="008902C5"/>
    <w:rsid w:val="0089201C"/>
    <w:rsid w:val="00894778"/>
    <w:rsid w:val="008B2575"/>
    <w:rsid w:val="008B3F35"/>
    <w:rsid w:val="008C7574"/>
    <w:rsid w:val="008D0B73"/>
    <w:rsid w:val="008D3B03"/>
    <w:rsid w:val="008D416E"/>
    <w:rsid w:val="008E0045"/>
    <w:rsid w:val="008E17B0"/>
    <w:rsid w:val="008E22DA"/>
    <w:rsid w:val="008E5B6C"/>
    <w:rsid w:val="008F7FC4"/>
    <w:rsid w:val="00900BBB"/>
    <w:rsid w:val="0090482A"/>
    <w:rsid w:val="00904ABE"/>
    <w:rsid w:val="00907CF9"/>
    <w:rsid w:val="009258DE"/>
    <w:rsid w:val="00926D40"/>
    <w:rsid w:val="009369A2"/>
    <w:rsid w:val="00936CE7"/>
    <w:rsid w:val="00937A46"/>
    <w:rsid w:val="00940E1A"/>
    <w:rsid w:val="00956561"/>
    <w:rsid w:val="00961621"/>
    <w:rsid w:val="00967DCC"/>
    <w:rsid w:val="009769D6"/>
    <w:rsid w:val="009A1AEA"/>
    <w:rsid w:val="009C201B"/>
    <w:rsid w:val="009C71AC"/>
    <w:rsid w:val="009F5578"/>
    <w:rsid w:val="009F5D60"/>
    <w:rsid w:val="009F6D56"/>
    <w:rsid w:val="00A02C83"/>
    <w:rsid w:val="00A10D2C"/>
    <w:rsid w:val="00A14F90"/>
    <w:rsid w:val="00A24DA3"/>
    <w:rsid w:val="00A301BF"/>
    <w:rsid w:val="00A30301"/>
    <w:rsid w:val="00A42540"/>
    <w:rsid w:val="00A520A2"/>
    <w:rsid w:val="00A5469C"/>
    <w:rsid w:val="00A55F8D"/>
    <w:rsid w:val="00A61126"/>
    <w:rsid w:val="00A617F7"/>
    <w:rsid w:val="00A630F5"/>
    <w:rsid w:val="00A6433C"/>
    <w:rsid w:val="00A73DBA"/>
    <w:rsid w:val="00A77789"/>
    <w:rsid w:val="00A80458"/>
    <w:rsid w:val="00A833A5"/>
    <w:rsid w:val="00A85D68"/>
    <w:rsid w:val="00A91442"/>
    <w:rsid w:val="00A95A68"/>
    <w:rsid w:val="00AA1BDD"/>
    <w:rsid w:val="00AA3711"/>
    <w:rsid w:val="00AA65F2"/>
    <w:rsid w:val="00AB0705"/>
    <w:rsid w:val="00AC0996"/>
    <w:rsid w:val="00AC1975"/>
    <w:rsid w:val="00AC7294"/>
    <w:rsid w:val="00AF4993"/>
    <w:rsid w:val="00B12366"/>
    <w:rsid w:val="00B32A2A"/>
    <w:rsid w:val="00B34934"/>
    <w:rsid w:val="00B4710B"/>
    <w:rsid w:val="00B62217"/>
    <w:rsid w:val="00B72559"/>
    <w:rsid w:val="00B72BF0"/>
    <w:rsid w:val="00B87C76"/>
    <w:rsid w:val="00BA7F42"/>
    <w:rsid w:val="00BB12A8"/>
    <w:rsid w:val="00BB155C"/>
    <w:rsid w:val="00BB17C4"/>
    <w:rsid w:val="00BD0C70"/>
    <w:rsid w:val="00BD5EB4"/>
    <w:rsid w:val="00BE6D10"/>
    <w:rsid w:val="00BF323B"/>
    <w:rsid w:val="00BF5F3E"/>
    <w:rsid w:val="00C0679C"/>
    <w:rsid w:val="00C124C6"/>
    <w:rsid w:val="00C252BD"/>
    <w:rsid w:val="00C274D3"/>
    <w:rsid w:val="00C27B1E"/>
    <w:rsid w:val="00C33227"/>
    <w:rsid w:val="00C352BC"/>
    <w:rsid w:val="00C5317F"/>
    <w:rsid w:val="00C822CB"/>
    <w:rsid w:val="00C877F6"/>
    <w:rsid w:val="00CA1874"/>
    <w:rsid w:val="00CA6204"/>
    <w:rsid w:val="00CA6394"/>
    <w:rsid w:val="00CB36FA"/>
    <w:rsid w:val="00CB5ACD"/>
    <w:rsid w:val="00CB75DA"/>
    <w:rsid w:val="00CC068F"/>
    <w:rsid w:val="00CC53DA"/>
    <w:rsid w:val="00CC57E8"/>
    <w:rsid w:val="00CD013A"/>
    <w:rsid w:val="00CD116D"/>
    <w:rsid w:val="00CD5A41"/>
    <w:rsid w:val="00CD7433"/>
    <w:rsid w:val="00CE12BB"/>
    <w:rsid w:val="00CE202F"/>
    <w:rsid w:val="00CE7CF8"/>
    <w:rsid w:val="00CF555B"/>
    <w:rsid w:val="00D07484"/>
    <w:rsid w:val="00D26F49"/>
    <w:rsid w:val="00D3683D"/>
    <w:rsid w:val="00D44764"/>
    <w:rsid w:val="00D469DC"/>
    <w:rsid w:val="00D527DE"/>
    <w:rsid w:val="00D529B8"/>
    <w:rsid w:val="00D5505B"/>
    <w:rsid w:val="00D56B7D"/>
    <w:rsid w:val="00D61752"/>
    <w:rsid w:val="00D62D2A"/>
    <w:rsid w:val="00D651AC"/>
    <w:rsid w:val="00D90262"/>
    <w:rsid w:val="00DA6106"/>
    <w:rsid w:val="00DB0C69"/>
    <w:rsid w:val="00DB4541"/>
    <w:rsid w:val="00DB66E3"/>
    <w:rsid w:val="00DC27FC"/>
    <w:rsid w:val="00DC7EB5"/>
    <w:rsid w:val="00DD51A0"/>
    <w:rsid w:val="00DD6166"/>
    <w:rsid w:val="00DD7493"/>
    <w:rsid w:val="00DF005D"/>
    <w:rsid w:val="00DF36FE"/>
    <w:rsid w:val="00E20017"/>
    <w:rsid w:val="00E230ED"/>
    <w:rsid w:val="00E24FDA"/>
    <w:rsid w:val="00E31170"/>
    <w:rsid w:val="00E32E2E"/>
    <w:rsid w:val="00E42EEC"/>
    <w:rsid w:val="00E43F2F"/>
    <w:rsid w:val="00E6443F"/>
    <w:rsid w:val="00E664A0"/>
    <w:rsid w:val="00E710F2"/>
    <w:rsid w:val="00E7700D"/>
    <w:rsid w:val="00E83B01"/>
    <w:rsid w:val="00E90E41"/>
    <w:rsid w:val="00E919B6"/>
    <w:rsid w:val="00EA6FB4"/>
    <w:rsid w:val="00EA7909"/>
    <w:rsid w:val="00EB0283"/>
    <w:rsid w:val="00EB33A2"/>
    <w:rsid w:val="00EC3FCE"/>
    <w:rsid w:val="00EC6A30"/>
    <w:rsid w:val="00ED3F02"/>
    <w:rsid w:val="00EE10C4"/>
    <w:rsid w:val="00EF237D"/>
    <w:rsid w:val="00EF7B04"/>
    <w:rsid w:val="00F01CFF"/>
    <w:rsid w:val="00F0288A"/>
    <w:rsid w:val="00F04413"/>
    <w:rsid w:val="00F26228"/>
    <w:rsid w:val="00F42744"/>
    <w:rsid w:val="00F504F1"/>
    <w:rsid w:val="00F520C9"/>
    <w:rsid w:val="00F543EA"/>
    <w:rsid w:val="00F66887"/>
    <w:rsid w:val="00F82F25"/>
    <w:rsid w:val="00F8327D"/>
    <w:rsid w:val="00F961D2"/>
    <w:rsid w:val="00FA0971"/>
    <w:rsid w:val="00FA384C"/>
    <w:rsid w:val="00FA52FB"/>
    <w:rsid w:val="00FA62A6"/>
    <w:rsid w:val="00FA63E6"/>
    <w:rsid w:val="00FC2E7E"/>
    <w:rsid w:val="00FD3BD8"/>
    <w:rsid w:val="00FD7FE1"/>
    <w:rsid w:val="00FF1DF3"/>
    <w:rsid w:val="220381DB"/>
    <w:rsid w:val="2C093623"/>
    <w:rsid w:val="6BC75432"/>
    <w:rsid w:val="78E186C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3B35A2"/>
    <w:pPr>
      <w:spacing w:line="256" w:lineRule="auto"/>
    </w:pPr>
    <w:rPr>
      <w:lang w:val="en-US"/>
    </w:rPr>
  </w:style>
  <w:style w:type="paragraph" w:styleId="Heading1">
    <w:name w:val="heading 1"/>
    <w:basedOn w:val="Normal"/>
    <w:next w:val="Normal"/>
    <w:link w:val="Heading1Char"/>
    <w:uiPriority w:val="9"/>
    <w:rsid w:val="003B35A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3B35A2"/>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3B35A2"/>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3B35A2"/>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3B35A2"/>
    <w:pPr>
      <w:keepNext/>
      <w:keepLines/>
      <w:spacing w:before="240" w:after="80" w:line="259" w:lineRule="auto"/>
      <w:outlineLvl w:val="4"/>
    </w:pPr>
    <w:rPr>
      <w:sz w:val="20"/>
    </w:rPr>
  </w:style>
  <w:style w:type="paragraph" w:styleId="Heading6">
    <w:name w:val="heading 6"/>
    <w:basedOn w:val="Heading5"/>
    <w:next w:val="Normal"/>
    <w:link w:val="Heading6Char"/>
    <w:rsid w:val="003B35A2"/>
    <w:pPr>
      <w:spacing w:before="120" w:after="240"/>
      <w:outlineLvl w:val="5"/>
    </w:pPr>
  </w:style>
  <w:style w:type="paragraph" w:styleId="Heading7">
    <w:name w:val="heading 7"/>
    <w:basedOn w:val="Normal"/>
    <w:next w:val="Normal"/>
    <w:link w:val="Heading7Char"/>
    <w:uiPriority w:val="9"/>
    <w:unhideWhenUsed/>
    <w:rsid w:val="003B35A2"/>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3B35A2"/>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3B35A2"/>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3B35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35A2"/>
  </w:style>
  <w:style w:type="character" w:customStyle="1" w:styleId="Heading1Char">
    <w:name w:val="Heading 1 Char"/>
    <w:basedOn w:val="DefaultParagraphFont"/>
    <w:link w:val="Heading1"/>
    <w:uiPriority w:val="9"/>
    <w:rsid w:val="003B35A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35A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3B35A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3B35A2"/>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3B35A2"/>
    <w:rPr>
      <w:sz w:val="20"/>
      <w:lang w:val="en-US"/>
    </w:rPr>
  </w:style>
  <w:style w:type="character" w:customStyle="1" w:styleId="Heading6Char">
    <w:name w:val="Heading 6 Char"/>
    <w:basedOn w:val="DefaultParagraphFont"/>
    <w:link w:val="Heading6"/>
    <w:rsid w:val="003B35A2"/>
    <w:rPr>
      <w:sz w:val="20"/>
      <w:lang w:val="en-US"/>
    </w:rPr>
  </w:style>
  <w:style w:type="character" w:customStyle="1" w:styleId="Heading7Char">
    <w:name w:val="Heading 7 Char"/>
    <w:basedOn w:val="DefaultParagraphFont"/>
    <w:link w:val="Heading7"/>
    <w:uiPriority w:val="9"/>
    <w:rsid w:val="003B35A2"/>
    <w:rPr>
      <w:rFonts w:eastAsiaTheme="majorEastAsia" w:cstheme="majorBidi"/>
      <w:iCs/>
      <w:sz w:val="24"/>
      <w:lang w:val="en-US"/>
    </w:rPr>
  </w:style>
  <w:style w:type="character" w:customStyle="1" w:styleId="Heading8Char">
    <w:name w:val="Heading 8 Char"/>
    <w:basedOn w:val="DefaultParagraphFont"/>
    <w:link w:val="Heading8"/>
    <w:uiPriority w:val="9"/>
    <w:rsid w:val="003B35A2"/>
    <w:rPr>
      <w:rFonts w:eastAsiaTheme="majorEastAsia" w:cstheme="majorBidi"/>
      <w:szCs w:val="21"/>
      <w:lang w:val="en-US"/>
    </w:rPr>
  </w:style>
  <w:style w:type="character" w:customStyle="1" w:styleId="Heading9Char">
    <w:name w:val="Heading 9 Char"/>
    <w:basedOn w:val="DefaultParagraphFont"/>
    <w:link w:val="Heading9"/>
    <w:uiPriority w:val="9"/>
    <w:semiHidden/>
    <w:rsid w:val="003B35A2"/>
    <w:rPr>
      <w:rFonts w:asciiTheme="majorHAnsi" w:eastAsiaTheme="majorEastAsia" w:hAnsiTheme="majorHAnsi" w:cstheme="majorBidi"/>
      <w:i/>
      <w:iCs/>
      <w:sz w:val="21"/>
      <w:szCs w:val="21"/>
      <w:lang w:val="en-US"/>
    </w:rPr>
  </w:style>
  <w:style w:type="character" w:customStyle="1" w:styleId="P-Bold">
    <w:name w:val="P - Bold"/>
    <w:uiPriority w:val="1"/>
    <w:qFormat/>
    <w:rsid w:val="003B35A2"/>
    <w:rPr>
      <w:rFonts w:ascii="Arial" w:hAnsi="Arial"/>
      <w:b/>
      <w:sz w:val="22"/>
      <w:bdr w:val="none" w:sz="0" w:space="0" w:color="auto"/>
      <w:shd w:val="clear" w:color="auto" w:fill="73FDD6"/>
    </w:rPr>
  </w:style>
  <w:style w:type="paragraph" w:customStyle="1" w:styleId="P-Callout">
    <w:name w:val="P - Callout"/>
    <w:basedOn w:val="Normal"/>
    <w:next w:val="Normal"/>
    <w:qFormat/>
    <w:rsid w:val="003B35A2"/>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3B35A2"/>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3B35A2"/>
    <w:pPr>
      <w:numPr>
        <w:numId w:val="2"/>
      </w:numPr>
      <w:spacing w:before="160" w:line="300" w:lineRule="auto"/>
    </w:pPr>
    <w:rPr>
      <w:rFonts w:eastAsia="Arial"/>
      <w:lang w:val="en"/>
    </w:rPr>
  </w:style>
  <w:style w:type="paragraph" w:customStyle="1" w:styleId="L-Bullets">
    <w:name w:val="L - Bullets"/>
    <w:basedOn w:val="Normal"/>
    <w:qFormat/>
    <w:rsid w:val="003B35A2"/>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3B35A2"/>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3B35A2"/>
    <w:rPr>
      <w:rFonts w:ascii="Arial" w:hAnsi="Arial"/>
      <w:i/>
      <w:color w:val="auto"/>
      <w:sz w:val="22"/>
      <w:bdr w:val="none" w:sz="0" w:space="0" w:color="auto"/>
      <w:shd w:val="clear" w:color="auto" w:fill="FFFC00"/>
    </w:rPr>
  </w:style>
  <w:style w:type="character" w:customStyle="1" w:styleId="P-Code">
    <w:name w:val="P - Code"/>
    <w:uiPriority w:val="1"/>
    <w:qFormat/>
    <w:rsid w:val="003B35A2"/>
    <w:rPr>
      <w:rFonts w:ascii="Courier" w:hAnsi="Courier"/>
      <w:sz w:val="22"/>
      <w:bdr w:val="none" w:sz="0" w:space="0" w:color="auto"/>
      <w:shd w:val="clear" w:color="auto" w:fill="D5FC79"/>
    </w:rPr>
  </w:style>
  <w:style w:type="paragraph" w:customStyle="1" w:styleId="H1-Section">
    <w:name w:val="H1 - Section"/>
    <w:basedOn w:val="Heading1"/>
    <w:next w:val="Normal"/>
    <w:qFormat/>
    <w:rsid w:val="003B35A2"/>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3B35A2"/>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3B35A2"/>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3B35A2"/>
    <w:pPr>
      <w:spacing w:before="120" w:after="120" w:line="259" w:lineRule="auto"/>
    </w:pPr>
    <w:rPr>
      <w:rFonts w:eastAsia="Arial"/>
      <w:lang w:val="en"/>
    </w:rPr>
  </w:style>
  <w:style w:type="paragraph" w:customStyle="1" w:styleId="H3-Subheading">
    <w:name w:val="H3 - Subheading"/>
    <w:basedOn w:val="Heading3"/>
    <w:next w:val="Normal"/>
    <w:qFormat/>
    <w:rsid w:val="003B35A2"/>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3B35A2"/>
    <w:pPr>
      <w:spacing w:before="120" w:after="240"/>
      <w:jc w:val="center"/>
    </w:pPr>
    <w:rPr>
      <w:rFonts w:eastAsia="Arial"/>
      <w:b/>
      <w:color w:val="FF0000"/>
      <w:sz w:val="20"/>
      <w:lang w:val="en"/>
    </w:rPr>
  </w:style>
  <w:style w:type="paragraph" w:customStyle="1" w:styleId="SC-Heading">
    <w:name w:val="SC - Heading"/>
    <w:next w:val="H1-Section"/>
    <w:qFormat/>
    <w:rsid w:val="003B35A2"/>
    <w:pPr>
      <w:spacing w:before="240" w:after="240"/>
    </w:pPr>
    <w:rPr>
      <w:rFonts w:eastAsiaTheme="majorEastAsia" w:cstheme="majorBidi"/>
      <w:b/>
      <w:iCs/>
      <w:color w:val="FF0000"/>
      <w:sz w:val="24"/>
      <w:lang w:val="en"/>
    </w:rPr>
  </w:style>
  <w:style w:type="paragraph" w:customStyle="1" w:styleId="SC-Link">
    <w:name w:val="SC - Link"/>
    <w:qFormat/>
    <w:rsid w:val="003B35A2"/>
    <w:pPr>
      <w:spacing w:before="200" w:after="240"/>
    </w:pPr>
    <w:rPr>
      <w:rFonts w:eastAsiaTheme="majorEastAsia" w:cstheme="majorBidi"/>
      <w:b/>
      <w:color w:val="00B050"/>
      <w:szCs w:val="21"/>
      <w:lang w:val="en"/>
    </w:rPr>
  </w:style>
  <w:style w:type="paragraph" w:customStyle="1" w:styleId="P-Source">
    <w:name w:val="P - Source"/>
    <w:qFormat/>
    <w:rsid w:val="003B35A2"/>
    <w:pPr>
      <w:shd w:val="solid" w:color="auto" w:fill="auto"/>
    </w:pPr>
    <w:rPr>
      <w:rFonts w:ascii="Courier" w:eastAsia="Arial" w:hAnsi="Courier" w:cs="Consolas"/>
      <w:szCs w:val="21"/>
      <w:lang w:val="en"/>
    </w:rPr>
  </w:style>
  <w:style w:type="paragraph" w:customStyle="1" w:styleId="L-Regular">
    <w:name w:val="L - Regular"/>
    <w:basedOn w:val="L-Numbers"/>
    <w:qFormat/>
    <w:rsid w:val="003B35A2"/>
    <w:pPr>
      <w:numPr>
        <w:numId w:val="0"/>
      </w:numPr>
      <w:ind w:left="720"/>
    </w:pPr>
  </w:style>
  <w:style w:type="paragraph" w:customStyle="1" w:styleId="L-Source">
    <w:name w:val="L - Source"/>
    <w:basedOn w:val="P-Source"/>
    <w:rsid w:val="003B35A2"/>
    <w:pPr>
      <w:shd w:val="pct50" w:color="D9E2F3" w:themeColor="accent1" w:themeTint="33" w:fill="auto"/>
      <w:ind w:left="720"/>
    </w:pPr>
  </w:style>
  <w:style w:type="table" w:styleId="TableGrid">
    <w:name w:val="Table Grid"/>
    <w:basedOn w:val="TableNormal"/>
    <w:uiPriority w:val="39"/>
    <w:rsid w:val="003B35A2"/>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3B35A2"/>
    <w:rPr>
      <w:rFonts w:ascii="Courier" w:hAnsi="Courier"/>
      <w:b/>
      <w:bdr w:val="none" w:sz="0" w:space="0" w:color="auto"/>
      <w:shd w:val="clear" w:color="auto" w:fill="F4D3D2"/>
    </w:rPr>
  </w:style>
  <w:style w:type="paragraph" w:customStyle="1" w:styleId="SC-Source">
    <w:name w:val="SC - Source"/>
    <w:basedOn w:val="P-Source"/>
    <w:qFormat/>
    <w:rsid w:val="003B35A2"/>
    <w:pPr>
      <w:shd w:val="pct50" w:color="D9E2F3" w:themeColor="accent1" w:themeTint="33" w:fill="auto"/>
    </w:pPr>
  </w:style>
  <w:style w:type="paragraph" w:customStyle="1" w:styleId="SP-Editorial">
    <w:name w:val="SP - Editorial"/>
    <w:next w:val="P-Regular"/>
    <w:qFormat/>
    <w:rsid w:val="003B35A2"/>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3B35A2"/>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3B35A2"/>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3B35A2"/>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B35A2"/>
    <w:rPr>
      <w:color w:val="0000FF"/>
      <w:u w:val="single"/>
    </w:rPr>
  </w:style>
  <w:style w:type="paragraph" w:styleId="Bibliography">
    <w:name w:val="Bibliography"/>
    <w:basedOn w:val="Normal"/>
    <w:next w:val="Normal"/>
    <w:uiPriority w:val="37"/>
    <w:semiHidden/>
    <w:rsid w:val="00600D2F"/>
  </w:style>
  <w:style w:type="paragraph" w:styleId="NormalWeb">
    <w:name w:val="Normal (Web)"/>
    <w:basedOn w:val="Normal"/>
    <w:uiPriority w:val="99"/>
    <w:semiHidden/>
    <w:unhideWhenUsed/>
    <w:rsid w:val="008E0045"/>
    <w:rPr>
      <w:rFonts w:ascii="Times New Roman" w:hAnsi="Times New Roman" w:cs="Times New Roman"/>
      <w:sz w:val="24"/>
      <w:szCs w:val="24"/>
    </w:rPr>
  </w:style>
  <w:style w:type="paragraph" w:customStyle="1" w:styleId="L2-Bullets">
    <w:name w:val="L2 - Bullets"/>
    <w:basedOn w:val="L-Bullets"/>
    <w:qFormat/>
    <w:rsid w:val="003B35A2"/>
    <w:pPr>
      <w:numPr>
        <w:numId w:val="31"/>
      </w:numPr>
      <w:ind w:left="1080"/>
    </w:pPr>
  </w:style>
  <w:style w:type="paragraph" w:customStyle="1" w:styleId="L3-Bullets">
    <w:name w:val="L3 - Bullets"/>
    <w:basedOn w:val="L2-Bullets"/>
    <w:qFormat/>
    <w:rsid w:val="003B35A2"/>
    <w:pPr>
      <w:numPr>
        <w:numId w:val="32"/>
      </w:numPr>
      <w:ind w:left="1434" w:hanging="357"/>
    </w:pPr>
  </w:style>
  <w:style w:type="paragraph" w:customStyle="1" w:styleId="L2-Numbers">
    <w:name w:val="L2 - Numbers"/>
    <w:basedOn w:val="L-Numbers"/>
    <w:qFormat/>
    <w:rsid w:val="003B35A2"/>
    <w:pPr>
      <w:numPr>
        <w:numId w:val="30"/>
      </w:numPr>
    </w:pPr>
  </w:style>
  <w:style w:type="paragraph" w:customStyle="1" w:styleId="L2-Alphabets">
    <w:name w:val="L2 - Alphabets"/>
    <w:basedOn w:val="L-Numbers"/>
    <w:qFormat/>
    <w:rsid w:val="003B35A2"/>
    <w:pPr>
      <w:numPr>
        <w:numId w:val="29"/>
      </w:numPr>
    </w:pPr>
  </w:style>
  <w:style w:type="paragraph" w:customStyle="1" w:styleId="L3-Numbers">
    <w:name w:val="L3 - Numbers"/>
    <w:basedOn w:val="L2-Numbers"/>
    <w:qFormat/>
    <w:rsid w:val="003B35A2"/>
    <w:pPr>
      <w:numPr>
        <w:numId w:val="28"/>
      </w:numPr>
      <w:tabs>
        <w:tab w:val="num" w:pos="360"/>
      </w:tabs>
      <w:ind w:left="1435" w:hanging="244"/>
    </w:pPr>
  </w:style>
  <w:style w:type="paragraph" w:customStyle="1" w:styleId="IMG-Figure">
    <w:name w:val="IMG - Figure"/>
    <w:basedOn w:val="P-Regular"/>
    <w:qFormat/>
    <w:rsid w:val="003B35A2"/>
    <w:pPr>
      <w:jc w:val="center"/>
    </w:pPr>
    <w:rPr>
      <w:rFonts w:eastAsia="Times New Roman" w:cs="Times New Roman"/>
      <w:szCs w:val="20"/>
    </w:rPr>
  </w:style>
  <w:style w:type="paragraph" w:styleId="Revision">
    <w:name w:val="Revision"/>
    <w:hidden/>
    <w:uiPriority w:val="99"/>
    <w:semiHidden/>
    <w:rsid w:val="00BB17C4"/>
    <w:pPr>
      <w:spacing w:after="0" w:line="240" w:lineRule="auto"/>
    </w:pPr>
    <w:rPr>
      <w:lang w:val="en-US"/>
    </w:rPr>
  </w:style>
  <w:style w:type="character" w:styleId="CommentReference">
    <w:name w:val="annotation reference"/>
    <w:basedOn w:val="DefaultParagraphFont"/>
    <w:uiPriority w:val="99"/>
    <w:semiHidden/>
    <w:unhideWhenUsed/>
    <w:rsid w:val="002D1248"/>
    <w:rPr>
      <w:sz w:val="16"/>
      <w:szCs w:val="16"/>
    </w:rPr>
  </w:style>
  <w:style w:type="paragraph" w:styleId="CommentText">
    <w:name w:val="annotation text"/>
    <w:basedOn w:val="Normal"/>
    <w:link w:val="CommentTextChar"/>
    <w:uiPriority w:val="99"/>
    <w:unhideWhenUsed/>
    <w:rsid w:val="002D1248"/>
    <w:pPr>
      <w:spacing w:line="240" w:lineRule="auto"/>
    </w:pPr>
    <w:rPr>
      <w:sz w:val="20"/>
      <w:szCs w:val="20"/>
    </w:rPr>
  </w:style>
  <w:style w:type="character" w:customStyle="1" w:styleId="CommentTextChar">
    <w:name w:val="Comment Text Char"/>
    <w:basedOn w:val="DefaultParagraphFont"/>
    <w:link w:val="CommentText"/>
    <w:uiPriority w:val="99"/>
    <w:rsid w:val="002D1248"/>
    <w:rPr>
      <w:sz w:val="20"/>
      <w:szCs w:val="20"/>
      <w:lang w:val="en-US"/>
    </w:rPr>
  </w:style>
  <w:style w:type="paragraph" w:styleId="CommentSubject">
    <w:name w:val="annotation subject"/>
    <w:basedOn w:val="CommentText"/>
    <w:next w:val="CommentText"/>
    <w:link w:val="CommentSubjectChar"/>
    <w:uiPriority w:val="99"/>
    <w:semiHidden/>
    <w:unhideWhenUsed/>
    <w:rsid w:val="002D1248"/>
    <w:rPr>
      <w:b/>
      <w:bCs/>
    </w:rPr>
  </w:style>
  <w:style w:type="character" w:customStyle="1" w:styleId="CommentSubjectChar">
    <w:name w:val="Comment Subject Char"/>
    <w:basedOn w:val="CommentTextChar"/>
    <w:link w:val="CommentSubject"/>
    <w:uiPriority w:val="99"/>
    <w:semiHidden/>
    <w:rsid w:val="002D1248"/>
    <w:rPr>
      <w:b/>
      <w:bCs/>
      <w:sz w:val="20"/>
      <w:szCs w:val="20"/>
      <w:lang w:val="en-US"/>
    </w:rPr>
  </w:style>
  <w:style w:type="character" w:styleId="UnresolvedMention">
    <w:name w:val="Unresolved Mention"/>
    <w:basedOn w:val="DefaultParagraphFont"/>
    <w:uiPriority w:val="99"/>
    <w:semiHidden/>
    <w:unhideWhenUsed/>
    <w:rsid w:val="004C548B"/>
    <w:rPr>
      <w:color w:val="605E5C"/>
      <w:shd w:val="clear" w:color="auto" w:fill="E1DFDD"/>
    </w:rPr>
  </w:style>
  <w:style w:type="paragraph" w:styleId="Header">
    <w:name w:val="header"/>
    <w:basedOn w:val="Normal"/>
    <w:link w:val="HeaderChar"/>
    <w:uiPriority w:val="99"/>
    <w:semiHidden/>
    <w:rsid w:val="00E42E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EEC"/>
    <w:rPr>
      <w:lang w:val="en-US"/>
    </w:rPr>
  </w:style>
  <w:style w:type="paragraph" w:styleId="Footer">
    <w:name w:val="footer"/>
    <w:basedOn w:val="Normal"/>
    <w:link w:val="FooterChar"/>
    <w:uiPriority w:val="99"/>
    <w:semiHidden/>
    <w:rsid w:val="00E42E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E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36012">
      <w:bodyDiv w:val="1"/>
      <w:marLeft w:val="0"/>
      <w:marRight w:val="0"/>
      <w:marTop w:val="0"/>
      <w:marBottom w:val="0"/>
      <w:divBdr>
        <w:top w:val="none" w:sz="0" w:space="0" w:color="auto"/>
        <w:left w:val="none" w:sz="0" w:space="0" w:color="auto"/>
        <w:bottom w:val="none" w:sz="0" w:space="0" w:color="auto"/>
        <w:right w:val="none" w:sz="0" w:space="0" w:color="auto"/>
      </w:divBdr>
    </w:div>
    <w:div w:id="116920545">
      <w:bodyDiv w:val="1"/>
      <w:marLeft w:val="0"/>
      <w:marRight w:val="0"/>
      <w:marTop w:val="0"/>
      <w:marBottom w:val="0"/>
      <w:divBdr>
        <w:top w:val="none" w:sz="0" w:space="0" w:color="auto"/>
        <w:left w:val="none" w:sz="0" w:space="0" w:color="auto"/>
        <w:bottom w:val="none" w:sz="0" w:space="0" w:color="auto"/>
        <w:right w:val="none" w:sz="0" w:space="0" w:color="auto"/>
      </w:divBdr>
    </w:div>
    <w:div w:id="186064481">
      <w:bodyDiv w:val="1"/>
      <w:marLeft w:val="0"/>
      <w:marRight w:val="0"/>
      <w:marTop w:val="0"/>
      <w:marBottom w:val="0"/>
      <w:divBdr>
        <w:top w:val="none" w:sz="0" w:space="0" w:color="auto"/>
        <w:left w:val="none" w:sz="0" w:space="0" w:color="auto"/>
        <w:bottom w:val="none" w:sz="0" w:space="0" w:color="auto"/>
        <w:right w:val="none" w:sz="0" w:space="0" w:color="auto"/>
      </w:divBdr>
    </w:div>
    <w:div w:id="322972024">
      <w:bodyDiv w:val="1"/>
      <w:marLeft w:val="0"/>
      <w:marRight w:val="0"/>
      <w:marTop w:val="0"/>
      <w:marBottom w:val="0"/>
      <w:divBdr>
        <w:top w:val="none" w:sz="0" w:space="0" w:color="auto"/>
        <w:left w:val="none" w:sz="0" w:space="0" w:color="auto"/>
        <w:bottom w:val="none" w:sz="0" w:space="0" w:color="auto"/>
        <w:right w:val="none" w:sz="0" w:space="0" w:color="auto"/>
      </w:divBdr>
      <w:divsChild>
        <w:div w:id="1240214665">
          <w:marLeft w:val="0"/>
          <w:marRight w:val="0"/>
          <w:marTop w:val="0"/>
          <w:marBottom w:val="0"/>
          <w:divBdr>
            <w:top w:val="none" w:sz="0" w:space="0" w:color="auto"/>
            <w:left w:val="none" w:sz="0" w:space="0" w:color="auto"/>
            <w:bottom w:val="none" w:sz="0" w:space="0" w:color="auto"/>
            <w:right w:val="none" w:sz="0" w:space="0" w:color="auto"/>
          </w:divBdr>
          <w:divsChild>
            <w:div w:id="520054373">
              <w:marLeft w:val="0"/>
              <w:marRight w:val="0"/>
              <w:marTop w:val="0"/>
              <w:marBottom w:val="0"/>
              <w:divBdr>
                <w:top w:val="none" w:sz="0" w:space="0" w:color="auto"/>
                <w:left w:val="none" w:sz="0" w:space="0" w:color="auto"/>
                <w:bottom w:val="none" w:sz="0" w:space="0" w:color="auto"/>
                <w:right w:val="none" w:sz="0" w:space="0" w:color="auto"/>
              </w:divBdr>
              <w:divsChild>
                <w:div w:id="599604129">
                  <w:marLeft w:val="0"/>
                  <w:marRight w:val="0"/>
                  <w:marTop w:val="0"/>
                  <w:marBottom w:val="0"/>
                  <w:divBdr>
                    <w:top w:val="none" w:sz="0" w:space="0" w:color="auto"/>
                    <w:left w:val="none" w:sz="0" w:space="0" w:color="auto"/>
                    <w:bottom w:val="none" w:sz="0" w:space="0" w:color="auto"/>
                    <w:right w:val="none" w:sz="0" w:space="0" w:color="auto"/>
                  </w:divBdr>
                  <w:divsChild>
                    <w:div w:id="150370443">
                      <w:marLeft w:val="0"/>
                      <w:marRight w:val="0"/>
                      <w:marTop w:val="0"/>
                      <w:marBottom w:val="0"/>
                      <w:divBdr>
                        <w:top w:val="none" w:sz="0" w:space="0" w:color="auto"/>
                        <w:left w:val="none" w:sz="0" w:space="0" w:color="auto"/>
                        <w:bottom w:val="none" w:sz="0" w:space="0" w:color="auto"/>
                        <w:right w:val="none" w:sz="0" w:space="0" w:color="auto"/>
                      </w:divBdr>
                      <w:divsChild>
                        <w:div w:id="317851151">
                          <w:marLeft w:val="0"/>
                          <w:marRight w:val="0"/>
                          <w:marTop w:val="0"/>
                          <w:marBottom w:val="0"/>
                          <w:divBdr>
                            <w:top w:val="none" w:sz="0" w:space="0" w:color="auto"/>
                            <w:left w:val="none" w:sz="0" w:space="0" w:color="auto"/>
                            <w:bottom w:val="none" w:sz="0" w:space="0" w:color="auto"/>
                            <w:right w:val="none" w:sz="0" w:space="0" w:color="auto"/>
                          </w:divBdr>
                          <w:divsChild>
                            <w:div w:id="378359884">
                              <w:marLeft w:val="0"/>
                              <w:marRight w:val="0"/>
                              <w:marTop w:val="0"/>
                              <w:marBottom w:val="0"/>
                              <w:divBdr>
                                <w:top w:val="none" w:sz="0" w:space="0" w:color="auto"/>
                                <w:left w:val="none" w:sz="0" w:space="0" w:color="auto"/>
                                <w:bottom w:val="none" w:sz="0" w:space="0" w:color="auto"/>
                                <w:right w:val="none" w:sz="0" w:space="0" w:color="auto"/>
                              </w:divBdr>
                              <w:divsChild>
                                <w:div w:id="1226529571">
                                  <w:marLeft w:val="0"/>
                                  <w:marRight w:val="0"/>
                                  <w:marTop w:val="0"/>
                                  <w:marBottom w:val="0"/>
                                  <w:divBdr>
                                    <w:top w:val="none" w:sz="0" w:space="0" w:color="auto"/>
                                    <w:left w:val="none" w:sz="0" w:space="0" w:color="auto"/>
                                    <w:bottom w:val="none" w:sz="0" w:space="0" w:color="auto"/>
                                    <w:right w:val="none" w:sz="0" w:space="0" w:color="auto"/>
                                  </w:divBdr>
                                  <w:divsChild>
                                    <w:div w:id="1766879084">
                                      <w:marLeft w:val="0"/>
                                      <w:marRight w:val="0"/>
                                      <w:marTop w:val="0"/>
                                      <w:marBottom w:val="0"/>
                                      <w:divBdr>
                                        <w:top w:val="none" w:sz="0" w:space="0" w:color="auto"/>
                                        <w:left w:val="none" w:sz="0" w:space="0" w:color="auto"/>
                                        <w:bottom w:val="none" w:sz="0" w:space="0" w:color="auto"/>
                                        <w:right w:val="none" w:sz="0" w:space="0" w:color="auto"/>
                                      </w:divBdr>
                                      <w:divsChild>
                                        <w:div w:id="221016321">
                                          <w:marLeft w:val="0"/>
                                          <w:marRight w:val="0"/>
                                          <w:marTop w:val="0"/>
                                          <w:marBottom w:val="0"/>
                                          <w:divBdr>
                                            <w:top w:val="none" w:sz="0" w:space="0" w:color="auto"/>
                                            <w:left w:val="none" w:sz="0" w:space="0" w:color="auto"/>
                                            <w:bottom w:val="none" w:sz="0" w:space="0" w:color="auto"/>
                                            <w:right w:val="none" w:sz="0" w:space="0" w:color="auto"/>
                                          </w:divBdr>
                                        </w:div>
                                      </w:divsChild>
                                    </w:div>
                                    <w:div w:id="9069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684815">
      <w:bodyDiv w:val="1"/>
      <w:marLeft w:val="0"/>
      <w:marRight w:val="0"/>
      <w:marTop w:val="0"/>
      <w:marBottom w:val="0"/>
      <w:divBdr>
        <w:top w:val="none" w:sz="0" w:space="0" w:color="auto"/>
        <w:left w:val="none" w:sz="0" w:space="0" w:color="auto"/>
        <w:bottom w:val="none" w:sz="0" w:space="0" w:color="auto"/>
        <w:right w:val="none" w:sz="0" w:space="0" w:color="auto"/>
      </w:divBdr>
      <w:divsChild>
        <w:div w:id="267588884">
          <w:marLeft w:val="0"/>
          <w:marRight w:val="0"/>
          <w:marTop w:val="0"/>
          <w:marBottom w:val="0"/>
          <w:divBdr>
            <w:top w:val="none" w:sz="0" w:space="0" w:color="auto"/>
            <w:left w:val="none" w:sz="0" w:space="0" w:color="auto"/>
            <w:bottom w:val="none" w:sz="0" w:space="0" w:color="auto"/>
            <w:right w:val="none" w:sz="0" w:space="0" w:color="auto"/>
          </w:divBdr>
          <w:divsChild>
            <w:div w:id="1688673879">
              <w:marLeft w:val="0"/>
              <w:marRight w:val="0"/>
              <w:marTop w:val="0"/>
              <w:marBottom w:val="0"/>
              <w:divBdr>
                <w:top w:val="none" w:sz="0" w:space="0" w:color="auto"/>
                <w:left w:val="none" w:sz="0" w:space="0" w:color="auto"/>
                <w:bottom w:val="none" w:sz="0" w:space="0" w:color="auto"/>
                <w:right w:val="none" w:sz="0" w:space="0" w:color="auto"/>
              </w:divBdr>
              <w:divsChild>
                <w:div w:id="1664776580">
                  <w:marLeft w:val="0"/>
                  <w:marRight w:val="0"/>
                  <w:marTop w:val="0"/>
                  <w:marBottom w:val="0"/>
                  <w:divBdr>
                    <w:top w:val="none" w:sz="0" w:space="0" w:color="auto"/>
                    <w:left w:val="none" w:sz="0" w:space="0" w:color="auto"/>
                    <w:bottom w:val="none" w:sz="0" w:space="0" w:color="auto"/>
                    <w:right w:val="none" w:sz="0" w:space="0" w:color="auto"/>
                  </w:divBdr>
                  <w:divsChild>
                    <w:div w:id="2034527762">
                      <w:marLeft w:val="0"/>
                      <w:marRight w:val="0"/>
                      <w:marTop w:val="0"/>
                      <w:marBottom w:val="0"/>
                      <w:divBdr>
                        <w:top w:val="none" w:sz="0" w:space="0" w:color="auto"/>
                        <w:left w:val="none" w:sz="0" w:space="0" w:color="auto"/>
                        <w:bottom w:val="none" w:sz="0" w:space="0" w:color="auto"/>
                        <w:right w:val="none" w:sz="0" w:space="0" w:color="auto"/>
                      </w:divBdr>
                      <w:divsChild>
                        <w:div w:id="501169062">
                          <w:marLeft w:val="0"/>
                          <w:marRight w:val="0"/>
                          <w:marTop w:val="0"/>
                          <w:marBottom w:val="0"/>
                          <w:divBdr>
                            <w:top w:val="none" w:sz="0" w:space="0" w:color="auto"/>
                            <w:left w:val="none" w:sz="0" w:space="0" w:color="auto"/>
                            <w:bottom w:val="none" w:sz="0" w:space="0" w:color="auto"/>
                            <w:right w:val="none" w:sz="0" w:space="0" w:color="auto"/>
                          </w:divBdr>
                          <w:divsChild>
                            <w:div w:id="343170963">
                              <w:marLeft w:val="0"/>
                              <w:marRight w:val="0"/>
                              <w:marTop w:val="0"/>
                              <w:marBottom w:val="0"/>
                              <w:divBdr>
                                <w:top w:val="none" w:sz="0" w:space="0" w:color="auto"/>
                                <w:left w:val="none" w:sz="0" w:space="0" w:color="auto"/>
                                <w:bottom w:val="none" w:sz="0" w:space="0" w:color="auto"/>
                                <w:right w:val="none" w:sz="0" w:space="0" w:color="auto"/>
                              </w:divBdr>
                              <w:divsChild>
                                <w:div w:id="725418004">
                                  <w:marLeft w:val="0"/>
                                  <w:marRight w:val="0"/>
                                  <w:marTop w:val="0"/>
                                  <w:marBottom w:val="0"/>
                                  <w:divBdr>
                                    <w:top w:val="none" w:sz="0" w:space="0" w:color="auto"/>
                                    <w:left w:val="none" w:sz="0" w:space="0" w:color="auto"/>
                                    <w:bottom w:val="none" w:sz="0" w:space="0" w:color="auto"/>
                                    <w:right w:val="none" w:sz="0" w:space="0" w:color="auto"/>
                                  </w:divBdr>
                                  <w:divsChild>
                                    <w:div w:id="1022977650">
                                      <w:marLeft w:val="0"/>
                                      <w:marRight w:val="0"/>
                                      <w:marTop w:val="0"/>
                                      <w:marBottom w:val="0"/>
                                      <w:divBdr>
                                        <w:top w:val="none" w:sz="0" w:space="0" w:color="auto"/>
                                        <w:left w:val="none" w:sz="0" w:space="0" w:color="auto"/>
                                        <w:bottom w:val="none" w:sz="0" w:space="0" w:color="auto"/>
                                        <w:right w:val="none" w:sz="0" w:space="0" w:color="auto"/>
                                      </w:divBdr>
                                      <w:divsChild>
                                        <w:div w:id="955254332">
                                          <w:marLeft w:val="0"/>
                                          <w:marRight w:val="0"/>
                                          <w:marTop w:val="0"/>
                                          <w:marBottom w:val="0"/>
                                          <w:divBdr>
                                            <w:top w:val="none" w:sz="0" w:space="0" w:color="auto"/>
                                            <w:left w:val="none" w:sz="0" w:space="0" w:color="auto"/>
                                            <w:bottom w:val="none" w:sz="0" w:space="0" w:color="auto"/>
                                            <w:right w:val="none" w:sz="0" w:space="0" w:color="auto"/>
                                          </w:divBdr>
                                        </w:div>
                                      </w:divsChild>
                                    </w:div>
                                    <w:div w:id="12521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85075">
      <w:bodyDiv w:val="1"/>
      <w:marLeft w:val="0"/>
      <w:marRight w:val="0"/>
      <w:marTop w:val="0"/>
      <w:marBottom w:val="0"/>
      <w:divBdr>
        <w:top w:val="none" w:sz="0" w:space="0" w:color="auto"/>
        <w:left w:val="none" w:sz="0" w:space="0" w:color="auto"/>
        <w:bottom w:val="none" w:sz="0" w:space="0" w:color="auto"/>
        <w:right w:val="none" w:sz="0" w:space="0" w:color="auto"/>
      </w:divBdr>
    </w:div>
    <w:div w:id="53989786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61280226">
      <w:bodyDiv w:val="1"/>
      <w:marLeft w:val="0"/>
      <w:marRight w:val="0"/>
      <w:marTop w:val="0"/>
      <w:marBottom w:val="0"/>
      <w:divBdr>
        <w:top w:val="none" w:sz="0" w:space="0" w:color="auto"/>
        <w:left w:val="none" w:sz="0" w:space="0" w:color="auto"/>
        <w:bottom w:val="none" w:sz="0" w:space="0" w:color="auto"/>
        <w:right w:val="none" w:sz="0" w:space="0" w:color="auto"/>
      </w:divBdr>
    </w:div>
    <w:div w:id="699552146">
      <w:bodyDiv w:val="1"/>
      <w:marLeft w:val="0"/>
      <w:marRight w:val="0"/>
      <w:marTop w:val="0"/>
      <w:marBottom w:val="0"/>
      <w:divBdr>
        <w:top w:val="none" w:sz="0" w:space="0" w:color="auto"/>
        <w:left w:val="none" w:sz="0" w:space="0" w:color="auto"/>
        <w:bottom w:val="none" w:sz="0" w:space="0" w:color="auto"/>
        <w:right w:val="none" w:sz="0" w:space="0" w:color="auto"/>
      </w:divBdr>
    </w:div>
    <w:div w:id="745496566">
      <w:bodyDiv w:val="1"/>
      <w:marLeft w:val="0"/>
      <w:marRight w:val="0"/>
      <w:marTop w:val="0"/>
      <w:marBottom w:val="0"/>
      <w:divBdr>
        <w:top w:val="none" w:sz="0" w:space="0" w:color="auto"/>
        <w:left w:val="none" w:sz="0" w:space="0" w:color="auto"/>
        <w:bottom w:val="none" w:sz="0" w:space="0" w:color="auto"/>
        <w:right w:val="none" w:sz="0" w:space="0" w:color="auto"/>
      </w:divBdr>
    </w:div>
    <w:div w:id="810176203">
      <w:bodyDiv w:val="1"/>
      <w:marLeft w:val="0"/>
      <w:marRight w:val="0"/>
      <w:marTop w:val="0"/>
      <w:marBottom w:val="0"/>
      <w:divBdr>
        <w:top w:val="none" w:sz="0" w:space="0" w:color="auto"/>
        <w:left w:val="none" w:sz="0" w:space="0" w:color="auto"/>
        <w:bottom w:val="none" w:sz="0" w:space="0" w:color="auto"/>
        <w:right w:val="none" w:sz="0" w:space="0" w:color="auto"/>
      </w:divBdr>
    </w:div>
    <w:div w:id="820345270">
      <w:bodyDiv w:val="1"/>
      <w:marLeft w:val="0"/>
      <w:marRight w:val="0"/>
      <w:marTop w:val="0"/>
      <w:marBottom w:val="0"/>
      <w:divBdr>
        <w:top w:val="none" w:sz="0" w:space="0" w:color="auto"/>
        <w:left w:val="none" w:sz="0" w:space="0" w:color="auto"/>
        <w:bottom w:val="none" w:sz="0" w:space="0" w:color="auto"/>
        <w:right w:val="none" w:sz="0" w:space="0" w:color="auto"/>
      </w:divBdr>
    </w:div>
    <w:div w:id="821429743">
      <w:bodyDiv w:val="1"/>
      <w:marLeft w:val="0"/>
      <w:marRight w:val="0"/>
      <w:marTop w:val="0"/>
      <w:marBottom w:val="0"/>
      <w:divBdr>
        <w:top w:val="none" w:sz="0" w:space="0" w:color="auto"/>
        <w:left w:val="none" w:sz="0" w:space="0" w:color="auto"/>
        <w:bottom w:val="none" w:sz="0" w:space="0" w:color="auto"/>
        <w:right w:val="none" w:sz="0" w:space="0" w:color="auto"/>
      </w:divBdr>
      <w:divsChild>
        <w:div w:id="144664468">
          <w:marLeft w:val="0"/>
          <w:marRight w:val="0"/>
          <w:marTop w:val="0"/>
          <w:marBottom w:val="0"/>
          <w:divBdr>
            <w:top w:val="none" w:sz="0" w:space="0" w:color="auto"/>
            <w:left w:val="none" w:sz="0" w:space="0" w:color="auto"/>
            <w:bottom w:val="none" w:sz="0" w:space="0" w:color="auto"/>
            <w:right w:val="none" w:sz="0" w:space="0" w:color="auto"/>
          </w:divBdr>
          <w:divsChild>
            <w:div w:id="1343774927">
              <w:marLeft w:val="0"/>
              <w:marRight w:val="0"/>
              <w:marTop w:val="0"/>
              <w:marBottom w:val="0"/>
              <w:divBdr>
                <w:top w:val="none" w:sz="0" w:space="0" w:color="auto"/>
                <w:left w:val="none" w:sz="0" w:space="0" w:color="auto"/>
                <w:bottom w:val="none" w:sz="0" w:space="0" w:color="auto"/>
                <w:right w:val="none" w:sz="0" w:space="0" w:color="auto"/>
              </w:divBdr>
              <w:divsChild>
                <w:div w:id="7801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6472">
      <w:bodyDiv w:val="1"/>
      <w:marLeft w:val="0"/>
      <w:marRight w:val="0"/>
      <w:marTop w:val="0"/>
      <w:marBottom w:val="0"/>
      <w:divBdr>
        <w:top w:val="none" w:sz="0" w:space="0" w:color="auto"/>
        <w:left w:val="none" w:sz="0" w:space="0" w:color="auto"/>
        <w:bottom w:val="none" w:sz="0" w:space="0" w:color="auto"/>
        <w:right w:val="none" w:sz="0" w:space="0" w:color="auto"/>
      </w:divBdr>
    </w:div>
    <w:div w:id="937327278">
      <w:bodyDiv w:val="1"/>
      <w:marLeft w:val="0"/>
      <w:marRight w:val="0"/>
      <w:marTop w:val="0"/>
      <w:marBottom w:val="0"/>
      <w:divBdr>
        <w:top w:val="none" w:sz="0" w:space="0" w:color="auto"/>
        <w:left w:val="none" w:sz="0" w:space="0" w:color="auto"/>
        <w:bottom w:val="none" w:sz="0" w:space="0" w:color="auto"/>
        <w:right w:val="none" w:sz="0" w:space="0" w:color="auto"/>
      </w:divBdr>
    </w:div>
    <w:div w:id="995452189">
      <w:bodyDiv w:val="1"/>
      <w:marLeft w:val="0"/>
      <w:marRight w:val="0"/>
      <w:marTop w:val="0"/>
      <w:marBottom w:val="0"/>
      <w:divBdr>
        <w:top w:val="none" w:sz="0" w:space="0" w:color="auto"/>
        <w:left w:val="none" w:sz="0" w:space="0" w:color="auto"/>
        <w:bottom w:val="none" w:sz="0" w:space="0" w:color="auto"/>
        <w:right w:val="none" w:sz="0" w:space="0" w:color="auto"/>
      </w:divBdr>
    </w:div>
    <w:div w:id="1038894224">
      <w:bodyDiv w:val="1"/>
      <w:marLeft w:val="0"/>
      <w:marRight w:val="0"/>
      <w:marTop w:val="0"/>
      <w:marBottom w:val="0"/>
      <w:divBdr>
        <w:top w:val="none" w:sz="0" w:space="0" w:color="auto"/>
        <w:left w:val="none" w:sz="0" w:space="0" w:color="auto"/>
        <w:bottom w:val="none" w:sz="0" w:space="0" w:color="auto"/>
        <w:right w:val="none" w:sz="0" w:space="0" w:color="auto"/>
      </w:divBdr>
      <w:divsChild>
        <w:div w:id="1128552349">
          <w:marLeft w:val="0"/>
          <w:marRight w:val="0"/>
          <w:marTop w:val="0"/>
          <w:marBottom w:val="0"/>
          <w:divBdr>
            <w:top w:val="none" w:sz="0" w:space="0" w:color="auto"/>
            <w:left w:val="none" w:sz="0" w:space="0" w:color="auto"/>
            <w:bottom w:val="none" w:sz="0" w:space="0" w:color="auto"/>
            <w:right w:val="none" w:sz="0" w:space="0" w:color="auto"/>
          </w:divBdr>
          <w:divsChild>
            <w:div w:id="227885693">
              <w:marLeft w:val="0"/>
              <w:marRight w:val="0"/>
              <w:marTop w:val="0"/>
              <w:marBottom w:val="0"/>
              <w:divBdr>
                <w:top w:val="none" w:sz="0" w:space="0" w:color="auto"/>
                <w:left w:val="none" w:sz="0" w:space="0" w:color="auto"/>
                <w:bottom w:val="none" w:sz="0" w:space="0" w:color="auto"/>
                <w:right w:val="none" w:sz="0" w:space="0" w:color="auto"/>
              </w:divBdr>
              <w:divsChild>
                <w:div w:id="1554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9029">
      <w:bodyDiv w:val="1"/>
      <w:marLeft w:val="0"/>
      <w:marRight w:val="0"/>
      <w:marTop w:val="0"/>
      <w:marBottom w:val="0"/>
      <w:divBdr>
        <w:top w:val="none" w:sz="0" w:space="0" w:color="auto"/>
        <w:left w:val="none" w:sz="0" w:space="0" w:color="auto"/>
        <w:bottom w:val="none" w:sz="0" w:space="0" w:color="auto"/>
        <w:right w:val="none" w:sz="0" w:space="0" w:color="auto"/>
      </w:divBdr>
    </w:div>
    <w:div w:id="1072778990">
      <w:bodyDiv w:val="1"/>
      <w:marLeft w:val="0"/>
      <w:marRight w:val="0"/>
      <w:marTop w:val="0"/>
      <w:marBottom w:val="0"/>
      <w:divBdr>
        <w:top w:val="none" w:sz="0" w:space="0" w:color="auto"/>
        <w:left w:val="none" w:sz="0" w:space="0" w:color="auto"/>
        <w:bottom w:val="none" w:sz="0" w:space="0" w:color="auto"/>
        <w:right w:val="none" w:sz="0" w:space="0" w:color="auto"/>
      </w:divBdr>
    </w:div>
    <w:div w:id="1205868352">
      <w:bodyDiv w:val="1"/>
      <w:marLeft w:val="0"/>
      <w:marRight w:val="0"/>
      <w:marTop w:val="0"/>
      <w:marBottom w:val="0"/>
      <w:divBdr>
        <w:top w:val="none" w:sz="0" w:space="0" w:color="auto"/>
        <w:left w:val="none" w:sz="0" w:space="0" w:color="auto"/>
        <w:bottom w:val="none" w:sz="0" w:space="0" w:color="auto"/>
        <w:right w:val="none" w:sz="0" w:space="0" w:color="auto"/>
      </w:divBdr>
    </w:div>
    <w:div w:id="1309943579">
      <w:bodyDiv w:val="1"/>
      <w:marLeft w:val="0"/>
      <w:marRight w:val="0"/>
      <w:marTop w:val="0"/>
      <w:marBottom w:val="0"/>
      <w:divBdr>
        <w:top w:val="none" w:sz="0" w:space="0" w:color="auto"/>
        <w:left w:val="none" w:sz="0" w:space="0" w:color="auto"/>
        <w:bottom w:val="none" w:sz="0" w:space="0" w:color="auto"/>
        <w:right w:val="none" w:sz="0" w:space="0" w:color="auto"/>
      </w:divBdr>
    </w:div>
    <w:div w:id="1310986074">
      <w:bodyDiv w:val="1"/>
      <w:marLeft w:val="0"/>
      <w:marRight w:val="0"/>
      <w:marTop w:val="0"/>
      <w:marBottom w:val="0"/>
      <w:divBdr>
        <w:top w:val="none" w:sz="0" w:space="0" w:color="auto"/>
        <w:left w:val="none" w:sz="0" w:space="0" w:color="auto"/>
        <w:bottom w:val="none" w:sz="0" w:space="0" w:color="auto"/>
        <w:right w:val="none" w:sz="0" w:space="0" w:color="auto"/>
      </w:divBdr>
    </w:div>
    <w:div w:id="1311178886">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572886234">
      <w:bodyDiv w:val="1"/>
      <w:marLeft w:val="0"/>
      <w:marRight w:val="0"/>
      <w:marTop w:val="0"/>
      <w:marBottom w:val="0"/>
      <w:divBdr>
        <w:top w:val="none" w:sz="0" w:space="0" w:color="auto"/>
        <w:left w:val="none" w:sz="0" w:space="0" w:color="auto"/>
        <w:bottom w:val="none" w:sz="0" w:space="0" w:color="auto"/>
        <w:right w:val="none" w:sz="0" w:space="0" w:color="auto"/>
      </w:divBdr>
    </w:div>
    <w:div w:id="1596984057">
      <w:bodyDiv w:val="1"/>
      <w:marLeft w:val="0"/>
      <w:marRight w:val="0"/>
      <w:marTop w:val="0"/>
      <w:marBottom w:val="0"/>
      <w:divBdr>
        <w:top w:val="none" w:sz="0" w:space="0" w:color="auto"/>
        <w:left w:val="none" w:sz="0" w:space="0" w:color="auto"/>
        <w:bottom w:val="none" w:sz="0" w:space="0" w:color="auto"/>
        <w:right w:val="none" w:sz="0" w:space="0" w:color="auto"/>
      </w:divBdr>
    </w:div>
    <w:div w:id="1614046447">
      <w:bodyDiv w:val="1"/>
      <w:marLeft w:val="0"/>
      <w:marRight w:val="0"/>
      <w:marTop w:val="0"/>
      <w:marBottom w:val="0"/>
      <w:divBdr>
        <w:top w:val="none" w:sz="0" w:space="0" w:color="auto"/>
        <w:left w:val="none" w:sz="0" w:space="0" w:color="auto"/>
        <w:bottom w:val="none" w:sz="0" w:space="0" w:color="auto"/>
        <w:right w:val="none" w:sz="0" w:space="0" w:color="auto"/>
      </w:divBdr>
    </w:div>
    <w:div w:id="1632054698">
      <w:bodyDiv w:val="1"/>
      <w:marLeft w:val="0"/>
      <w:marRight w:val="0"/>
      <w:marTop w:val="0"/>
      <w:marBottom w:val="0"/>
      <w:divBdr>
        <w:top w:val="none" w:sz="0" w:space="0" w:color="auto"/>
        <w:left w:val="none" w:sz="0" w:space="0" w:color="auto"/>
        <w:bottom w:val="none" w:sz="0" w:space="0" w:color="auto"/>
        <w:right w:val="none" w:sz="0" w:space="0" w:color="auto"/>
      </w:divBdr>
    </w:div>
    <w:div w:id="1724479885">
      <w:bodyDiv w:val="1"/>
      <w:marLeft w:val="0"/>
      <w:marRight w:val="0"/>
      <w:marTop w:val="0"/>
      <w:marBottom w:val="0"/>
      <w:divBdr>
        <w:top w:val="none" w:sz="0" w:space="0" w:color="auto"/>
        <w:left w:val="none" w:sz="0" w:space="0" w:color="auto"/>
        <w:bottom w:val="none" w:sz="0" w:space="0" w:color="auto"/>
        <w:right w:val="none" w:sz="0" w:space="0" w:color="auto"/>
      </w:divBdr>
    </w:div>
    <w:div w:id="1730884979">
      <w:bodyDiv w:val="1"/>
      <w:marLeft w:val="0"/>
      <w:marRight w:val="0"/>
      <w:marTop w:val="0"/>
      <w:marBottom w:val="0"/>
      <w:divBdr>
        <w:top w:val="none" w:sz="0" w:space="0" w:color="auto"/>
        <w:left w:val="none" w:sz="0" w:space="0" w:color="auto"/>
        <w:bottom w:val="none" w:sz="0" w:space="0" w:color="auto"/>
        <w:right w:val="none" w:sz="0" w:space="0" w:color="auto"/>
      </w:divBdr>
    </w:div>
    <w:div w:id="1826313611">
      <w:bodyDiv w:val="1"/>
      <w:marLeft w:val="0"/>
      <w:marRight w:val="0"/>
      <w:marTop w:val="0"/>
      <w:marBottom w:val="0"/>
      <w:divBdr>
        <w:top w:val="none" w:sz="0" w:space="0" w:color="auto"/>
        <w:left w:val="none" w:sz="0" w:space="0" w:color="auto"/>
        <w:bottom w:val="none" w:sz="0" w:space="0" w:color="auto"/>
        <w:right w:val="none" w:sz="0" w:space="0" w:color="auto"/>
      </w:divBdr>
    </w:div>
    <w:div w:id="1838761963">
      <w:bodyDiv w:val="1"/>
      <w:marLeft w:val="0"/>
      <w:marRight w:val="0"/>
      <w:marTop w:val="0"/>
      <w:marBottom w:val="0"/>
      <w:divBdr>
        <w:top w:val="none" w:sz="0" w:space="0" w:color="auto"/>
        <w:left w:val="none" w:sz="0" w:space="0" w:color="auto"/>
        <w:bottom w:val="none" w:sz="0" w:space="0" w:color="auto"/>
        <w:right w:val="none" w:sz="0" w:space="0" w:color="auto"/>
      </w:divBdr>
    </w:div>
    <w:div w:id="1849251324">
      <w:bodyDiv w:val="1"/>
      <w:marLeft w:val="0"/>
      <w:marRight w:val="0"/>
      <w:marTop w:val="0"/>
      <w:marBottom w:val="0"/>
      <w:divBdr>
        <w:top w:val="none" w:sz="0" w:space="0" w:color="auto"/>
        <w:left w:val="none" w:sz="0" w:space="0" w:color="auto"/>
        <w:bottom w:val="none" w:sz="0" w:space="0" w:color="auto"/>
        <w:right w:val="none" w:sz="0" w:space="0" w:color="auto"/>
      </w:divBdr>
    </w:div>
    <w:div w:id="1904372317">
      <w:bodyDiv w:val="1"/>
      <w:marLeft w:val="0"/>
      <w:marRight w:val="0"/>
      <w:marTop w:val="0"/>
      <w:marBottom w:val="0"/>
      <w:divBdr>
        <w:top w:val="none" w:sz="0" w:space="0" w:color="auto"/>
        <w:left w:val="none" w:sz="0" w:space="0" w:color="auto"/>
        <w:bottom w:val="none" w:sz="0" w:space="0" w:color="auto"/>
        <w:right w:val="none" w:sz="0" w:space="0" w:color="auto"/>
      </w:divBdr>
    </w:div>
    <w:div w:id="1942447573">
      <w:bodyDiv w:val="1"/>
      <w:marLeft w:val="0"/>
      <w:marRight w:val="0"/>
      <w:marTop w:val="0"/>
      <w:marBottom w:val="0"/>
      <w:divBdr>
        <w:top w:val="none" w:sz="0" w:space="0" w:color="auto"/>
        <w:left w:val="none" w:sz="0" w:space="0" w:color="auto"/>
        <w:bottom w:val="none" w:sz="0" w:space="0" w:color="auto"/>
        <w:right w:val="none" w:sz="0" w:space="0" w:color="auto"/>
      </w:divBdr>
    </w:div>
    <w:div w:id="2043623941">
      <w:bodyDiv w:val="1"/>
      <w:marLeft w:val="0"/>
      <w:marRight w:val="0"/>
      <w:marTop w:val="0"/>
      <w:marBottom w:val="0"/>
      <w:divBdr>
        <w:top w:val="none" w:sz="0" w:space="0" w:color="auto"/>
        <w:left w:val="none" w:sz="0" w:space="0" w:color="auto"/>
        <w:bottom w:val="none" w:sz="0" w:space="0" w:color="auto"/>
        <w:right w:val="none" w:sz="0" w:space="0" w:color="auto"/>
      </w:divBdr>
      <w:divsChild>
        <w:div w:id="605230121">
          <w:marLeft w:val="0"/>
          <w:marRight w:val="0"/>
          <w:marTop w:val="0"/>
          <w:marBottom w:val="0"/>
          <w:divBdr>
            <w:top w:val="none" w:sz="0" w:space="0" w:color="auto"/>
            <w:left w:val="none" w:sz="0" w:space="0" w:color="auto"/>
            <w:bottom w:val="none" w:sz="0" w:space="0" w:color="auto"/>
            <w:right w:val="none" w:sz="0" w:space="0" w:color="auto"/>
          </w:divBdr>
          <w:divsChild>
            <w:div w:id="1290357946">
              <w:marLeft w:val="0"/>
              <w:marRight w:val="0"/>
              <w:marTop w:val="0"/>
              <w:marBottom w:val="0"/>
              <w:divBdr>
                <w:top w:val="none" w:sz="0" w:space="0" w:color="auto"/>
                <w:left w:val="none" w:sz="0" w:space="0" w:color="auto"/>
                <w:bottom w:val="none" w:sz="0" w:space="0" w:color="auto"/>
                <w:right w:val="none" w:sz="0" w:space="0" w:color="auto"/>
              </w:divBdr>
              <w:divsChild>
                <w:div w:id="5296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python.org/download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zeens\Documents\Titl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LCID>en-US</b:LCID>
    <b:BIBTEX_Entry>inproceedings</b:BIBTEX_Entry>
    <b:SourceType>ConferenceProceedings</b:SourceType>
    <b:Title>Understanding deep learning requires rethinking generalization</b:Title>
    <b:Tag>zhang2020a</b:Tag>
    <b:BookTitle>Proceedings of the 7th International Conference on Learning Representations (ICLR</b:BookTitle>
    <b:Author>
      <b:Author>
        <b:NameList>
          <b:Person>
            <b:Last>Zhang</b:Last>
            <b:First>C.</b:First>
          </b:Person>
          <b:Person>
            <b:Last>Bengio</b:Last>
            <b:First>S.</b:First>
          </b:Person>
          <b:Person>
            <b:Last>Hardt</b:Last>
            <b:First>M.</b:First>
          </b:Person>
          <b:Person>
            <b:Last>Recht</b:Last>
            <b:First>B.</b:First>
          </b:Person>
          <b:Person>
            <b:Last>Vinyals</b:Last>
            <b:First>O.</b:First>
          </b:Person>
        </b:NameList>
      </b:Author>
    </b:Author>
    <b:Year>2020</b:Year>
    <b:ConferenceName>Proceedings of the 7th International Conference on Learning Representations (ICLR</b:ConferenceName>
    <b:RefOrder>3</b:RefOrder>
  </b:Source>
  <b:Source>
    <b:LCID>en-US</b:LCID>
    <b:BIBTEX_Entry>inproceedings</b:BIBTEX_Entry>
    <b:SourceType>ConferenceProceedings</b:SourceType>
    <b:Title>Transformers: State-of-the-Art Natural Language Processing</b:Title>
    <b:Tag>wolf2020a</b:Tag>
    <b:BookTitle>Proceedings of the 2020 Conference on Empirical Methods in Natural Language Processing: System Demonstrations</b:BookTitle>
    <b:Author>
      <b:Author>
        <b:NameList>
          <b:Person>
            <b:Last>Wolf</b:Last>
            <b:First>T.</b:First>
          </b:Person>
          <b:Person>
            <b:Last>Sanh</b:Last>
            <b:First>V.</b:First>
          </b:Person>
          <b:Person>
            <b:Last>Chaumond</b:Last>
            <b:First>J.</b:First>
          </b:Person>
          <b:Person>
            <b:Last>Delangue</b:Last>
            <b:First>C.</b:First>
          </b:Person>
        </b:NameList>
      </b:Author>
    </b:Author>
    <b:Pages>38–45</b:Pages>
    <b:Year>2020</b:Year>
    <b:ConferenceName>Proceedings of the 2020 Conference on Empirical Methods in Natural Language Processing: System Demonstrations</b:ConferenceName>
    <b:RefOrder>4</b:RefOrder>
  </b:Source>
  <b:Source>
    <b:LCID>en-US</b:LCID>
    <b:BIBTEX_Entry>incollection</b:BIBTEX_Entry>
    <b:SourceType>BookSection</b:SourceType>
    <b:Title>Attention is All You Need</b:Title>
    <b:Tag>vaswani2017a</b:Tag>
    <b:BookTitle>Advances in Neural Information Processing Systems (NIPS</b:BookTitle>
    <b:Author>
      <b:Author>
        <b:NameList>
          <b:Person>
            <b:Last>Vaswani</b:Last>
            <b:First>A.</b:First>
          </b:Person>
          <b:Person>
            <b:Last>Shazeer</b:Last>
            <b:First>N.</b:First>
          </b:Person>
          <b:Person>
            <b:Last>Parmar</b:Last>
            <b:First>N.</b:First>
          </b:Person>
          <b:Person>
            <b:Last>Uszkoreit</b:Last>
            <b:First>J.</b:First>
          </b:Person>
          <b:Person>
            <b:Last>Jones</b:Last>
            <b:First>L.</b:First>
          </b:Person>
          <b:Person>
            <b:Last>Gomez</b:Last>
            <b:Middle>N.</b:Middle>
            <b:First>A.</b:First>
          </b:Person>
          <b:Person>
            <b:Last>Polosukhin</b:Last>
            <b:First>I.</b:First>
          </b:Person>
        </b:NameList>
      </b:Author>
    </b:Author>
    <b:Pages>5998–6008</b:Pages>
    <b:Year>2017</b:Year>
    <b:ConferenceName>Advances in Neural Information Processing Systems (NIPS</b:ConferenceName>
    <b:RefOrder>2</b:RefOrder>
  </b:Source>
  <b:Source>
    <b:LCID>en-US</b:LCID>
    <b:BIBTEX_Entry>book</b:BIBTEX_Entry>
    <b:SourceType>Book</b:SourceType>
    <b:Title>Transformers for Natural Language Processing: Build and Train State-of-the-Art Models</b:Title>
    <b:Tag>rothman2021a</b:Tag>
    <b:Publisher>Packt Publishing</b:Publisher>
    <b:Author>
      <b:Author>
        <b:NameList>
          <b:Person>
            <b:Last>Rothman</b:Last>
            <b:First>D.</b:First>
          </b:Person>
        </b:NameList>
      </b:Author>
    </b:Author>
    <b:Year>2021</b:Year>
    <b:RefOrder>5</b:RefOrder>
  </b:Source>
  <b:Source>
    <b:LCID>en-US</b:LCID>
    <b:BIBTEX_Entry>book</b:BIBTEX_Entry>
    <b:SourceType>Book</b:SourceType>
    <b:Title>Natural Language Processing with PyTorch: Build Intelligent Language Applications Using Deep Learning</b:Title>
    <b:Tag>rao2019a</b:Tag>
    <b:Publisher>O'Reilly Media</b:Publisher>
    <b:Author>
      <b:Author>
        <b:NameList>
          <b:Person>
            <b:Last>Rao</b:Last>
            <b:First>D.</b:First>
          </b:Person>
          <b:Person>
            <b:Last>McMahan</b:Last>
            <b:First>B.</b:First>
          </b:Person>
        </b:NameList>
      </b:Author>
    </b:Author>
    <b:Year>2019</b:Year>
    <b:RefOrder>6</b:RefOrder>
  </b:Source>
  <b:Source>
    <b:LCID>en-US</b:LCID>
    <b:Volume>12</b:Volume>
    <b:BIBTEX_Entry>article</b:BIBTEX_Entry>
    <b:SourceType>JournalArticle</b:SourceType>
    <b:Title>Scikit-learn: Machine learning in Python</b:Title>
    <b:Tag>pedregosa2011a</b:Tag>
    <b:Author>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Duchesnay</b:Last>
            <b:First>É.</b:First>
          </b:Person>
        </b:NameList>
      </b:Author>
    </b:Author>
    <b:Pages>2825–2830</b:Pages>
    <b:Year>2011</b:Year>
    <b:JournalName>Journal of Machine Learning Research</b:JournalName>
    <b:RefOrder>7</b:RefOrder>
  </b:Source>
  <b:Source>
    <b:LCID>en-US</b:LCID>
    <b:Volume>37</b:Volume>
    <b:BIBTEX_Entry>article</b:BIBTEX_Entry>
    <b:SourceType>JournalArticle</b:SourceType>
    <b:Title>A Survey of Deep Learning in Medicine: Analyzing the Impact of Deep Learning in Disease Diagnosis</b:Title>
    <b:Tag>jurado2021a</b:Tag>
    <b:Author>
      <b:Author>
        <b:NameList>
          <b:Person>
            <b:Last>Jurado</b:Last>
            <b:First>R.</b:First>
          </b:Person>
          <b:Person>
            <b:Last>Roselló</b:Last>
            <b:First>R.</b:First>
          </b:Person>
        </b:NameList>
      </b:Author>
    </b:Author>
    <b:Pages>321–344</b:Pages>
    <b:Year>2021</b:Year>
    <b:JournalName>Computational Intelligence</b:JournalName>
    <b:Number>2</b:Number>
    <b:RefOrder>8</b:RefOrder>
  </b:Source>
  <b:Source>
    <b:LCID>en-US</b:LCID>
    <b:BIBTEX_Entry>book</b:BIBTEX_Entry>
    <b:SourceType>Book</b:SourceType>
    <b:Tag>goodfellow2016a</b:Tag>
    <b:Publisher>Deep Learning. MIT Press</b:Publisher>
    <b:Author>
      <b:Author>
        <b:NameList>
          <b:Person>
            <b:Last>Goodfellow</b:Last>
            <b:First>I.</b:First>
          </b:Person>
          <b:Person>
            <b:Last>Bengio</b:Last>
            <b:First>Y.</b:First>
          </b:Person>
          <b:Person>
            <b:Last>Courville</b:Last>
            <b:First>A.</b:First>
          </b:Person>
        </b:NameList>
      </b:Author>
    </b:Author>
    <b:Year>2016</b:Year>
    <b:RefOrder>9</b:RefOrder>
  </b:Source>
  <b:Source>
    <b:LCID>en-US</b:LCID>
    <b:BIBTEX_Entry>misc</b:BIBTEX_Entry>
    <b:Comments>arXiv preprint arXiv:1810.04805.</b:Comments>
    <b:SourceType>Misc</b:SourceType>
    <b:Title>BERT: Pre-training of Deep Bidirectional Transformers for Language Understanding</b:Title>
    <b:Tag>devlin2019a</b:Tag>
    <b:Author>
      <b:Author>
        <b:NameList>
          <b:Person>
            <b:Last>Devlin</b:Last>
            <b:First>J.</b:First>
          </b:Person>
          <b:Person>
            <b:Last>Chang</b:Last>
            <b:First>M.</b:First>
          </b:Person>
          <b:Person>
            <b:Last>Lee</b:Last>
            <b:First>K.</b:First>
          </b:Person>
          <b:Person>
            <b:Last>Toutanova</b:Last>
            <b:First>K.</b:First>
          </b:Person>
        </b:NameList>
      </b:Author>
    </b:Author>
    <b:Year>2019</b:Year>
    <b:PublicationTitle>BERT: Pre-training of Deep Bidirectional Transformers for Language Understanding</b:PublicationTitle>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b1293410153ea6c215ed463c8efc31f1">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24e94ff2813fcf3d877f9a1e6dab68c4"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enumeration value="Placed for Image Checks"/>
              <xsd:enumeration value="MockUp_Announcement"/>
              <xsd:enumeration value="MockUp_Re-Announcement"/>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Reviewer"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5</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2nd Preliminary Draft Revision</AssetStage>
    <PageCount xmlns="f4287df7-c0e0-444d-ba8d-6c830a3079b3">18</PageCount>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Props1.xml><?xml version="1.0" encoding="utf-8"?>
<ds:datastoreItem xmlns:ds="http://schemas.openxmlformats.org/officeDocument/2006/customXml" ds:itemID="{356CE9E9-D32D-44BE-B788-C0EADD22CAF7}">
  <ds:schemaRefs>
    <ds:schemaRef ds:uri="http://schemas.openxmlformats.org/officeDocument/2006/bibliography"/>
  </ds:schemaRefs>
</ds:datastoreItem>
</file>

<file path=customXml/itemProps2.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3.xml><?xml version="1.0" encoding="utf-8"?>
<ds:datastoreItem xmlns:ds="http://schemas.openxmlformats.org/officeDocument/2006/customXml" ds:itemID="{35A340AF-AFDE-4F62-A759-775513118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353</TotalTime>
  <Pages>19</Pages>
  <Words>3486</Words>
  <Characters>22940</Characters>
  <Application>Microsoft Office Word</Application>
  <DocSecurity>2</DocSecurity>
  <Lines>509</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Tazeen Shaikh</cp:lastModifiedBy>
  <cp:revision>8</cp:revision>
  <dcterms:created xsi:type="dcterms:W3CDTF">2024-09-26T04:21:00Z</dcterms:created>
  <dcterms:modified xsi:type="dcterms:W3CDTF">2024-11-03T19:59:00Z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y fmtid="{D5CDD505-2E9C-101B-9397-08002B2CF9AE}" pid="7" name="GrammarlyDocumentId">
    <vt:lpwstr>0748997f145d16fde653fc73894f4c8973cc940dd668611fb9bdc6a2e6a04699</vt:lpwstr>
  </property>
</Properties>
</file>