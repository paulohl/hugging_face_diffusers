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CBA98" w14:textId="77777777" w:rsidR="00BB17C4" w:rsidRDefault="220381DB" w:rsidP="00EA7909">
      <w:pPr>
        <w:pStyle w:val="H1-Chapter"/>
        <w:rPr>
          <w:ins w:id="0" w:author="Shreya Moharir" w:date="2024-08-20T14:13:00Z" w16du:dateUtc="2024-08-20T08:43:00Z"/>
        </w:rPr>
      </w:pPr>
      <w:commentRangeStart w:id="1"/>
      <w:del w:id="2" w:author="Shreya Moharir" w:date="2024-08-20T14:13:00Z" w16du:dateUtc="2024-08-20T08:43:00Z">
        <w:r w:rsidDel="00BB17C4">
          <w:delText xml:space="preserve">Chapter </w:delText>
        </w:r>
      </w:del>
      <w:r w:rsidR="00630D63">
        <w:t>2</w:t>
      </w:r>
      <w:commentRangeEnd w:id="1"/>
      <w:r w:rsidR="002D1248">
        <w:rPr>
          <w:rStyle w:val="CommentReference"/>
          <w:rFonts w:asciiTheme="minorHAnsi" w:eastAsiaTheme="minorHAnsi" w:hAnsiTheme="minorHAnsi" w:cstheme="minorBidi"/>
          <w:spacing w:val="0"/>
          <w:kern w:val="0"/>
        </w:rPr>
        <w:commentReference w:id="1"/>
      </w:r>
    </w:p>
    <w:p w14:paraId="46CCC6FA" w14:textId="746EF4E6" w:rsidR="00A55F8D" w:rsidRDefault="00630D63" w:rsidP="00EA7909">
      <w:pPr>
        <w:pStyle w:val="H1-Chapter"/>
      </w:pPr>
      <w:del w:id="3" w:author="Shreya Moharir" w:date="2024-08-20T14:13:00Z" w16du:dateUtc="2024-08-20T08:43:00Z">
        <w:r w:rsidDel="00BB17C4">
          <w:delText xml:space="preserve">: </w:delText>
        </w:r>
      </w:del>
      <w:r w:rsidR="00F504F1" w:rsidRPr="00F504F1">
        <w:t xml:space="preserve">Understanding Hugging Face Diffusor </w:t>
      </w:r>
      <w:r w:rsidR="00D3683D">
        <w:t>A</w:t>
      </w:r>
      <w:r w:rsidR="00D3683D" w:rsidRPr="00F504F1">
        <w:t xml:space="preserve">rchitecture </w:t>
      </w:r>
      <w:r w:rsidR="00F504F1" w:rsidRPr="00F504F1">
        <w:t xml:space="preserve">and </w:t>
      </w:r>
      <w:r w:rsidR="00D3683D">
        <w:t>F</w:t>
      </w:r>
      <w:r w:rsidR="00D3683D" w:rsidRPr="00F504F1">
        <w:t>unctionality</w:t>
      </w:r>
      <w:del w:id="4" w:author="Shreya Moharir" w:date="2024-08-20T15:06:00Z" w16du:dateUtc="2024-08-20T09:36:00Z">
        <w:r w:rsidR="00D3683D" w:rsidRPr="00F504F1" w:rsidDel="00FA384C">
          <w:delText xml:space="preserve"> </w:delText>
        </w:r>
      </w:del>
      <w:commentRangeStart w:id="5"/>
      <w:commentRangeEnd w:id="5"/>
      <w:r w:rsidR="00D3683D">
        <w:rPr>
          <w:rStyle w:val="CommentReference"/>
          <w:rFonts w:asciiTheme="minorHAnsi" w:eastAsiaTheme="minorHAnsi" w:hAnsiTheme="minorHAnsi" w:cstheme="minorBidi"/>
          <w:spacing w:val="0"/>
          <w:kern w:val="0"/>
        </w:rPr>
        <w:commentReference w:id="5"/>
      </w:r>
    </w:p>
    <w:p w14:paraId="7941655B" w14:textId="554439FB" w:rsidR="00005D8D" w:rsidRDefault="00F504F1" w:rsidP="009769D6">
      <w:pPr>
        <w:pStyle w:val="P-Regular"/>
        <w:rPr>
          <w:ins w:id="6" w:author="Shreya Moharir" w:date="2024-08-20T15:24:00Z" w16du:dateUtc="2024-08-20T09:54:00Z"/>
        </w:rPr>
      </w:pPr>
      <w:r w:rsidRPr="00005D8D">
        <w:t xml:space="preserve">In Chapter 1, we explored the foundational concepts of </w:t>
      </w:r>
      <w:r w:rsidRPr="00414905">
        <w:rPr>
          <w:rStyle w:val="P-Keyword"/>
          <w:rPrChange w:id="7" w:author="Shreya Moharir" w:date="2024-08-20T17:18:00Z" w16du:dateUtc="2024-08-20T11:48:00Z">
            <w:rPr/>
          </w:rPrChange>
        </w:rPr>
        <w:t>natural language processing</w:t>
      </w:r>
      <w:r w:rsidRPr="00414905">
        <w:t xml:space="preserve"> </w:t>
      </w:r>
      <w:r w:rsidRPr="00005D8D">
        <w:t>(</w:t>
      </w:r>
      <w:r w:rsidRPr="00414905">
        <w:rPr>
          <w:rStyle w:val="P-Keyword"/>
          <w:rPrChange w:id="8" w:author="Shreya Moharir" w:date="2024-08-20T17:19:00Z" w16du:dateUtc="2024-08-20T11:49:00Z">
            <w:rPr/>
          </w:rPrChange>
        </w:rPr>
        <w:t>NLP</w:t>
      </w:r>
      <w:r w:rsidRPr="00005D8D">
        <w:t xml:space="preserve">) and introduced transformer models, highlighting their pivotal role in modern AI applications (Goodfellow et al., 2016). Building upon this understanding, </w:t>
      </w:r>
      <w:ins w:id="9" w:author="Shreya Moharir" w:date="2024-08-20T14:18:00Z" w16du:dateUtc="2024-08-20T08:48:00Z">
        <w:r w:rsidR="005708F9">
          <w:t xml:space="preserve">in this </w:t>
        </w:r>
      </w:ins>
      <w:del w:id="10" w:author="Shreya Moharir" w:date="2024-08-20T14:18:00Z" w16du:dateUtc="2024-08-20T08:48:00Z">
        <w:r w:rsidRPr="00005D8D" w:rsidDel="005708F9">
          <w:delText>C</w:delText>
        </w:r>
      </w:del>
      <w:ins w:id="11" w:author="Shreya Moharir" w:date="2024-08-20T14:18:00Z" w16du:dateUtc="2024-08-20T08:48:00Z">
        <w:r w:rsidR="005708F9">
          <w:t>c</w:t>
        </w:r>
      </w:ins>
      <w:r w:rsidRPr="00005D8D">
        <w:t>hapter</w:t>
      </w:r>
      <w:ins w:id="12" w:author="Shreya Moharir" w:date="2024-08-20T14:18:00Z" w16du:dateUtc="2024-08-20T08:48:00Z">
        <w:r w:rsidR="005708F9">
          <w:t>, we will</w:t>
        </w:r>
      </w:ins>
      <w:r w:rsidRPr="00005D8D">
        <w:t xml:space="preserve"> </w:t>
      </w:r>
      <w:del w:id="13" w:author="Shreya Moharir" w:date="2024-08-20T14:18:00Z" w16du:dateUtc="2024-08-20T08:48:00Z">
        <w:r w:rsidRPr="00005D8D" w:rsidDel="005708F9">
          <w:delText xml:space="preserve">2 </w:delText>
        </w:r>
      </w:del>
      <w:r w:rsidRPr="00005D8D">
        <w:t>delve</w:t>
      </w:r>
      <w:del w:id="14" w:author="Shreya Moharir" w:date="2024-08-20T14:18:00Z" w16du:dateUtc="2024-08-20T08:48:00Z">
        <w:r w:rsidRPr="00005D8D" w:rsidDel="005708F9">
          <w:delText>s</w:delText>
        </w:r>
      </w:del>
      <w:r w:rsidRPr="00005D8D">
        <w:t xml:space="preserve"> deeper into the architecture and functionality of </w:t>
      </w:r>
      <w:r w:rsidRPr="005708F9">
        <w:rPr>
          <w:rStyle w:val="P-Keyword"/>
          <w:rPrChange w:id="15" w:author="Shreya Moharir" w:date="2024-08-20T14:18:00Z" w16du:dateUtc="2024-08-20T08:48:00Z">
            <w:rPr/>
          </w:rPrChange>
        </w:rPr>
        <w:t>Hugging Face Diffusors</w:t>
      </w:r>
      <w:r w:rsidRPr="00005D8D">
        <w:t>, a cutting-edge library renowned for its transformative impact on NLP tasks (Rothman, 2021</w:t>
      </w:r>
      <w:commentRangeStart w:id="16"/>
      <w:r w:rsidRPr="00005D8D">
        <w:t>).</w:t>
      </w:r>
      <w:commentRangeEnd w:id="16"/>
      <w:r w:rsidR="00C877F6">
        <w:rPr>
          <w:rStyle w:val="CommentReference"/>
          <w:rFonts w:eastAsiaTheme="minorHAnsi"/>
          <w:lang w:val="en-US"/>
        </w:rPr>
        <w:commentReference w:id="16"/>
      </w:r>
    </w:p>
    <w:p w14:paraId="5C9ED81B" w14:textId="77777777" w:rsidR="00D56B7D" w:rsidRPr="00074B86" w:rsidRDefault="00D56B7D" w:rsidP="00D56B7D">
      <w:pPr>
        <w:pStyle w:val="P-Regular"/>
        <w:rPr>
          <w:ins w:id="17" w:author="Shreya Moharir" w:date="2024-08-20T15:24:00Z" w16du:dateUtc="2024-08-20T09:54:00Z"/>
        </w:rPr>
      </w:pPr>
      <w:ins w:id="18" w:author="Shreya Moharir" w:date="2024-08-20T15:24:00Z" w16du:dateUtc="2024-08-20T09:54:00Z">
        <w:r w:rsidRPr="00074B86">
          <w:t>Throughout this chapter, we will explore case studies that illustrate the practical applications of Hugging Face Diffusors across different industries. From enhancing customer interaction through chatbots to automating complex data analysis tasks in healthcare and finance, these examples underscore the transformative impact of transformer-based models in real-world scenarios. </w:t>
        </w:r>
      </w:ins>
    </w:p>
    <w:p w14:paraId="3B8B88A2" w14:textId="77777777" w:rsidR="00D56B7D" w:rsidRPr="00074B86" w:rsidRDefault="00D56B7D" w:rsidP="00D56B7D">
      <w:pPr>
        <w:pStyle w:val="P-Regular"/>
        <w:rPr>
          <w:ins w:id="19" w:author="Shreya Moharir" w:date="2024-08-20T15:24:00Z" w16du:dateUtc="2024-08-20T09:54:00Z"/>
        </w:rPr>
      </w:pPr>
      <w:commentRangeStart w:id="20"/>
      <w:ins w:id="21" w:author="Shreya Moharir" w:date="2024-08-20T15:24:00Z" w16du:dateUtc="2024-08-20T09:54:00Z">
        <w:r w:rsidRPr="00074B86">
          <w:t xml:space="preserve">Chapter 2 sets the stage for a comprehensive exploration of Hugging Face Diffusors, emphasizing their architectural nuances, functional capabilities, and practical implications in modern NLP. By the end of this chapter, </w:t>
        </w:r>
        <w:r>
          <w:t>you</w:t>
        </w:r>
        <w:r w:rsidRPr="00074B86">
          <w:t xml:space="preserve"> </w:t>
        </w:r>
        <w:r w:rsidRPr="00074B86">
          <w:t>will gain a deeper appreciation for how these advanced models are reshaping the landscape of artificial intelligence, paving the way for more sophisticated language understanding and generation systems.</w:t>
        </w:r>
        <w:commentRangeEnd w:id="20"/>
        <w:r>
          <w:rPr>
            <w:rStyle w:val="CommentReference"/>
            <w:rFonts w:eastAsiaTheme="minorHAnsi"/>
            <w:lang w:val="en-US"/>
          </w:rPr>
          <w:commentReference w:id="20"/>
        </w:r>
      </w:ins>
    </w:p>
    <w:p w14:paraId="055A7986" w14:textId="0478B1B9" w:rsidR="00D56B7D" w:rsidDel="00C274D3" w:rsidRDefault="00D56B7D" w:rsidP="009769D6">
      <w:pPr>
        <w:pStyle w:val="P-Regular"/>
        <w:rPr>
          <w:del w:id="22" w:author="Shreya Moharir" w:date="2024-08-20T17:19:00Z" w16du:dateUtc="2024-08-20T11:49:00Z"/>
        </w:rPr>
      </w:pPr>
    </w:p>
    <w:p w14:paraId="08D42C1E" w14:textId="618B2FBD" w:rsidR="00A5469C" w:rsidRDefault="00EA6FB4" w:rsidP="009769D6">
      <w:pPr>
        <w:pStyle w:val="P-Regular"/>
      </w:pPr>
      <w:r w:rsidRPr="00EA6FB4">
        <w:t xml:space="preserve">Hugging Face Diffusors represent a paradigm shift in natural language processing, leveraging state-of-the-art transformer architectures to achieve unprecedented performance across a wide range of linguistic tasks (Devlin et al., 2019). These models, exemplified by transformers like BERT and GPT, have revolutionized how machines understand and generate human language, surpassing earlier models such as </w:t>
      </w:r>
      <w:r w:rsidRPr="00FA384C">
        <w:rPr>
          <w:rStyle w:val="P-Keyword"/>
          <w:rPrChange w:id="23" w:author="Shreya Moharir" w:date="2024-08-20T15:07:00Z" w16du:dateUtc="2024-08-20T09:37:00Z">
            <w:rPr/>
          </w:rPrChange>
        </w:rPr>
        <w:t>recurrent neural networks</w:t>
      </w:r>
      <w:r w:rsidRPr="00EA6FB4">
        <w:t xml:space="preserve"> (</w:t>
      </w:r>
      <w:r w:rsidRPr="00FA384C">
        <w:rPr>
          <w:rStyle w:val="P-Keyword"/>
          <w:rPrChange w:id="24" w:author="Shreya Moharir" w:date="2024-08-20T15:07:00Z" w16du:dateUtc="2024-08-20T09:37:00Z">
            <w:rPr/>
          </w:rPrChange>
        </w:rPr>
        <w:t>RNNs</w:t>
      </w:r>
      <w:r w:rsidRPr="00EA6FB4">
        <w:t xml:space="preserve">) and </w:t>
      </w:r>
      <w:commentRangeStart w:id="25"/>
      <w:commentRangeStart w:id="26"/>
      <w:r w:rsidRPr="00FA384C">
        <w:rPr>
          <w:rStyle w:val="P-Keyword"/>
          <w:rPrChange w:id="27" w:author="Shreya Moharir" w:date="2024-08-20T15:07:00Z" w16du:dateUtc="2024-08-20T09:37:00Z">
            <w:rPr/>
          </w:rPrChange>
        </w:rPr>
        <w:t>long short-term memory networks</w:t>
      </w:r>
      <w:r w:rsidRPr="00EA6FB4">
        <w:t xml:space="preserve"> (</w:t>
      </w:r>
      <w:r w:rsidRPr="00FA384C">
        <w:rPr>
          <w:rStyle w:val="P-Keyword"/>
          <w:rPrChange w:id="28" w:author="Shreya Moharir" w:date="2024-08-20T15:07:00Z" w16du:dateUtc="2024-08-20T09:37:00Z">
            <w:rPr/>
          </w:rPrChange>
        </w:rPr>
        <w:t>LSTMs</w:t>
      </w:r>
      <w:r w:rsidRPr="00EA6FB4">
        <w:t xml:space="preserve">) </w:t>
      </w:r>
      <w:commentRangeEnd w:id="25"/>
      <w:r w:rsidR="00F04413">
        <w:rPr>
          <w:rStyle w:val="CommentReference"/>
          <w:rFonts w:eastAsiaTheme="minorHAnsi"/>
          <w:lang w:val="en-US"/>
        </w:rPr>
        <w:commentReference w:id="25"/>
      </w:r>
      <w:commentRangeEnd w:id="26"/>
      <w:r w:rsidR="00555D20">
        <w:rPr>
          <w:rStyle w:val="CommentReference"/>
          <w:rFonts w:eastAsiaTheme="minorHAnsi"/>
          <w:lang w:val="en-US"/>
        </w:rPr>
        <w:commentReference w:id="26"/>
      </w:r>
      <w:r w:rsidRPr="00EA6FB4">
        <w:t>(Vaswani et al., 2017).</w:t>
      </w:r>
    </w:p>
    <w:p w14:paraId="40F9A3E1" w14:textId="2722E3DC" w:rsidR="00A02C83" w:rsidRPr="00A02C83" w:rsidRDefault="00A02C83" w:rsidP="009769D6">
      <w:pPr>
        <w:pStyle w:val="P-Regular"/>
      </w:pPr>
      <w:r w:rsidRPr="00A02C83">
        <w:t>In this chapter, we're going to cover the following main topics:</w:t>
      </w:r>
    </w:p>
    <w:p w14:paraId="4410BC24" w14:textId="77777777" w:rsidR="00A02C83" w:rsidRPr="002815F8" w:rsidRDefault="00A02C83" w:rsidP="009769D6">
      <w:pPr>
        <w:pStyle w:val="L-Bullets"/>
        <w:rPr>
          <w:rPrChange w:id="29" w:author="Shreya Moharir" w:date="2024-08-20T15:04:00Z" w16du:dateUtc="2024-08-20T09:34:00Z">
            <w:rPr>
              <w:lang w:val="en-US"/>
            </w:rPr>
          </w:rPrChange>
        </w:rPr>
        <w:pPrChange w:id="30" w:author="Shreya Moharir" w:date="2024-08-20T15:20:00Z" w16du:dateUtc="2024-08-20T09:50:00Z">
          <w:pPr>
            <w:pStyle w:val="P-Regular"/>
            <w:numPr>
              <w:numId w:val="24"/>
            </w:numPr>
            <w:tabs>
              <w:tab w:val="num" w:pos="720"/>
            </w:tabs>
            <w:ind w:left="720" w:hanging="360"/>
          </w:pPr>
        </w:pPrChange>
      </w:pPr>
      <w:r w:rsidRPr="002815F8">
        <w:rPr>
          <w:rPrChange w:id="31" w:author="Shreya Moharir" w:date="2024-08-20T15:04:00Z" w16du:dateUtc="2024-08-20T09:34:00Z">
            <w:rPr>
              <w:b/>
              <w:bCs/>
              <w:lang w:val="en-US"/>
            </w:rPr>
          </w:rPrChange>
        </w:rPr>
        <w:t>Overview of Hugging Face Diffusion Library</w:t>
      </w:r>
    </w:p>
    <w:p w14:paraId="510E7CE8" w14:textId="77777777" w:rsidR="00A02C83" w:rsidRPr="002815F8" w:rsidRDefault="00A02C83" w:rsidP="009769D6">
      <w:pPr>
        <w:pStyle w:val="L2-Bullets"/>
        <w:rPr>
          <w:rPrChange w:id="32" w:author="Shreya Moharir" w:date="2024-08-20T15:04:00Z" w16du:dateUtc="2024-08-20T09:34:00Z">
            <w:rPr>
              <w:lang w:val="en-US"/>
            </w:rPr>
          </w:rPrChange>
        </w:rPr>
        <w:pPrChange w:id="33" w:author="Shreya Moharir" w:date="2024-08-20T15:20:00Z" w16du:dateUtc="2024-08-20T09:50:00Z">
          <w:pPr>
            <w:pStyle w:val="P-Regular"/>
            <w:numPr>
              <w:ilvl w:val="1"/>
              <w:numId w:val="24"/>
            </w:numPr>
            <w:tabs>
              <w:tab w:val="num" w:pos="1440"/>
            </w:tabs>
            <w:ind w:left="1440" w:hanging="360"/>
          </w:pPr>
        </w:pPrChange>
      </w:pPr>
      <w:commentRangeStart w:id="34"/>
      <w:r w:rsidRPr="002815F8">
        <w:rPr>
          <w:rPrChange w:id="35" w:author="Shreya Moharir" w:date="2024-08-20T15:04:00Z" w16du:dateUtc="2024-08-20T09:34:00Z">
            <w:rPr>
              <w:lang w:val="en-US"/>
            </w:rPr>
          </w:rPrChange>
        </w:rPr>
        <w:t>Introduction to the Hugging Face Diffusion library.</w:t>
      </w:r>
    </w:p>
    <w:p w14:paraId="33DAA33A" w14:textId="77777777" w:rsidR="00A02C83" w:rsidRPr="002815F8" w:rsidRDefault="00A02C83" w:rsidP="009769D6">
      <w:pPr>
        <w:pStyle w:val="L2-Bullets"/>
        <w:rPr>
          <w:rPrChange w:id="36" w:author="Shreya Moharir" w:date="2024-08-20T15:04:00Z" w16du:dateUtc="2024-08-20T09:34:00Z">
            <w:rPr>
              <w:lang w:val="en-US"/>
            </w:rPr>
          </w:rPrChange>
        </w:rPr>
        <w:pPrChange w:id="37" w:author="Shreya Moharir" w:date="2024-08-20T15:20:00Z" w16du:dateUtc="2024-08-20T09:50:00Z">
          <w:pPr>
            <w:pStyle w:val="P-Regular"/>
            <w:numPr>
              <w:ilvl w:val="1"/>
              <w:numId w:val="24"/>
            </w:numPr>
            <w:tabs>
              <w:tab w:val="num" w:pos="1440"/>
            </w:tabs>
            <w:ind w:left="1440" w:hanging="360"/>
          </w:pPr>
        </w:pPrChange>
      </w:pPr>
      <w:r w:rsidRPr="002815F8">
        <w:rPr>
          <w:rPrChange w:id="38" w:author="Shreya Moharir" w:date="2024-08-20T15:04:00Z" w16du:dateUtc="2024-08-20T09:34:00Z">
            <w:rPr>
              <w:lang w:val="en-US"/>
            </w:rPr>
          </w:rPrChange>
        </w:rPr>
        <w:t>Key features and functionalities.</w:t>
      </w:r>
    </w:p>
    <w:p w14:paraId="65B4C4D4" w14:textId="77777777" w:rsidR="00A02C83" w:rsidRPr="002815F8" w:rsidRDefault="00A02C83" w:rsidP="009769D6">
      <w:pPr>
        <w:pStyle w:val="L2-Bullets"/>
        <w:rPr>
          <w:rPrChange w:id="39" w:author="Shreya Moharir" w:date="2024-08-20T15:04:00Z" w16du:dateUtc="2024-08-20T09:34:00Z">
            <w:rPr>
              <w:lang w:val="en-US"/>
            </w:rPr>
          </w:rPrChange>
        </w:rPr>
        <w:pPrChange w:id="40" w:author="Shreya Moharir" w:date="2024-08-20T15:20:00Z" w16du:dateUtc="2024-08-20T09:50:00Z">
          <w:pPr>
            <w:pStyle w:val="P-Regular"/>
            <w:numPr>
              <w:ilvl w:val="1"/>
              <w:numId w:val="24"/>
            </w:numPr>
            <w:tabs>
              <w:tab w:val="num" w:pos="1440"/>
            </w:tabs>
            <w:ind w:left="1440" w:hanging="360"/>
          </w:pPr>
        </w:pPrChange>
      </w:pPr>
      <w:r w:rsidRPr="002815F8">
        <w:rPr>
          <w:rPrChange w:id="41" w:author="Shreya Moharir" w:date="2024-08-20T15:04:00Z" w16du:dateUtc="2024-08-20T09:34:00Z">
            <w:rPr>
              <w:lang w:val="en-US"/>
            </w:rPr>
          </w:rPrChange>
        </w:rPr>
        <w:t>Comparison with other NLP libraries.</w:t>
      </w:r>
      <w:commentRangeEnd w:id="34"/>
      <w:r w:rsidR="002815F8" w:rsidRPr="002815F8">
        <w:rPr>
          <w:rPrChange w:id="42" w:author="Shreya Moharir" w:date="2024-08-20T15:04:00Z" w16du:dateUtc="2024-08-20T09:34:00Z">
            <w:rPr>
              <w:rStyle w:val="CommentReference"/>
              <w:rFonts w:eastAsiaTheme="minorHAnsi"/>
              <w:lang w:val="en-US"/>
            </w:rPr>
          </w:rPrChange>
        </w:rPr>
        <w:commentReference w:id="34"/>
      </w:r>
    </w:p>
    <w:p w14:paraId="62EFF445" w14:textId="06127BCA" w:rsidR="00A02C83" w:rsidRPr="002815F8" w:rsidRDefault="00A02C83" w:rsidP="009769D6">
      <w:pPr>
        <w:pStyle w:val="L-Bullets"/>
        <w:rPr>
          <w:rPrChange w:id="43" w:author="Shreya Moharir" w:date="2024-08-20T15:04:00Z" w16du:dateUtc="2024-08-20T09:34:00Z">
            <w:rPr>
              <w:lang w:val="en-US"/>
            </w:rPr>
          </w:rPrChange>
        </w:rPr>
        <w:pPrChange w:id="44" w:author="Shreya Moharir" w:date="2024-08-20T15:20:00Z" w16du:dateUtc="2024-08-20T09:50:00Z">
          <w:pPr>
            <w:pStyle w:val="P-Regular"/>
            <w:numPr>
              <w:numId w:val="24"/>
            </w:numPr>
            <w:tabs>
              <w:tab w:val="num" w:pos="720"/>
            </w:tabs>
            <w:ind w:left="720" w:hanging="360"/>
          </w:pPr>
        </w:pPrChange>
      </w:pPr>
      <w:r w:rsidRPr="002815F8">
        <w:rPr>
          <w:rPrChange w:id="45" w:author="Shreya Moharir" w:date="2024-08-20T15:04:00Z" w16du:dateUtc="2024-08-20T09:34:00Z">
            <w:rPr>
              <w:b/>
              <w:bCs/>
              <w:lang w:val="en-US"/>
            </w:rPr>
          </w:rPrChange>
        </w:rPr>
        <w:t xml:space="preserve">Model </w:t>
      </w:r>
      <w:r w:rsidR="00CD013A" w:rsidRPr="002815F8">
        <w:rPr>
          <w:rPrChange w:id="46" w:author="Shreya Moharir" w:date="2024-08-20T15:04:00Z" w16du:dateUtc="2024-08-20T09:34:00Z">
            <w:rPr>
              <w:b/>
              <w:bCs/>
              <w:lang w:val="en-US"/>
            </w:rPr>
          </w:rPrChange>
        </w:rPr>
        <w:t>t</w:t>
      </w:r>
      <w:r w:rsidRPr="002815F8">
        <w:rPr>
          <w:rPrChange w:id="47" w:author="Shreya Moharir" w:date="2024-08-20T15:04:00Z" w16du:dateUtc="2024-08-20T09:34:00Z">
            <w:rPr>
              <w:b/>
              <w:bCs/>
              <w:lang w:val="en-US"/>
            </w:rPr>
          </w:rPrChange>
        </w:rPr>
        <w:t>raining with Hugging Face Diffusion</w:t>
      </w:r>
    </w:p>
    <w:p w14:paraId="2A7AF38E" w14:textId="77777777" w:rsidR="00A02C83" w:rsidRPr="002815F8" w:rsidRDefault="00A02C83" w:rsidP="009769D6">
      <w:pPr>
        <w:pStyle w:val="L2-Bullets"/>
        <w:rPr>
          <w:rPrChange w:id="48" w:author="Shreya Moharir" w:date="2024-08-20T15:04:00Z" w16du:dateUtc="2024-08-20T09:34:00Z">
            <w:rPr>
              <w:lang w:val="en-US"/>
            </w:rPr>
          </w:rPrChange>
        </w:rPr>
        <w:pPrChange w:id="49" w:author="Shreya Moharir" w:date="2024-08-20T15:20:00Z" w16du:dateUtc="2024-08-20T09:50:00Z">
          <w:pPr>
            <w:pStyle w:val="P-Regular"/>
            <w:numPr>
              <w:ilvl w:val="1"/>
              <w:numId w:val="24"/>
            </w:numPr>
            <w:tabs>
              <w:tab w:val="num" w:pos="1440"/>
            </w:tabs>
            <w:ind w:left="1440" w:hanging="360"/>
          </w:pPr>
        </w:pPrChange>
      </w:pPr>
      <w:r w:rsidRPr="002815F8">
        <w:rPr>
          <w:rPrChange w:id="50" w:author="Shreya Moharir" w:date="2024-08-20T15:04:00Z" w16du:dateUtc="2024-08-20T09:34:00Z">
            <w:rPr>
              <w:lang w:val="en-US"/>
            </w:rPr>
          </w:rPrChange>
        </w:rPr>
        <w:t>Setting up the environment and installation.</w:t>
      </w:r>
    </w:p>
    <w:p w14:paraId="49DE450F" w14:textId="77777777" w:rsidR="00A02C83" w:rsidRPr="002815F8" w:rsidRDefault="00A02C83" w:rsidP="009769D6">
      <w:pPr>
        <w:pStyle w:val="L2-Bullets"/>
        <w:rPr>
          <w:rPrChange w:id="51" w:author="Shreya Moharir" w:date="2024-08-20T15:04:00Z" w16du:dateUtc="2024-08-20T09:34:00Z">
            <w:rPr>
              <w:lang w:val="en-US"/>
            </w:rPr>
          </w:rPrChange>
        </w:rPr>
        <w:pPrChange w:id="52" w:author="Shreya Moharir" w:date="2024-08-20T15:20:00Z" w16du:dateUtc="2024-08-20T09:50:00Z">
          <w:pPr>
            <w:pStyle w:val="P-Regular"/>
            <w:numPr>
              <w:ilvl w:val="1"/>
              <w:numId w:val="24"/>
            </w:numPr>
            <w:tabs>
              <w:tab w:val="num" w:pos="1440"/>
            </w:tabs>
            <w:ind w:left="1440" w:hanging="360"/>
          </w:pPr>
        </w:pPrChange>
      </w:pPr>
      <w:r w:rsidRPr="002815F8">
        <w:rPr>
          <w:rPrChange w:id="53" w:author="Shreya Moharir" w:date="2024-08-20T15:04:00Z" w16du:dateUtc="2024-08-20T09:34:00Z">
            <w:rPr>
              <w:lang w:val="en-US"/>
            </w:rPr>
          </w:rPrChange>
        </w:rPr>
        <w:t>Loading and preparing datasets.</w:t>
      </w:r>
    </w:p>
    <w:p w14:paraId="6F0C2C4F" w14:textId="77777777" w:rsidR="00A02C83" w:rsidRPr="002815F8" w:rsidRDefault="00A02C83" w:rsidP="009769D6">
      <w:pPr>
        <w:pStyle w:val="L2-Bullets"/>
        <w:rPr>
          <w:rPrChange w:id="54" w:author="Shreya Moharir" w:date="2024-08-20T15:04:00Z" w16du:dateUtc="2024-08-20T09:34:00Z">
            <w:rPr>
              <w:lang w:val="en-US"/>
            </w:rPr>
          </w:rPrChange>
        </w:rPr>
        <w:pPrChange w:id="55" w:author="Shreya Moharir" w:date="2024-08-20T15:20:00Z" w16du:dateUtc="2024-08-20T09:50:00Z">
          <w:pPr>
            <w:pStyle w:val="P-Regular"/>
            <w:numPr>
              <w:ilvl w:val="1"/>
              <w:numId w:val="24"/>
            </w:numPr>
            <w:tabs>
              <w:tab w:val="num" w:pos="1440"/>
            </w:tabs>
            <w:ind w:left="1440" w:hanging="360"/>
          </w:pPr>
        </w:pPrChange>
      </w:pPr>
      <w:r w:rsidRPr="002815F8">
        <w:rPr>
          <w:rPrChange w:id="56" w:author="Shreya Moharir" w:date="2024-08-20T15:04:00Z" w16du:dateUtc="2024-08-20T09:34:00Z">
            <w:rPr>
              <w:lang w:val="en-US"/>
            </w:rPr>
          </w:rPrChange>
        </w:rPr>
        <w:t>Training models from scratch using Hugging Face Diffusion.</w:t>
      </w:r>
    </w:p>
    <w:p w14:paraId="410CC710" w14:textId="0A3EA556" w:rsidR="00A02C83" w:rsidRPr="002815F8" w:rsidRDefault="00A02C83" w:rsidP="009769D6">
      <w:pPr>
        <w:pStyle w:val="L-Bullets"/>
        <w:rPr>
          <w:rPrChange w:id="57" w:author="Shreya Moharir" w:date="2024-08-20T15:04:00Z" w16du:dateUtc="2024-08-20T09:34:00Z">
            <w:rPr>
              <w:lang w:val="en-US"/>
            </w:rPr>
          </w:rPrChange>
        </w:rPr>
        <w:pPrChange w:id="58" w:author="Shreya Moharir" w:date="2024-08-20T15:20:00Z" w16du:dateUtc="2024-08-20T09:50:00Z">
          <w:pPr>
            <w:pStyle w:val="P-Regular"/>
            <w:numPr>
              <w:numId w:val="24"/>
            </w:numPr>
            <w:tabs>
              <w:tab w:val="num" w:pos="720"/>
            </w:tabs>
            <w:ind w:left="720" w:hanging="360"/>
          </w:pPr>
        </w:pPrChange>
      </w:pPr>
      <w:r w:rsidRPr="002815F8">
        <w:rPr>
          <w:rPrChange w:id="59" w:author="Shreya Moharir" w:date="2024-08-20T15:04:00Z" w16du:dateUtc="2024-08-20T09:34:00Z">
            <w:rPr>
              <w:b/>
              <w:bCs/>
              <w:lang w:val="en-US"/>
            </w:rPr>
          </w:rPrChange>
        </w:rPr>
        <w:t xml:space="preserve">Fine-tuning </w:t>
      </w:r>
      <w:r w:rsidR="00CD013A" w:rsidRPr="002815F8">
        <w:rPr>
          <w:rPrChange w:id="60" w:author="Shreya Moharir" w:date="2024-08-20T15:04:00Z" w16du:dateUtc="2024-08-20T09:34:00Z">
            <w:rPr>
              <w:b/>
              <w:bCs/>
              <w:lang w:val="en-US"/>
            </w:rPr>
          </w:rPrChange>
        </w:rPr>
        <w:t>m</w:t>
      </w:r>
      <w:r w:rsidRPr="002815F8">
        <w:rPr>
          <w:rPrChange w:id="61" w:author="Shreya Moharir" w:date="2024-08-20T15:04:00Z" w16du:dateUtc="2024-08-20T09:34:00Z">
            <w:rPr>
              <w:b/>
              <w:bCs/>
              <w:lang w:val="en-US"/>
            </w:rPr>
          </w:rPrChange>
        </w:rPr>
        <w:t>odels with Hugging Face Diffusion</w:t>
      </w:r>
    </w:p>
    <w:p w14:paraId="223D8E1A" w14:textId="77777777" w:rsidR="00A02C83" w:rsidRPr="002815F8" w:rsidRDefault="00A02C83" w:rsidP="009769D6">
      <w:pPr>
        <w:pStyle w:val="L2-Bullets"/>
        <w:rPr>
          <w:rPrChange w:id="62" w:author="Shreya Moharir" w:date="2024-08-20T15:04:00Z" w16du:dateUtc="2024-08-20T09:34:00Z">
            <w:rPr>
              <w:lang w:val="en-US"/>
            </w:rPr>
          </w:rPrChange>
        </w:rPr>
        <w:pPrChange w:id="63" w:author="Shreya Moharir" w:date="2024-08-20T15:20:00Z" w16du:dateUtc="2024-08-20T09:50:00Z">
          <w:pPr>
            <w:pStyle w:val="P-Regular"/>
            <w:numPr>
              <w:ilvl w:val="1"/>
              <w:numId w:val="24"/>
            </w:numPr>
            <w:tabs>
              <w:tab w:val="num" w:pos="1440"/>
            </w:tabs>
            <w:ind w:left="1440" w:hanging="360"/>
          </w:pPr>
        </w:pPrChange>
      </w:pPr>
      <w:r w:rsidRPr="002815F8">
        <w:rPr>
          <w:rPrChange w:id="64" w:author="Shreya Moharir" w:date="2024-08-20T15:04:00Z" w16du:dateUtc="2024-08-20T09:34:00Z">
            <w:rPr>
              <w:lang w:val="en-US"/>
            </w:rPr>
          </w:rPrChange>
        </w:rPr>
        <w:t>Importance of fine-tuning pre-trained models.</w:t>
      </w:r>
    </w:p>
    <w:p w14:paraId="2E813464" w14:textId="77777777" w:rsidR="00A02C83" w:rsidRPr="002815F8" w:rsidRDefault="00A02C83" w:rsidP="009769D6">
      <w:pPr>
        <w:pStyle w:val="L2-Bullets"/>
        <w:rPr>
          <w:rPrChange w:id="65" w:author="Shreya Moharir" w:date="2024-08-20T15:04:00Z" w16du:dateUtc="2024-08-20T09:34:00Z">
            <w:rPr>
              <w:lang w:val="en-US"/>
            </w:rPr>
          </w:rPrChange>
        </w:rPr>
        <w:pPrChange w:id="66" w:author="Shreya Moharir" w:date="2024-08-20T15:20:00Z" w16du:dateUtc="2024-08-20T09:50:00Z">
          <w:pPr>
            <w:pStyle w:val="P-Regular"/>
            <w:numPr>
              <w:ilvl w:val="1"/>
              <w:numId w:val="24"/>
            </w:numPr>
            <w:tabs>
              <w:tab w:val="num" w:pos="1440"/>
            </w:tabs>
            <w:ind w:left="1440" w:hanging="360"/>
          </w:pPr>
        </w:pPrChange>
      </w:pPr>
      <w:r w:rsidRPr="002815F8">
        <w:rPr>
          <w:rPrChange w:id="67" w:author="Shreya Moharir" w:date="2024-08-20T15:04:00Z" w16du:dateUtc="2024-08-20T09:34:00Z">
            <w:rPr>
              <w:lang w:val="en-US"/>
            </w:rPr>
          </w:rPrChange>
        </w:rPr>
        <w:t>Step-by-step guide to fine-tuning models for specific NLP tasks.</w:t>
      </w:r>
    </w:p>
    <w:p w14:paraId="2DC3BBF8" w14:textId="77777777" w:rsidR="00A02C83" w:rsidRPr="002815F8" w:rsidRDefault="00A02C83" w:rsidP="009769D6">
      <w:pPr>
        <w:pStyle w:val="L2-Bullets"/>
        <w:rPr>
          <w:rPrChange w:id="68" w:author="Shreya Moharir" w:date="2024-08-20T15:04:00Z" w16du:dateUtc="2024-08-20T09:34:00Z">
            <w:rPr>
              <w:lang w:val="en-US"/>
            </w:rPr>
          </w:rPrChange>
        </w:rPr>
        <w:pPrChange w:id="69" w:author="Shreya Moharir" w:date="2024-08-20T15:20:00Z" w16du:dateUtc="2024-08-20T09:50:00Z">
          <w:pPr>
            <w:pStyle w:val="P-Regular"/>
            <w:numPr>
              <w:ilvl w:val="1"/>
              <w:numId w:val="24"/>
            </w:numPr>
            <w:tabs>
              <w:tab w:val="num" w:pos="1440"/>
            </w:tabs>
            <w:ind w:left="1440" w:hanging="360"/>
          </w:pPr>
        </w:pPrChange>
      </w:pPr>
      <w:r w:rsidRPr="002815F8">
        <w:rPr>
          <w:rPrChange w:id="70" w:author="Shreya Moharir" w:date="2024-08-20T15:04:00Z" w16du:dateUtc="2024-08-20T09:34:00Z">
            <w:rPr>
              <w:lang w:val="en-US"/>
            </w:rPr>
          </w:rPrChange>
        </w:rPr>
        <w:t>Best practices for optimizing fine-tuning performance.</w:t>
      </w:r>
    </w:p>
    <w:p w14:paraId="490ED230" w14:textId="27845AD3" w:rsidR="00A02C83" w:rsidRPr="002815F8" w:rsidRDefault="00A02C83" w:rsidP="009769D6">
      <w:pPr>
        <w:pStyle w:val="L-Bullets"/>
        <w:rPr>
          <w:rPrChange w:id="71" w:author="Shreya Moharir" w:date="2024-08-20T15:04:00Z" w16du:dateUtc="2024-08-20T09:34:00Z">
            <w:rPr>
              <w:lang w:val="en-US"/>
            </w:rPr>
          </w:rPrChange>
        </w:rPr>
        <w:pPrChange w:id="72" w:author="Shreya Moharir" w:date="2024-08-20T15:20:00Z" w16du:dateUtc="2024-08-20T09:50:00Z">
          <w:pPr>
            <w:pStyle w:val="P-Regular"/>
            <w:numPr>
              <w:numId w:val="24"/>
            </w:numPr>
            <w:tabs>
              <w:tab w:val="num" w:pos="720"/>
            </w:tabs>
            <w:ind w:left="720" w:hanging="360"/>
          </w:pPr>
        </w:pPrChange>
      </w:pPr>
      <w:r w:rsidRPr="002815F8">
        <w:rPr>
          <w:rPrChange w:id="73" w:author="Shreya Moharir" w:date="2024-08-20T15:04:00Z" w16du:dateUtc="2024-08-20T09:34:00Z">
            <w:rPr>
              <w:b/>
              <w:bCs/>
              <w:lang w:val="en-US"/>
            </w:rPr>
          </w:rPrChange>
        </w:rPr>
        <w:t xml:space="preserve">Inference and </w:t>
      </w:r>
      <w:r w:rsidR="00CD013A" w:rsidRPr="002815F8">
        <w:rPr>
          <w:rPrChange w:id="74" w:author="Shreya Moharir" w:date="2024-08-20T15:04:00Z" w16du:dateUtc="2024-08-20T09:34:00Z">
            <w:rPr>
              <w:b/>
              <w:bCs/>
              <w:lang w:val="en-US"/>
            </w:rPr>
          </w:rPrChange>
        </w:rPr>
        <w:t>d</w:t>
      </w:r>
      <w:r w:rsidRPr="002815F8">
        <w:rPr>
          <w:rPrChange w:id="75" w:author="Shreya Moharir" w:date="2024-08-20T15:04:00Z" w16du:dateUtc="2024-08-20T09:34:00Z">
            <w:rPr>
              <w:b/>
              <w:bCs/>
              <w:lang w:val="en-US"/>
            </w:rPr>
          </w:rPrChange>
        </w:rPr>
        <w:t>eployment with Hugging Face Diffusion</w:t>
      </w:r>
    </w:p>
    <w:p w14:paraId="58A26503" w14:textId="77777777" w:rsidR="00A02C83" w:rsidRPr="002815F8" w:rsidRDefault="00A02C83" w:rsidP="009769D6">
      <w:pPr>
        <w:pStyle w:val="L2-Bullets"/>
        <w:rPr>
          <w:rPrChange w:id="76" w:author="Shreya Moharir" w:date="2024-08-20T15:04:00Z" w16du:dateUtc="2024-08-20T09:34:00Z">
            <w:rPr>
              <w:lang w:val="en-US"/>
            </w:rPr>
          </w:rPrChange>
        </w:rPr>
        <w:pPrChange w:id="77" w:author="Shreya Moharir" w:date="2024-08-20T15:21:00Z" w16du:dateUtc="2024-08-20T09:51:00Z">
          <w:pPr>
            <w:pStyle w:val="P-Regular"/>
            <w:numPr>
              <w:ilvl w:val="1"/>
              <w:numId w:val="24"/>
            </w:numPr>
            <w:tabs>
              <w:tab w:val="num" w:pos="1440"/>
            </w:tabs>
            <w:ind w:left="1440" w:hanging="360"/>
          </w:pPr>
        </w:pPrChange>
      </w:pPr>
      <w:r w:rsidRPr="002815F8">
        <w:rPr>
          <w:rPrChange w:id="78" w:author="Shreya Moharir" w:date="2024-08-20T15:04:00Z" w16du:dateUtc="2024-08-20T09:34:00Z">
            <w:rPr>
              <w:lang w:val="en-US"/>
            </w:rPr>
          </w:rPrChange>
        </w:rPr>
        <w:t>Performing inference with trained models.</w:t>
      </w:r>
    </w:p>
    <w:p w14:paraId="6909FB4E" w14:textId="77777777" w:rsidR="00A02C83" w:rsidRPr="002815F8" w:rsidRDefault="00A02C83" w:rsidP="009769D6">
      <w:pPr>
        <w:pStyle w:val="L2-Bullets"/>
        <w:rPr>
          <w:rPrChange w:id="79" w:author="Shreya Moharir" w:date="2024-08-20T15:04:00Z" w16du:dateUtc="2024-08-20T09:34:00Z">
            <w:rPr>
              <w:lang w:val="en-US"/>
            </w:rPr>
          </w:rPrChange>
        </w:rPr>
        <w:pPrChange w:id="80" w:author="Shreya Moharir" w:date="2024-08-20T15:21:00Z" w16du:dateUtc="2024-08-20T09:51:00Z">
          <w:pPr>
            <w:pStyle w:val="P-Regular"/>
            <w:numPr>
              <w:ilvl w:val="1"/>
              <w:numId w:val="24"/>
            </w:numPr>
            <w:tabs>
              <w:tab w:val="num" w:pos="1440"/>
            </w:tabs>
            <w:ind w:left="1440" w:hanging="360"/>
          </w:pPr>
        </w:pPrChange>
      </w:pPr>
      <w:r w:rsidRPr="002815F8">
        <w:rPr>
          <w:rPrChange w:id="81" w:author="Shreya Moharir" w:date="2024-08-20T15:04:00Z" w16du:dateUtc="2024-08-20T09:34:00Z">
            <w:rPr>
              <w:lang w:val="en-US"/>
            </w:rPr>
          </w:rPrChange>
        </w:rPr>
        <w:t>Techniques for deploying models in production.</w:t>
      </w:r>
    </w:p>
    <w:p w14:paraId="3EFAC9A9" w14:textId="77777777" w:rsidR="00A02C83" w:rsidRDefault="00A02C83" w:rsidP="009769D6">
      <w:pPr>
        <w:pStyle w:val="L2-Bullets"/>
        <w:rPr>
          <w:ins w:id="82" w:author="Shreya Moharir" w:date="2024-08-20T16:48:00Z" w16du:dateUtc="2024-08-20T11:18:00Z"/>
        </w:rPr>
      </w:pPr>
      <w:r w:rsidRPr="002815F8">
        <w:rPr>
          <w:rPrChange w:id="83" w:author="Shreya Moharir" w:date="2024-08-20T15:04:00Z" w16du:dateUtc="2024-08-20T09:34:00Z">
            <w:rPr>
              <w:lang w:val="en-US"/>
            </w:rPr>
          </w:rPrChange>
        </w:rPr>
        <w:t>Monitoring and maintaining deployed models.</w:t>
      </w:r>
    </w:p>
    <w:p w14:paraId="6C2D8952" w14:textId="276D61DB" w:rsidR="004D763D" w:rsidRDefault="00FA52FB" w:rsidP="00FA52FB">
      <w:pPr>
        <w:pStyle w:val="H1-Section"/>
        <w:rPr>
          <w:ins w:id="84" w:author="Shreya Moharir" w:date="2024-08-20T16:49:00Z" w16du:dateUtc="2024-08-20T11:19:00Z"/>
        </w:rPr>
      </w:pPr>
      <w:ins w:id="85" w:author="Shreya Moharir" w:date="2024-08-20T16:48:00Z" w16du:dateUtc="2024-08-20T11:18:00Z">
        <w:r>
          <w:t xml:space="preserve">Technical </w:t>
        </w:r>
        <w:commentRangeStart w:id="86"/>
        <w:r>
          <w:t>r</w:t>
        </w:r>
      </w:ins>
      <w:ins w:id="87" w:author="Shreya Moharir" w:date="2024-08-20T16:49:00Z" w16du:dateUtc="2024-08-20T11:19:00Z">
        <w:r>
          <w:t>equirements</w:t>
        </w:r>
      </w:ins>
      <w:commentRangeEnd w:id="86"/>
      <w:ins w:id="88" w:author="Shreya Moharir" w:date="2024-08-20T16:55:00Z" w16du:dateUtc="2024-08-20T11:25:00Z">
        <w:r w:rsidR="006D5A9A">
          <w:rPr>
            <w:rStyle w:val="CommentReference"/>
            <w:b w:val="0"/>
          </w:rPr>
          <w:commentReference w:id="86"/>
        </w:r>
      </w:ins>
    </w:p>
    <w:p w14:paraId="2887C3F3" w14:textId="77777777" w:rsidR="00FA52FB" w:rsidRPr="00FA52FB" w:rsidRDefault="00FA52FB" w:rsidP="00FA52FB">
      <w:pPr>
        <w:pStyle w:val="P-Regular"/>
        <w:pPrChange w:id="89" w:author="Shreya Moharir" w:date="2024-08-20T16:49:00Z" w16du:dateUtc="2024-08-20T11:19:00Z">
          <w:pPr>
            <w:pStyle w:val="P-Regular"/>
            <w:numPr>
              <w:ilvl w:val="1"/>
              <w:numId w:val="24"/>
            </w:numPr>
            <w:tabs>
              <w:tab w:val="num" w:pos="1440"/>
            </w:tabs>
            <w:ind w:left="1440" w:hanging="360"/>
          </w:pPr>
        </w:pPrChange>
      </w:pPr>
    </w:p>
    <w:p w14:paraId="02B9A89C" w14:textId="764EC2A2" w:rsidR="008E0045" w:rsidRDefault="220381DB" w:rsidP="009769D6">
      <w:pPr>
        <w:pStyle w:val="H1-Section"/>
      </w:pPr>
      <w:r w:rsidRPr="220381DB">
        <w:rPr>
          <w:lang w:val="en-GB"/>
        </w:rPr>
        <w:t xml:space="preserve">Technical </w:t>
      </w:r>
      <w:r w:rsidR="00CD013A">
        <w:t>o</w:t>
      </w:r>
      <w:r w:rsidR="008E0045" w:rsidRPr="008E0045">
        <w:t xml:space="preserve">verview of Hugging Face </w:t>
      </w:r>
      <w:commentRangeStart w:id="90"/>
      <w:r w:rsidR="008E0045" w:rsidRPr="008E0045">
        <w:t>Diffusors</w:t>
      </w:r>
      <w:commentRangeEnd w:id="90"/>
      <w:r w:rsidR="00E664A0">
        <w:rPr>
          <w:rStyle w:val="CommentReference"/>
          <w:b w:val="0"/>
        </w:rPr>
        <w:commentReference w:id="90"/>
      </w:r>
    </w:p>
    <w:p w14:paraId="391EA6F7" w14:textId="570AF452" w:rsidR="00074B86" w:rsidRPr="00074B86" w:rsidDel="00E664A0" w:rsidRDefault="00074B86" w:rsidP="00A61126">
      <w:pPr>
        <w:pStyle w:val="H2-Heading"/>
        <w:rPr>
          <w:del w:id="91" w:author="Shreya Moharir" w:date="2024-08-20T15:15:00Z" w16du:dateUtc="2024-08-20T09:45:00Z"/>
        </w:rPr>
      </w:pPr>
      <w:del w:id="92" w:author="Shreya Moharir" w:date="2024-08-20T15:15:00Z" w16du:dateUtc="2024-08-20T09:45:00Z">
        <w:r w:rsidRPr="00074B86" w:rsidDel="00E664A0">
          <w:delText>Overview of Hugging Face Diffusors</w:delText>
        </w:r>
      </w:del>
    </w:p>
    <w:p w14:paraId="7DF81D4F" w14:textId="77777777" w:rsidR="00555D20" w:rsidRDefault="00555D20" w:rsidP="00555D20">
      <w:pPr>
        <w:pStyle w:val="P-Regular"/>
        <w:rPr>
          <w:ins w:id="93" w:author="Shreya Moharir" w:date="2024-08-20T15:29:00Z" w16du:dateUtc="2024-08-20T09:59:00Z"/>
        </w:rPr>
      </w:pPr>
      <w:ins w:id="94" w:author="Shreya Moharir" w:date="2024-08-20T15:29:00Z" w16du:dateUtc="2024-08-20T09:59:00Z">
        <w:r w:rsidRPr="00EA6FB4">
          <w:t xml:space="preserve">Hugging Face Diffusors represent a paradigm shift in natural language processing, leveraging state-of-the-art transformer architectures to achieve unprecedented performance across a wide range of linguistic tasks (Devlin et al., 2019). These models, exemplified by transformers like </w:t>
        </w:r>
        <w:commentRangeStart w:id="95"/>
        <w:r w:rsidRPr="00EA6FB4">
          <w:t>BERT and GPT</w:t>
        </w:r>
      </w:ins>
      <w:commentRangeEnd w:id="95"/>
      <w:ins w:id="96" w:author="Shreya Moharir" w:date="2024-08-20T15:30:00Z" w16du:dateUtc="2024-08-20T10:00:00Z">
        <w:r w:rsidR="00BF323B">
          <w:rPr>
            <w:rStyle w:val="CommentReference"/>
            <w:rFonts w:eastAsiaTheme="minorHAnsi"/>
            <w:lang w:val="en-US"/>
          </w:rPr>
          <w:commentReference w:id="95"/>
        </w:r>
      </w:ins>
      <w:ins w:id="97" w:author="Shreya Moharir" w:date="2024-08-20T15:29:00Z" w16du:dateUtc="2024-08-20T09:59:00Z">
        <w:r w:rsidRPr="00EA6FB4">
          <w:t xml:space="preserve">, have revolutionized how machines understand and generate human language, surpassing earlier models such as </w:t>
        </w:r>
        <w:r w:rsidRPr="00745A8E">
          <w:rPr>
            <w:rStyle w:val="P-Keyword"/>
          </w:rPr>
          <w:t>recurrent neural networks</w:t>
        </w:r>
        <w:r w:rsidRPr="00EA6FB4">
          <w:t xml:space="preserve"> (</w:t>
        </w:r>
        <w:r w:rsidRPr="00745A8E">
          <w:rPr>
            <w:rStyle w:val="P-Keyword"/>
          </w:rPr>
          <w:t>RNNs</w:t>
        </w:r>
        <w:r w:rsidRPr="00EA6FB4">
          <w:t xml:space="preserve">) and </w:t>
        </w:r>
        <w:commentRangeStart w:id="98"/>
        <w:commentRangeStart w:id="99"/>
        <w:r w:rsidRPr="00745A8E">
          <w:rPr>
            <w:rStyle w:val="P-Keyword"/>
          </w:rPr>
          <w:t>long short-term memory networks</w:t>
        </w:r>
        <w:r w:rsidRPr="00EA6FB4">
          <w:t xml:space="preserve"> (</w:t>
        </w:r>
        <w:r w:rsidRPr="00745A8E">
          <w:rPr>
            <w:rStyle w:val="P-Keyword"/>
          </w:rPr>
          <w:t>LSTMs</w:t>
        </w:r>
        <w:r w:rsidRPr="00EA6FB4">
          <w:t xml:space="preserve">) </w:t>
        </w:r>
        <w:commentRangeEnd w:id="98"/>
        <w:r>
          <w:rPr>
            <w:rStyle w:val="CommentReference"/>
            <w:rFonts w:eastAsiaTheme="minorHAnsi"/>
            <w:lang w:val="en-US"/>
          </w:rPr>
          <w:commentReference w:id="98"/>
        </w:r>
        <w:commentRangeEnd w:id="99"/>
        <w:r>
          <w:rPr>
            <w:rStyle w:val="CommentReference"/>
            <w:rFonts w:eastAsiaTheme="minorHAnsi"/>
            <w:lang w:val="en-US"/>
          </w:rPr>
          <w:commentReference w:id="99"/>
        </w:r>
        <w:r w:rsidRPr="00EA6FB4">
          <w:t>(Vaswani et al., 2017).</w:t>
        </w:r>
      </w:ins>
    </w:p>
    <w:p w14:paraId="33791692" w14:textId="05BABF57" w:rsidR="00074B86" w:rsidRDefault="00074B86" w:rsidP="009769D6">
      <w:pPr>
        <w:pStyle w:val="P-Regular"/>
        <w:rPr>
          <w:ins w:id="100" w:author="Shreya Moharir" w:date="2024-08-20T15:17:00Z" w16du:dateUtc="2024-08-20T09:47:00Z"/>
        </w:rPr>
      </w:pPr>
      <w:r w:rsidRPr="00074B86">
        <w:t xml:space="preserve">At its core, the Hugging Face Diffusor library encapsulates the essence of transformer-based models, enabling efficient handling of vast amounts of text data through self-attention mechanisms and parallel processing. Unlike traditional sequential models, transformers excel in capturing long-range dependencies in text, making them ideal for tasks such as language translation, sentiment analysis, and text generation (Jurado &amp; Roselló, </w:t>
      </w:r>
      <w:commentRangeStart w:id="101"/>
      <w:r w:rsidRPr="00074B86">
        <w:t>2021). </w:t>
      </w:r>
      <w:commentRangeEnd w:id="101"/>
      <w:r w:rsidR="00613BDE">
        <w:rPr>
          <w:rStyle w:val="CommentReference"/>
          <w:rFonts w:eastAsiaTheme="minorHAnsi"/>
          <w:lang w:val="en-US"/>
        </w:rPr>
        <w:commentReference w:id="101"/>
      </w:r>
    </w:p>
    <w:p w14:paraId="7A20EBF6" w14:textId="3ADBD9E5" w:rsidR="0068317B" w:rsidRPr="00074B86" w:rsidRDefault="0068317B" w:rsidP="00A61126">
      <w:pPr>
        <w:pStyle w:val="P-Regular"/>
      </w:pPr>
      <w:ins w:id="102" w:author="Shreya Moharir" w:date="2024-08-20T15:17:00Z" w16du:dateUtc="2024-08-20T09:47:00Z">
        <w:r>
          <w:t xml:space="preserve">In this section, we'll discuss the architecture </w:t>
        </w:r>
        <w:r w:rsidR="006B5DA3">
          <w:t xml:space="preserve">of </w:t>
        </w:r>
        <w:r w:rsidR="006B5DA3" w:rsidRPr="006B5DA3">
          <w:t>Hugging Face Diffusors</w:t>
        </w:r>
      </w:ins>
      <w:ins w:id="103" w:author="Shreya Moharir" w:date="2024-08-20T15:18:00Z" w16du:dateUtc="2024-08-20T09:48:00Z">
        <w:r w:rsidR="00B87C76">
          <w:t>, their unique characteristics, and their applications.</w:t>
        </w:r>
      </w:ins>
    </w:p>
    <w:p w14:paraId="4763A9AB" w14:textId="4E3C9516" w:rsidR="00074B86" w:rsidRPr="00074B86" w:rsidRDefault="00074B86" w:rsidP="009769D6">
      <w:pPr>
        <w:pStyle w:val="H2-Heading"/>
      </w:pPr>
      <w:r w:rsidRPr="00074B86">
        <w:t xml:space="preserve">Key </w:t>
      </w:r>
      <w:r w:rsidR="00CD013A">
        <w:t>c</w:t>
      </w:r>
      <w:r w:rsidRPr="00074B86">
        <w:t xml:space="preserve">omponents and </w:t>
      </w:r>
      <w:r w:rsidR="00CD013A">
        <w:t>a</w:t>
      </w:r>
      <w:r w:rsidRPr="00074B86">
        <w:t>rchitecture</w:t>
      </w:r>
    </w:p>
    <w:p w14:paraId="5570DBAA" w14:textId="77777777" w:rsidR="00074B86" w:rsidRPr="00074B86" w:rsidRDefault="00074B86" w:rsidP="009769D6">
      <w:pPr>
        <w:pStyle w:val="P-Regular"/>
      </w:pPr>
      <w:r w:rsidRPr="00074B86">
        <w:t>The architecture of Hugging Face Diffusors comprises several essential components:</w:t>
      </w:r>
    </w:p>
    <w:p w14:paraId="65A7DABA" w14:textId="6B18D82F" w:rsidR="00074B86" w:rsidRPr="00074B86" w:rsidRDefault="00074B86" w:rsidP="009769D6">
      <w:pPr>
        <w:pStyle w:val="L-Bullets"/>
        <w:pPrChange w:id="104" w:author="Shreya Moharir" w:date="2024-08-20T15:21:00Z" w16du:dateUtc="2024-08-20T09:51:00Z">
          <w:pPr>
            <w:numPr>
              <w:numId w:val="3"/>
            </w:numPr>
            <w:tabs>
              <w:tab w:val="num" w:pos="720"/>
            </w:tabs>
            <w:ind w:left="720" w:hanging="360"/>
          </w:pPr>
        </w:pPrChange>
      </w:pPr>
      <w:r w:rsidRPr="005D4318">
        <w:rPr>
          <w:rStyle w:val="P-Bold"/>
          <w:rPrChange w:id="105" w:author="Shreya Moharir" w:date="2024-08-20T15:18:00Z" w16du:dateUtc="2024-08-20T09:48:00Z">
            <w:rPr>
              <w:b/>
              <w:bCs/>
            </w:rPr>
          </w:rPrChange>
        </w:rPr>
        <w:t xml:space="preserve">Encoder-Decoder </w:t>
      </w:r>
      <w:r w:rsidR="005D4318" w:rsidRPr="005D4318">
        <w:rPr>
          <w:rStyle w:val="P-Bold"/>
        </w:rPr>
        <w:t>structure</w:t>
      </w:r>
      <w:r w:rsidRPr="005D4318">
        <w:rPr>
          <w:rStyle w:val="P-Bold"/>
          <w:rPrChange w:id="106" w:author="Shreya Moharir" w:date="2024-08-20T15:19:00Z" w16du:dateUtc="2024-08-20T09:49:00Z">
            <w:rPr>
              <w:b/>
              <w:bCs/>
            </w:rPr>
          </w:rPrChange>
        </w:rPr>
        <w:t>:</w:t>
      </w:r>
      <w:r w:rsidRPr="00074B86">
        <w:t xml:space="preserve"> Facilitates bidirectional understanding and generation of text, crucial for tasks like machine translation and summarization.</w:t>
      </w:r>
    </w:p>
    <w:p w14:paraId="737F06D5" w14:textId="10051183" w:rsidR="00074B86" w:rsidRPr="00074B86" w:rsidRDefault="00074B86" w:rsidP="009769D6">
      <w:pPr>
        <w:pStyle w:val="L-Bullets"/>
        <w:pPrChange w:id="107" w:author="Shreya Moharir" w:date="2024-08-20T15:21:00Z" w16du:dateUtc="2024-08-20T09:51:00Z">
          <w:pPr>
            <w:numPr>
              <w:numId w:val="3"/>
            </w:numPr>
            <w:tabs>
              <w:tab w:val="num" w:pos="720"/>
            </w:tabs>
            <w:ind w:left="720" w:hanging="360"/>
          </w:pPr>
        </w:pPrChange>
      </w:pPr>
      <w:r w:rsidRPr="005D4318">
        <w:rPr>
          <w:rStyle w:val="P-Bold"/>
          <w:rPrChange w:id="108" w:author="Shreya Moharir" w:date="2024-08-20T15:19:00Z" w16du:dateUtc="2024-08-20T09:49:00Z">
            <w:rPr>
              <w:b/>
              <w:bCs/>
            </w:rPr>
          </w:rPrChange>
        </w:rPr>
        <w:t xml:space="preserve">Self-Attention </w:t>
      </w:r>
      <w:r w:rsidR="005D4318" w:rsidRPr="005D4318">
        <w:rPr>
          <w:rStyle w:val="P-Bold"/>
        </w:rPr>
        <w:t>mechanism</w:t>
      </w:r>
      <w:r w:rsidRPr="005D4318">
        <w:rPr>
          <w:rStyle w:val="P-Bold"/>
          <w:rPrChange w:id="109" w:author="Shreya Moharir" w:date="2024-08-20T15:19:00Z" w16du:dateUtc="2024-08-20T09:49:00Z">
            <w:rPr>
              <w:b/>
              <w:bCs/>
            </w:rPr>
          </w:rPrChange>
        </w:rPr>
        <w:t>:</w:t>
      </w:r>
      <w:r w:rsidRPr="00074B86">
        <w:t xml:space="preserve"> Enables the model to weigh the significance of different words in a sentence dynamically, enhancing contextual understanding.</w:t>
      </w:r>
    </w:p>
    <w:p w14:paraId="114A4B4D" w14:textId="7DE9B230" w:rsidR="00074B86" w:rsidRPr="00074B86" w:rsidRDefault="005D4318" w:rsidP="009769D6">
      <w:pPr>
        <w:pStyle w:val="L-Bullets"/>
        <w:pPrChange w:id="110" w:author="Shreya Moharir" w:date="2024-08-20T15:21:00Z" w16du:dateUtc="2024-08-20T09:51:00Z">
          <w:pPr>
            <w:numPr>
              <w:numId w:val="3"/>
            </w:numPr>
            <w:tabs>
              <w:tab w:val="num" w:pos="720"/>
            </w:tabs>
            <w:ind w:left="720" w:hanging="360"/>
          </w:pPr>
        </w:pPrChange>
      </w:pPr>
      <w:r w:rsidRPr="005D4318">
        <w:rPr>
          <w:rStyle w:val="P-Bold"/>
        </w:rPr>
        <w:t>positional encoding</w:t>
      </w:r>
      <w:r w:rsidR="00074B86" w:rsidRPr="005D4318">
        <w:rPr>
          <w:rStyle w:val="P-Bold"/>
          <w:rPrChange w:id="111" w:author="Shreya Moharir" w:date="2024-08-20T15:19:00Z" w16du:dateUtc="2024-08-20T09:49:00Z">
            <w:rPr>
              <w:b/>
              <w:bCs/>
            </w:rPr>
          </w:rPrChange>
        </w:rPr>
        <w:t>:</w:t>
      </w:r>
      <w:r w:rsidR="00074B86" w:rsidRPr="00074B86">
        <w:t xml:space="preserve"> Integrates positional information into the input embeddings, allowing the model to consider word order and sequence structure effectively. </w:t>
      </w:r>
    </w:p>
    <w:p w14:paraId="6A3786F0" w14:textId="2C628814" w:rsidR="00074B86" w:rsidRPr="00D07484" w:rsidRDefault="00074B86" w:rsidP="00D07484">
      <w:pPr>
        <w:pStyle w:val="H2-Heading"/>
      </w:pPr>
      <w:r w:rsidRPr="00D07484">
        <w:lastRenderedPageBreak/>
        <w:t xml:space="preserve">Advantages </w:t>
      </w:r>
      <w:r w:rsidR="00CD013A">
        <w:t>o</w:t>
      </w:r>
      <w:r w:rsidRPr="00D07484">
        <w:t xml:space="preserve">ver </w:t>
      </w:r>
      <w:r w:rsidR="00CD013A">
        <w:t>p</w:t>
      </w:r>
      <w:r w:rsidRPr="00D07484">
        <w:t xml:space="preserve">revious </w:t>
      </w:r>
      <w:r w:rsidR="00CD013A">
        <w:t>m</w:t>
      </w:r>
      <w:r w:rsidRPr="00D07484">
        <w:t>odels</w:t>
      </w:r>
    </w:p>
    <w:p w14:paraId="6F408757" w14:textId="77777777" w:rsidR="00074B86" w:rsidRPr="00074B86" w:rsidRDefault="00074B86" w:rsidP="009769D6">
      <w:pPr>
        <w:pStyle w:val="P-Regular"/>
      </w:pPr>
      <w:r w:rsidRPr="00074B86">
        <w:t>Compared to earlier NLP models like RNNs and LSTMs, Hugging Face Diffusors offer several advantages:</w:t>
      </w:r>
    </w:p>
    <w:p w14:paraId="199512DD" w14:textId="77777777" w:rsidR="00074B86" w:rsidRPr="00074B86" w:rsidRDefault="00074B86" w:rsidP="009769D6">
      <w:pPr>
        <w:pStyle w:val="L-Bullets"/>
        <w:pPrChange w:id="112" w:author="Shreya Moharir" w:date="2024-08-20T15:21:00Z" w16du:dateUtc="2024-08-20T09:51:00Z">
          <w:pPr>
            <w:numPr>
              <w:numId w:val="4"/>
            </w:numPr>
            <w:tabs>
              <w:tab w:val="num" w:pos="720"/>
            </w:tabs>
            <w:ind w:left="720" w:hanging="360"/>
          </w:pPr>
        </w:pPrChange>
      </w:pPr>
      <w:r w:rsidRPr="005D4318">
        <w:rPr>
          <w:rStyle w:val="P-Bold"/>
          <w:rPrChange w:id="113" w:author="Shreya Moharir" w:date="2024-08-20T15:19:00Z" w16du:dateUtc="2024-08-20T09:49:00Z">
            <w:rPr>
              <w:b/>
              <w:bCs/>
            </w:rPr>
          </w:rPrChange>
        </w:rPr>
        <w:t>Parallelism:</w:t>
      </w:r>
      <w:r w:rsidRPr="00074B86">
        <w:t xml:space="preserve"> Efficiently processes input sequences in parallel, accelerating training and inference times.</w:t>
      </w:r>
    </w:p>
    <w:p w14:paraId="07015E50" w14:textId="77777777" w:rsidR="00074B86" w:rsidRPr="00074B86" w:rsidRDefault="00074B86" w:rsidP="009769D6">
      <w:pPr>
        <w:pStyle w:val="L-Bullets"/>
        <w:pPrChange w:id="114" w:author="Shreya Moharir" w:date="2024-08-20T15:21:00Z" w16du:dateUtc="2024-08-20T09:51:00Z">
          <w:pPr>
            <w:numPr>
              <w:numId w:val="4"/>
            </w:numPr>
            <w:tabs>
              <w:tab w:val="num" w:pos="720"/>
            </w:tabs>
            <w:ind w:left="720" w:hanging="360"/>
          </w:pPr>
        </w:pPrChange>
      </w:pPr>
      <w:r w:rsidRPr="005D4318">
        <w:rPr>
          <w:rStyle w:val="P-Bold"/>
          <w:rPrChange w:id="115" w:author="Shreya Moharir" w:date="2024-08-20T15:19:00Z" w16du:dateUtc="2024-08-20T09:49:00Z">
            <w:rPr>
              <w:b/>
              <w:bCs/>
            </w:rPr>
          </w:rPrChange>
        </w:rPr>
        <w:t>Scalability:</w:t>
      </w:r>
      <w:r w:rsidRPr="00074B86">
        <w:t xml:space="preserve"> Handles large datasets seamlessly, benefiting from advancements in hardware and distributed computing.</w:t>
      </w:r>
    </w:p>
    <w:p w14:paraId="417BA043" w14:textId="7C8E24C7" w:rsidR="00074B86" w:rsidRPr="00074B86" w:rsidRDefault="00074B86" w:rsidP="009769D6">
      <w:pPr>
        <w:pStyle w:val="L-Bullets"/>
        <w:pPrChange w:id="116" w:author="Shreya Moharir" w:date="2024-08-20T15:21:00Z" w16du:dateUtc="2024-08-20T09:51:00Z">
          <w:pPr>
            <w:numPr>
              <w:numId w:val="4"/>
            </w:numPr>
            <w:tabs>
              <w:tab w:val="num" w:pos="720"/>
            </w:tabs>
            <w:ind w:left="720" w:hanging="360"/>
          </w:pPr>
        </w:pPrChange>
      </w:pPr>
      <w:r w:rsidRPr="005D4318">
        <w:rPr>
          <w:rStyle w:val="P-Bold"/>
          <w:rPrChange w:id="117" w:author="Shreya Moharir" w:date="2024-08-20T15:19:00Z" w16du:dateUtc="2024-08-20T09:49:00Z">
            <w:rPr>
              <w:b/>
              <w:bCs/>
            </w:rPr>
          </w:rPrChange>
        </w:rPr>
        <w:t>Performance:</w:t>
      </w:r>
      <w:r w:rsidRPr="00074B86">
        <w:t xml:space="preserve"> Achieves state-of-the-art results across various NLP benchmarks, demonstrating superior accuracy and generalization capabilities (Rao &amp; McMahan, 2019). </w:t>
      </w:r>
    </w:p>
    <w:p w14:paraId="3EC0054E" w14:textId="36BF9027" w:rsidR="00074B86" w:rsidRPr="00074B86" w:rsidRDefault="00074B86" w:rsidP="00A301BF">
      <w:pPr>
        <w:pStyle w:val="H2-Heading"/>
      </w:pPr>
      <w:r w:rsidRPr="00074B86">
        <w:t xml:space="preserve">Case </w:t>
      </w:r>
      <w:r w:rsidR="00CD013A">
        <w:t>s</w:t>
      </w:r>
      <w:r w:rsidRPr="00074B86">
        <w:t xml:space="preserve">tudies and </w:t>
      </w:r>
      <w:r w:rsidR="00CD013A">
        <w:t>a</w:t>
      </w:r>
      <w:r w:rsidRPr="00074B86">
        <w:t>pplications</w:t>
      </w:r>
    </w:p>
    <w:p w14:paraId="581FFF5A" w14:textId="4F11F088" w:rsidR="00074B86" w:rsidRPr="00074B86" w:rsidRDefault="00074B86" w:rsidP="000F64BE">
      <w:pPr>
        <w:pStyle w:val="P-Regular"/>
      </w:pPr>
      <w:commentRangeStart w:id="118"/>
      <w:r w:rsidRPr="00074B86">
        <w:t>Throughout this chapter, we will explore case studies that illustrate the practical applications of Hugging Face Diffusors across different industries. From enhancing customer interaction through chatbots to automating complex data analysis tasks in healthcare and finance, these examples underscore the transformative impact of transformer-based models in real-world scenarios</w:t>
      </w:r>
      <w:commentRangeEnd w:id="118"/>
      <w:r w:rsidR="00900BBB">
        <w:rPr>
          <w:rStyle w:val="CommentReference"/>
          <w:rFonts w:eastAsiaTheme="minorHAnsi"/>
          <w:lang w:val="en-US"/>
        </w:rPr>
        <w:commentReference w:id="118"/>
      </w:r>
      <w:r w:rsidRPr="00074B86">
        <w:t>. </w:t>
      </w:r>
    </w:p>
    <w:p w14:paraId="5E93F38A" w14:textId="27F36626" w:rsidR="00074B86" w:rsidRPr="00074B86" w:rsidRDefault="00687620" w:rsidP="00A301BF">
      <w:pPr>
        <w:pStyle w:val="H2-Heading"/>
      </w:pPr>
      <w:r>
        <w:t>Wrap up</w:t>
      </w:r>
    </w:p>
    <w:p w14:paraId="6CF2D8C9" w14:textId="1402F192" w:rsidR="00074B86" w:rsidRPr="00074B86" w:rsidRDefault="00074B86" w:rsidP="000F64BE">
      <w:pPr>
        <w:pStyle w:val="P-Regular"/>
      </w:pPr>
      <w:commentRangeStart w:id="119"/>
      <w:r w:rsidRPr="00074B86">
        <w:t xml:space="preserve">Chapter 2 sets the stage for a comprehensive exploration of Hugging Face Diffusors, emphasizing their architectural nuances, functional capabilities, and practical implications in modern NLP. By the end of this chapter, </w:t>
      </w:r>
      <w:del w:id="120" w:author="Shreya Moharir" w:date="2024-08-20T15:22:00Z" w16du:dateUtc="2024-08-20T09:52:00Z">
        <w:r w:rsidRPr="00074B86" w:rsidDel="003011C7">
          <w:delText xml:space="preserve">readers </w:delText>
        </w:r>
      </w:del>
      <w:ins w:id="121" w:author="Shreya Moharir" w:date="2024-08-20T15:22:00Z" w16du:dateUtc="2024-08-20T09:52:00Z">
        <w:r w:rsidR="003011C7">
          <w:t>you</w:t>
        </w:r>
        <w:r w:rsidR="003011C7" w:rsidRPr="00074B86">
          <w:t xml:space="preserve"> </w:t>
        </w:r>
      </w:ins>
      <w:r w:rsidRPr="00074B86">
        <w:t>will gain a deeper appreciation for how these advanced models are reshaping the landscape of artificial intelligence, paving the way for more sophisticated language understanding and generation systems.</w:t>
      </w:r>
      <w:commentRangeEnd w:id="119"/>
      <w:r w:rsidR="0063490A">
        <w:rPr>
          <w:rStyle w:val="CommentReference"/>
          <w:rFonts w:eastAsiaTheme="minorHAnsi"/>
          <w:lang w:val="en-US"/>
        </w:rPr>
        <w:commentReference w:id="119"/>
      </w:r>
    </w:p>
    <w:p w14:paraId="412BE81A" w14:textId="6E43B77B" w:rsidR="008B2575" w:rsidRDefault="00073FFE" w:rsidP="008B2575">
      <w:commentRangeStart w:id="122"/>
      <w:r>
        <w:rPr>
          <w:noProof/>
        </w:rPr>
        <w:lastRenderedPageBreak/>
        <mc:AlternateContent>
          <mc:Choice Requires="wps">
            <w:drawing>
              <wp:anchor distT="0" distB="0" distL="114300" distR="114300" simplePos="0" relativeHeight="251660288" behindDoc="0" locked="0" layoutInCell="1" allowOverlap="1" wp14:anchorId="5F3D71D3" wp14:editId="7E48D443">
                <wp:simplePos x="0" y="0"/>
                <wp:positionH relativeFrom="margin">
                  <wp:align>right</wp:align>
                </wp:positionH>
                <wp:positionV relativeFrom="paragraph">
                  <wp:posOffset>938530</wp:posOffset>
                </wp:positionV>
                <wp:extent cx="4983480" cy="4067175"/>
                <wp:effectExtent l="38100" t="38100" r="45720" b="47625"/>
                <wp:wrapSquare wrapText="bothSides"/>
                <wp:docPr id="1803505936" name="Text Box 1"/>
                <wp:cNvGraphicFramePr/>
                <a:graphic xmlns:a="http://schemas.openxmlformats.org/drawingml/2006/main">
                  <a:graphicData uri="http://schemas.microsoft.com/office/word/2010/wordprocessingShape">
                    <wps:wsp>
                      <wps:cNvSpPr txBox="1"/>
                      <wps:spPr>
                        <a:xfrm>
                          <a:off x="0" y="0"/>
                          <a:ext cx="4983480" cy="4067175"/>
                        </a:xfrm>
                        <a:prstGeom prst="rect">
                          <a:avLst/>
                        </a:prstGeom>
                        <a:solidFill>
                          <a:schemeClr val="lt1"/>
                        </a:solidFill>
                        <a:ln w="76200" cmpd="thickThin">
                          <a:solidFill>
                            <a:schemeClr val="tx2"/>
                          </a:solidFill>
                        </a:ln>
                      </wps:spPr>
                      <wps:txbx>
                        <w:txbxContent>
                          <w:p w14:paraId="04B24186" w14:textId="77777777" w:rsidR="00A95A68" w:rsidRPr="00A95A68" w:rsidRDefault="00A95A68" w:rsidP="00646090">
                            <w:pPr>
                              <w:numPr>
                                <w:ilvl w:val="0"/>
                                <w:numId w:val="22"/>
                              </w:numPr>
                              <w:rPr>
                                <w:b/>
                                <w:bCs/>
                              </w:rPr>
                            </w:pPr>
                            <w:r w:rsidRPr="00A95A68">
                              <w:rPr>
                                <w:b/>
                                <w:bCs/>
                              </w:rPr>
                              <w:t>Detailed Diagram of Hugging Face Diffusor Architecture:</w:t>
                            </w:r>
                          </w:p>
                          <w:p w14:paraId="45885E43" w14:textId="77777777" w:rsidR="00A95A68" w:rsidRPr="00A95A68" w:rsidRDefault="00A95A68" w:rsidP="00646090">
                            <w:pPr>
                              <w:numPr>
                                <w:ilvl w:val="1"/>
                                <w:numId w:val="22"/>
                              </w:numPr>
                              <w:rPr>
                                <w:b/>
                                <w:bCs/>
                              </w:rPr>
                            </w:pPr>
                            <w:r w:rsidRPr="00A95A68">
                              <w:rPr>
                                <w:b/>
                                <w:bCs/>
                              </w:rPr>
                              <w:t>A comprehensive diagram illustrating the architecture of Hugging Face Diffusors, including components such as self-attention mechanisms, encoder-decoder structure, and positional encoding. This diagram should visually depict how these components interact to process and generate text effectively.</w:t>
                            </w:r>
                          </w:p>
                          <w:p w14:paraId="1B950D1B" w14:textId="77777777" w:rsidR="00A95A68" w:rsidRPr="00A95A68" w:rsidRDefault="00A95A68" w:rsidP="00646090">
                            <w:pPr>
                              <w:numPr>
                                <w:ilvl w:val="0"/>
                                <w:numId w:val="22"/>
                              </w:numPr>
                              <w:rPr>
                                <w:b/>
                                <w:bCs/>
                              </w:rPr>
                            </w:pPr>
                            <w:r w:rsidRPr="00A95A68">
                              <w:rPr>
                                <w:b/>
                                <w:bCs/>
                              </w:rPr>
                              <w:t>Comparative Performance Charts:</w:t>
                            </w:r>
                          </w:p>
                          <w:p w14:paraId="40247357" w14:textId="77777777" w:rsidR="00A95A68" w:rsidRPr="00A95A68" w:rsidRDefault="00A95A68" w:rsidP="00646090">
                            <w:pPr>
                              <w:numPr>
                                <w:ilvl w:val="1"/>
                                <w:numId w:val="22"/>
                              </w:numPr>
                              <w:rPr>
                                <w:b/>
                                <w:bCs/>
                              </w:rPr>
                            </w:pPr>
                            <w:r w:rsidRPr="00A95A68">
                              <w:rPr>
                                <w:b/>
                                <w:bCs/>
                              </w:rPr>
                              <w:t>Comparative charts showcasing the performance metrics of Hugging Face Diffusors against traditional NLP models like RNNs and LSTMs. This could include metrics such as accuracy, training time, and inference speed across various NLP tasks.</w:t>
                            </w:r>
                          </w:p>
                          <w:p w14:paraId="5169A2BA" w14:textId="77777777" w:rsidR="00A95A68" w:rsidRPr="00A95A68" w:rsidRDefault="00A95A68" w:rsidP="00646090">
                            <w:pPr>
                              <w:numPr>
                                <w:ilvl w:val="0"/>
                                <w:numId w:val="22"/>
                              </w:numPr>
                              <w:rPr>
                                <w:b/>
                                <w:bCs/>
                              </w:rPr>
                            </w:pPr>
                            <w:r w:rsidRPr="00A95A68">
                              <w:rPr>
                                <w:b/>
                                <w:bCs/>
                              </w:rPr>
                              <w:t>Case Study Summaries:</w:t>
                            </w:r>
                          </w:p>
                          <w:p w14:paraId="5C949668" w14:textId="77777777" w:rsidR="00A95A68" w:rsidRPr="00A95A68" w:rsidRDefault="00A95A68" w:rsidP="00646090">
                            <w:pPr>
                              <w:numPr>
                                <w:ilvl w:val="1"/>
                                <w:numId w:val="22"/>
                              </w:numPr>
                              <w:rPr>
                                <w:b/>
                                <w:bCs/>
                              </w:rPr>
                            </w:pPr>
                            <w:r w:rsidRPr="00A95A68">
                              <w:rPr>
                                <w:b/>
                                <w:bCs/>
                              </w:rPr>
                              <w:t>Tables or charts summarizing specific case studies where Hugging Face Diffusors have been successfully applied in different industries. Each case study should highlight the problem addressed, the solution implemented using Hugging Face Diffusors, and the achieved outcomes.</w:t>
                            </w:r>
                          </w:p>
                          <w:p w14:paraId="4B5AEFA5" w14:textId="77777777" w:rsidR="00A95A68" w:rsidRPr="00A95A68" w:rsidRDefault="00A95A68" w:rsidP="00646090">
                            <w:pPr>
                              <w:numPr>
                                <w:ilvl w:val="0"/>
                                <w:numId w:val="22"/>
                              </w:numPr>
                              <w:rPr>
                                <w:b/>
                                <w:bCs/>
                              </w:rPr>
                            </w:pPr>
                            <w:r w:rsidRPr="00A95A68">
                              <w:rPr>
                                <w:b/>
                                <w:bCs/>
                              </w:rPr>
                              <w:t>Transformer Model Evolution Timeline:</w:t>
                            </w:r>
                          </w:p>
                          <w:p w14:paraId="7AA85AF0" w14:textId="77777777" w:rsidR="00A95A68" w:rsidRPr="00A95A68" w:rsidRDefault="00A95A68" w:rsidP="00646090">
                            <w:pPr>
                              <w:numPr>
                                <w:ilvl w:val="1"/>
                                <w:numId w:val="22"/>
                              </w:numPr>
                              <w:rPr>
                                <w:b/>
                                <w:bCs/>
                              </w:rPr>
                            </w:pPr>
                            <w:r w:rsidRPr="00A95A68">
                              <w:rPr>
                                <w:b/>
                                <w:bCs/>
                              </w:rPr>
                              <w:t>A chronological timeline highlighting major milestones in the evolution of transformer models leading up to the development of Hugging Face Diffusors. This can visually depict key advancements and innovations in transformer-based architectures.</w:t>
                            </w:r>
                          </w:p>
                          <w:p w14:paraId="27B5ACC3" w14:textId="77777777" w:rsidR="00A95A68" w:rsidRPr="00A95A68" w:rsidRDefault="00A95A68" w:rsidP="00646090">
                            <w:pPr>
                              <w:numPr>
                                <w:ilvl w:val="0"/>
                                <w:numId w:val="22"/>
                              </w:numPr>
                              <w:rPr>
                                <w:b/>
                                <w:bCs/>
                              </w:rPr>
                            </w:pPr>
                            <w:r w:rsidRPr="00A95A68">
                              <w:rPr>
                                <w:b/>
                                <w:bCs/>
                              </w:rPr>
                              <w:t>Illustrative Workflow of NLP Tasks:</w:t>
                            </w:r>
                          </w:p>
                          <w:p w14:paraId="7FB18D2D" w14:textId="77777777" w:rsidR="00A95A68" w:rsidRPr="00A95A68" w:rsidRDefault="00A95A68" w:rsidP="00646090">
                            <w:pPr>
                              <w:numPr>
                                <w:ilvl w:val="1"/>
                                <w:numId w:val="22"/>
                              </w:numPr>
                              <w:rPr>
                                <w:b/>
                                <w:bCs/>
                              </w:rPr>
                            </w:pPr>
                            <w:r w:rsidRPr="00A95A68">
                              <w:rPr>
                                <w:b/>
                                <w:bCs/>
                              </w:rPr>
                              <w:t>Workflow diagrams illustrating the application of Hugging Face Diffusors in various NLP tasks, such as language translation, sentiment analysis, and text generation. These diagrams should outline the step-by-step process from input data to output prediction, emphasizing the role of transformers in each task.</w:t>
                            </w:r>
                          </w:p>
                          <w:p w14:paraId="5981FD78" w14:textId="77777777" w:rsidR="00A95A68" w:rsidRPr="00A95A68" w:rsidRDefault="00A95A68" w:rsidP="00646090">
                            <w:pPr>
                              <w:numPr>
                                <w:ilvl w:val="0"/>
                                <w:numId w:val="8"/>
                              </w:numPr>
                              <w:rPr>
                                <w:b/>
                                <w:bCs/>
                              </w:rPr>
                            </w:pPr>
                            <w:r w:rsidRPr="00A95A68">
                              <w:rPr>
                                <w:b/>
                                <w:bCs/>
                              </w:rPr>
                              <w:t>Attention Mechanism Visualization:</w:t>
                            </w:r>
                          </w:p>
                          <w:p w14:paraId="6AE5C3D3" w14:textId="77777777" w:rsidR="00A95A68" w:rsidRPr="00A95A68" w:rsidRDefault="00A95A68" w:rsidP="00646090">
                            <w:pPr>
                              <w:numPr>
                                <w:ilvl w:val="1"/>
                                <w:numId w:val="8"/>
                              </w:numPr>
                              <w:rPr>
                                <w:b/>
                                <w:bCs/>
                              </w:rPr>
                            </w:pPr>
                            <w:r w:rsidRPr="00A95A68">
                              <w:rPr>
                                <w:b/>
                                <w:bCs/>
                              </w:rPr>
                              <w:t>Visual representations of self-attention mechanisms within Hugging Face Diffusors, demonstrating how the model dynamically weights and attends to different parts of the input sequence. This visualization can enhance understanding of the model's ability to capture long-range dependencies.</w:t>
                            </w:r>
                          </w:p>
                          <w:p w14:paraId="0B9670B0" w14:textId="77777777" w:rsidR="00A95A68" w:rsidRPr="00A95A68" w:rsidRDefault="00A95A68" w:rsidP="00646090">
                            <w:pPr>
                              <w:numPr>
                                <w:ilvl w:val="0"/>
                                <w:numId w:val="8"/>
                              </w:numPr>
                              <w:rPr>
                                <w:b/>
                                <w:bCs/>
                              </w:rPr>
                            </w:pPr>
                            <w:r w:rsidRPr="00A95A68">
                              <w:rPr>
                                <w:b/>
                                <w:bCs/>
                              </w:rPr>
                              <w:t>Error Analysis Examples:</w:t>
                            </w:r>
                          </w:p>
                          <w:p w14:paraId="256DCD4E" w14:textId="77777777" w:rsidR="00A95A68" w:rsidRPr="00A95A68" w:rsidRDefault="00A95A68" w:rsidP="00646090">
                            <w:pPr>
                              <w:numPr>
                                <w:ilvl w:val="1"/>
                                <w:numId w:val="8"/>
                              </w:numPr>
                              <w:rPr>
                                <w:b/>
                                <w:bCs/>
                              </w:rPr>
                            </w:pPr>
                            <w:r w:rsidRPr="00A95A68">
                              <w:rPr>
                                <w:b/>
                                <w:bCs/>
                              </w:rPr>
                              <w:t>Examples or charts illustrating error analysis conducted with Hugging Face Diffusors, showcasing how the model identifies and handles errors in language understanding and generation tasks.</w:t>
                            </w:r>
                          </w:p>
                          <w:p w14:paraId="731335EE" w14:textId="77777777" w:rsidR="004B6D27" w:rsidRDefault="004B6D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D71D3" id="_x0000_t202" coordsize="21600,21600" o:spt="202" path="m,l,21600r21600,l21600,xe">
                <v:stroke joinstyle="miter"/>
                <v:path gradientshapeok="t" o:connecttype="rect"/>
              </v:shapetype>
              <v:shape id="Text Box 1" o:spid="_x0000_s1026" type="#_x0000_t202" style="position:absolute;margin-left:341.2pt;margin-top:73.9pt;width:392.4pt;height:320.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" fillcolor="white [3201]" strokecolor="#44546a [3215]" strokeweight="6pt">
                <v:stroke linestyle="thickThin"/>
                <v:textbox>
                  <w:txbxContent>
                    <w:p w14:paraId="04B24186" w14:textId="77777777" w:rsidR="00A95A68" w:rsidRPr="00A95A68" w:rsidRDefault="00A95A68" w:rsidP="00646090">
                      <w:pPr>
                        <w:numPr>
                          <w:ilvl w:val="0"/>
                          <w:numId w:val="22"/>
                        </w:numPr>
                        <w:rPr>
                          <w:b/>
                          <w:bCs/>
                        </w:rPr>
                      </w:pPr>
                      <w:r w:rsidRPr="00A95A68">
                        <w:rPr>
                          <w:b/>
                          <w:bCs/>
                        </w:rPr>
                        <w:t>Detailed Diagram of Hugging Face Diffusor Architecture:</w:t>
                      </w:r>
                    </w:p>
                    <w:p w14:paraId="45885E43" w14:textId="77777777" w:rsidR="00A95A68" w:rsidRPr="00A95A68" w:rsidRDefault="00A95A68" w:rsidP="00646090">
                      <w:pPr>
                        <w:numPr>
                          <w:ilvl w:val="1"/>
                          <w:numId w:val="22"/>
                        </w:numPr>
                        <w:rPr>
                          <w:b/>
                          <w:bCs/>
                        </w:rPr>
                      </w:pPr>
                      <w:r w:rsidRPr="00A95A68">
                        <w:rPr>
                          <w:b/>
                          <w:bCs/>
                        </w:rPr>
                        <w:t>A comprehensive diagram illustrating the architecture of Hugging Face Diffusors, including components such as self-attention mechanisms, encoder-decoder structure, and positional encoding. This diagram should visually depict how these components interact to process and generate text effectively.</w:t>
                      </w:r>
                    </w:p>
                    <w:p w14:paraId="1B950D1B" w14:textId="77777777" w:rsidR="00A95A68" w:rsidRPr="00A95A68" w:rsidRDefault="00A95A68" w:rsidP="00646090">
                      <w:pPr>
                        <w:numPr>
                          <w:ilvl w:val="0"/>
                          <w:numId w:val="22"/>
                        </w:numPr>
                        <w:rPr>
                          <w:b/>
                          <w:bCs/>
                        </w:rPr>
                      </w:pPr>
                      <w:r w:rsidRPr="00A95A68">
                        <w:rPr>
                          <w:b/>
                          <w:bCs/>
                        </w:rPr>
                        <w:t>Comparative Performance Charts:</w:t>
                      </w:r>
                    </w:p>
                    <w:p w14:paraId="40247357" w14:textId="77777777" w:rsidR="00A95A68" w:rsidRPr="00A95A68" w:rsidRDefault="00A95A68" w:rsidP="00646090">
                      <w:pPr>
                        <w:numPr>
                          <w:ilvl w:val="1"/>
                          <w:numId w:val="22"/>
                        </w:numPr>
                        <w:rPr>
                          <w:b/>
                          <w:bCs/>
                        </w:rPr>
                      </w:pPr>
                      <w:r w:rsidRPr="00A95A68">
                        <w:rPr>
                          <w:b/>
                          <w:bCs/>
                        </w:rPr>
                        <w:t>Comparative charts showcasing the performance metrics of Hugging Face Diffusors against traditional NLP models like RNNs and LSTMs. This could include metrics such as accuracy, training time, and inference speed across various NLP tasks.</w:t>
                      </w:r>
                    </w:p>
                    <w:p w14:paraId="5169A2BA" w14:textId="77777777" w:rsidR="00A95A68" w:rsidRPr="00A95A68" w:rsidRDefault="00A95A68" w:rsidP="00646090">
                      <w:pPr>
                        <w:numPr>
                          <w:ilvl w:val="0"/>
                          <w:numId w:val="22"/>
                        </w:numPr>
                        <w:rPr>
                          <w:b/>
                          <w:bCs/>
                        </w:rPr>
                      </w:pPr>
                      <w:r w:rsidRPr="00A95A68">
                        <w:rPr>
                          <w:b/>
                          <w:bCs/>
                        </w:rPr>
                        <w:t>Case Study Summaries:</w:t>
                      </w:r>
                    </w:p>
                    <w:p w14:paraId="5C949668" w14:textId="77777777" w:rsidR="00A95A68" w:rsidRPr="00A95A68" w:rsidRDefault="00A95A68" w:rsidP="00646090">
                      <w:pPr>
                        <w:numPr>
                          <w:ilvl w:val="1"/>
                          <w:numId w:val="22"/>
                        </w:numPr>
                        <w:rPr>
                          <w:b/>
                          <w:bCs/>
                        </w:rPr>
                      </w:pPr>
                      <w:r w:rsidRPr="00A95A68">
                        <w:rPr>
                          <w:b/>
                          <w:bCs/>
                        </w:rPr>
                        <w:t>Tables or charts summarizing specific case studies where Hugging Face Diffusors have been successfully applied in different industries. Each case study should highlight the problem addressed, the solution implemented using Hugging Face Diffusors, and the achieved outcomes.</w:t>
                      </w:r>
                    </w:p>
                    <w:p w14:paraId="4B5AEFA5" w14:textId="77777777" w:rsidR="00A95A68" w:rsidRPr="00A95A68" w:rsidRDefault="00A95A68" w:rsidP="00646090">
                      <w:pPr>
                        <w:numPr>
                          <w:ilvl w:val="0"/>
                          <w:numId w:val="22"/>
                        </w:numPr>
                        <w:rPr>
                          <w:b/>
                          <w:bCs/>
                        </w:rPr>
                      </w:pPr>
                      <w:r w:rsidRPr="00A95A68">
                        <w:rPr>
                          <w:b/>
                          <w:bCs/>
                        </w:rPr>
                        <w:t>Transformer Model Evolution Timeline:</w:t>
                      </w:r>
                    </w:p>
                    <w:p w14:paraId="7AA85AF0" w14:textId="77777777" w:rsidR="00A95A68" w:rsidRPr="00A95A68" w:rsidRDefault="00A95A68" w:rsidP="00646090">
                      <w:pPr>
                        <w:numPr>
                          <w:ilvl w:val="1"/>
                          <w:numId w:val="22"/>
                        </w:numPr>
                        <w:rPr>
                          <w:b/>
                          <w:bCs/>
                        </w:rPr>
                      </w:pPr>
                      <w:r w:rsidRPr="00A95A68">
                        <w:rPr>
                          <w:b/>
                          <w:bCs/>
                        </w:rPr>
                        <w:t>A chronological timeline highlighting major milestones in the evolution of transformer models leading up to the development of Hugging Face Diffusors. This can visually depict key advancements and innovations in transformer-based architectures.</w:t>
                      </w:r>
                    </w:p>
                    <w:p w14:paraId="27B5ACC3" w14:textId="77777777" w:rsidR="00A95A68" w:rsidRPr="00A95A68" w:rsidRDefault="00A95A68" w:rsidP="00646090">
                      <w:pPr>
                        <w:numPr>
                          <w:ilvl w:val="0"/>
                          <w:numId w:val="22"/>
                        </w:numPr>
                        <w:rPr>
                          <w:b/>
                          <w:bCs/>
                        </w:rPr>
                      </w:pPr>
                      <w:r w:rsidRPr="00A95A68">
                        <w:rPr>
                          <w:b/>
                          <w:bCs/>
                        </w:rPr>
                        <w:t>Illustrative Workflow of NLP Tasks:</w:t>
                      </w:r>
                    </w:p>
                    <w:p w14:paraId="7FB18D2D" w14:textId="77777777" w:rsidR="00A95A68" w:rsidRPr="00A95A68" w:rsidRDefault="00A95A68" w:rsidP="00646090">
                      <w:pPr>
                        <w:numPr>
                          <w:ilvl w:val="1"/>
                          <w:numId w:val="22"/>
                        </w:numPr>
                        <w:rPr>
                          <w:b/>
                          <w:bCs/>
                        </w:rPr>
                      </w:pPr>
                      <w:r w:rsidRPr="00A95A68">
                        <w:rPr>
                          <w:b/>
                          <w:bCs/>
                        </w:rPr>
                        <w:t>Workflow diagrams illustrating the application of Hugging Face Diffusors in various NLP tasks, such as language translation, sentiment analysis, and text generation. These diagrams should outline the step-by-step process from input data to output prediction, emphasizing the role of transformers in each task.</w:t>
                      </w:r>
                    </w:p>
                    <w:p w14:paraId="5981FD78" w14:textId="77777777" w:rsidR="00A95A68" w:rsidRPr="00A95A68" w:rsidRDefault="00A95A68" w:rsidP="00646090">
                      <w:pPr>
                        <w:numPr>
                          <w:ilvl w:val="0"/>
                          <w:numId w:val="8"/>
                        </w:numPr>
                        <w:rPr>
                          <w:b/>
                          <w:bCs/>
                        </w:rPr>
                      </w:pPr>
                      <w:r w:rsidRPr="00A95A68">
                        <w:rPr>
                          <w:b/>
                          <w:bCs/>
                        </w:rPr>
                        <w:t>Attention Mechanism Visualization:</w:t>
                      </w:r>
                    </w:p>
                    <w:p w14:paraId="6AE5C3D3" w14:textId="77777777" w:rsidR="00A95A68" w:rsidRPr="00A95A68" w:rsidRDefault="00A95A68" w:rsidP="00646090">
                      <w:pPr>
                        <w:numPr>
                          <w:ilvl w:val="1"/>
                          <w:numId w:val="8"/>
                        </w:numPr>
                        <w:rPr>
                          <w:b/>
                          <w:bCs/>
                        </w:rPr>
                      </w:pPr>
                      <w:r w:rsidRPr="00A95A68">
                        <w:rPr>
                          <w:b/>
                          <w:bCs/>
                        </w:rPr>
                        <w:t>Visual representations of self-attention mechanisms within Hugging Face Diffusors, demonstrating how the model dynamically weights and attends to different parts of the input sequence. This visualization can enhance understanding of the model's ability to capture long-range dependencies.</w:t>
                      </w:r>
                    </w:p>
                    <w:p w14:paraId="0B9670B0" w14:textId="77777777" w:rsidR="00A95A68" w:rsidRPr="00A95A68" w:rsidRDefault="00A95A68" w:rsidP="00646090">
                      <w:pPr>
                        <w:numPr>
                          <w:ilvl w:val="0"/>
                          <w:numId w:val="8"/>
                        </w:numPr>
                        <w:rPr>
                          <w:b/>
                          <w:bCs/>
                        </w:rPr>
                      </w:pPr>
                      <w:r w:rsidRPr="00A95A68">
                        <w:rPr>
                          <w:b/>
                          <w:bCs/>
                        </w:rPr>
                        <w:t>Error Analysis Examples:</w:t>
                      </w:r>
                    </w:p>
                    <w:p w14:paraId="256DCD4E" w14:textId="77777777" w:rsidR="00A95A68" w:rsidRPr="00A95A68" w:rsidRDefault="00A95A68" w:rsidP="00646090">
                      <w:pPr>
                        <w:numPr>
                          <w:ilvl w:val="1"/>
                          <w:numId w:val="8"/>
                        </w:numPr>
                        <w:rPr>
                          <w:b/>
                          <w:bCs/>
                        </w:rPr>
                      </w:pPr>
                      <w:r w:rsidRPr="00A95A68">
                        <w:rPr>
                          <w:b/>
                          <w:bCs/>
                        </w:rPr>
                        <w:t>Examples or charts illustrating error analysis conducted with Hugging Face Diffusors, showcasing how the model identifies and handles errors in language understanding and generation tasks.</w:t>
                      </w:r>
                    </w:p>
                    <w:p w14:paraId="731335EE" w14:textId="77777777" w:rsidR="004B6D27" w:rsidRDefault="004B6D27"/>
                  </w:txbxContent>
                </v:textbox>
                <w10:wrap type="square" anchorx="margin"/>
              </v:shape>
            </w:pict>
          </mc:Fallback>
        </mc:AlternateContent>
      </w:r>
      <w:r w:rsidR="00247316"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66432" behindDoc="1" locked="0" layoutInCell="1" allowOverlap="0" wp14:anchorId="6A56561B" wp14:editId="1B0708FE">
                <wp:simplePos x="0" y="0"/>
                <wp:positionH relativeFrom="margin">
                  <wp:posOffset>0</wp:posOffset>
                </wp:positionH>
                <wp:positionV relativeFrom="paragraph">
                  <wp:posOffset>168910</wp:posOffset>
                </wp:positionV>
                <wp:extent cx="4983480" cy="685800"/>
                <wp:effectExtent l="38100" t="38100" r="45720" b="38100"/>
                <wp:wrapSquare wrapText="bothSides"/>
                <wp:docPr id="25277580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75554DA0" w14:textId="77777777" w:rsidR="00247316" w:rsidRDefault="00247316" w:rsidP="00247316">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56561B" id="Rectangle 4" o:spid="_x0000_s1027" style="position:absolute;margin-left:0;margin-top:13.3pt;width:392.4pt;height:54pt;z-index:-25165004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izZGQIAADo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" o:allowoverlap="f" fillcolor="#44546a" strokecolor="#44546a" strokeweight="6pt">
                <v:stroke linestyle="thinThin"/>
                <v:textbox inset="14.4pt,14.4pt,14.4pt,14.4pt">
                  <w:txbxContent>
                    <w:p w14:paraId="75554DA0" w14:textId="77777777" w:rsidR="00247316" w:rsidRDefault="00247316" w:rsidP="00247316">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ins w:id="123" w:author="Shreya Moharir" w:date="2024-08-20T16:17:00Z" w16du:dateUtc="2024-08-20T10:47:00Z">
        <w:r w:rsidR="00441E01">
          <w:t>//</w:t>
        </w:r>
      </w:ins>
      <w:commentRangeEnd w:id="122"/>
      <w:ins w:id="124" w:author="Shreya Moharir" w:date="2024-08-20T16:18:00Z" w16du:dateUtc="2024-08-20T10:48:00Z">
        <w:r w:rsidR="00035B71">
          <w:rPr>
            <w:rStyle w:val="CommentReference"/>
          </w:rPr>
          <w:commentReference w:id="122"/>
        </w:r>
      </w:ins>
    </w:p>
    <w:p w14:paraId="63DA3A6B" w14:textId="77777777" w:rsidR="00073FFE" w:rsidRPr="009F5578" w:rsidRDefault="00073FFE" w:rsidP="00A301BF">
      <w:pPr>
        <w:pStyle w:val="H1-Section"/>
      </w:pPr>
      <w:r w:rsidRPr="009F5578">
        <w:t xml:space="preserve">2.1: Overview of Hugging Face Diffusion </w:t>
      </w:r>
      <w:commentRangeStart w:id="125"/>
      <w:r w:rsidRPr="009F5578">
        <w:t>Library</w:t>
      </w:r>
      <w:commentRangeEnd w:id="125"/>
      <w:r w:rsidR="00A10D2C">
        <w:rPr>
          <w:rStyle w:val="CommentReference"/>
          <w:b w:val="0"/>
        </w:rPr>
        <w:commentReference w:id="125"/>
      </w:r>
    </w:p>
    <w:p w14:paraId="01139916" w14:textId="7C747B88" w:rsidR="009F5578" w:rsidRPr="009F5578" w:rsidRDefault="009F5578" w:rsidP="000F64BE">
      <w:pPr>
        <w:pStyle w:val="P-Regular"/>
      </w:pPr>
      <w:r w:rsidRPr="009F5578">
        <w:t>In the landscape of natural language processing (NLP), the Hugging Face Diffusion library stands out as a pivotal tool, empowering researchers and practitioners with state-of-the-art transformer-based models and a robust ecosystem of tools and resources. This section provides a comprehensive introduction to the library, explores its key features and functionalities, and compares it with other notable NLP libraries.</w:t>
      </w:r>
    </w:p>
    <w:p w14:paraId="67E49E5B" w14:textId="77777777" w:rsidR="009F5578" w:rsidRPr="009F5578" w:rsidRDefault="009F5578" w:rsidP="00A301BF">
      <w:pPr>
        <w:pStyle w:val="H2-Heading"/>
      </w:pPr>
      <w:r w:rsidRPr="009F5578">
        <w:lastRenderedPageBreak/>
        <w:t>Introduction to the Hugging Face Diffusion Library</w:t>
      </w:r>
    </w:p>
    <w:p w14:paraId="489C0032" w14:textId="77777777" w:rsidR="009F5578" w:rsidRPr="009F5578" w:rsidRDefault="009F5578" w:rsidP="000F64BE">
      <w:pPr>
        <w:pStyle w:val="P-Regular"/>
      </w:pPr>
      <w:r w:rsidRPr="009F5578">
        <w:t>The Hugging Face Diffusion library emerged as a cornerstone in modern NLP research and applications, driven by its commitment to open-source collaboration and the democratization of advanced AI technologies. Founded on the principles of accessibility and innovation, the library offers a rich repository of pre-trained transformer models, enabling users to leverage cutting-edge architectures like BERT, GPT, and their variants for a wide array of NLP tasks (Devlin et al., 2019; Vaswani et al., 2017).</w:t>
      </w:r>
    </w:p>
    <w:p w14:paraId="23C05C20" w14:textId="510EDA95" w:rsidR="009F5578" w:rsidRPr="009F5578" w:rsidRDefault="009F5578" w:rsidP="00A301BF">
      <w:pPr>
        <w:pStyle w:val="H2-Heading"/>
      </w:pPr>
      <w:r w:rsidRPr="009F5578">
        <w:t xml:space="preserve">Key </w:t>
      </w:r>
      <w:r w:rsidR="00CD013A">
        <w:t>f</w:t>
      </w:r>
      <w:r w:rsidRPr="009F5578">
        <w:t xml:space="preserve">eatures and </w:t>
      </w:r>
      <w:r w:rsidR="00CD013A">
        <w:t>f</w:t>
      </w:r>
      <w:r w:rsidRPr="009F5578">
        <w:t>unctionalities</w:t>
      </w:r>
    </w:p>
    <w:p w14:paraId="259B08ED" w14:textId="0FE297FE" w:rsidR="009F5578" w:rsidRPr="005D4318" w:rsidRDefault="009F5578" w:rsidP="00646090">
      <w:pPr>
        <w:numPr>
          <w:ilvl w:val="0"/>
          <w:numId w:val="5"/>
        </w:numPr>
        <w:rPr>
          <w:rStyle w:val="P-Bold"/>
          <w:rPrChange w:id="126" w:author="Shreya Moharir" w:date="2024-08-20T15:19:00Z" w16du:dateUtc="2024-08-20T09:49:00Z">
            <w:rPr>
              <w:b/>
              <w:bCs/>
            </w:rPr>
          </w:rPrChange>
        </w:rPr>
      </w:pPr>
      <w:r w:rsidRPr="005D4318">
        <w:rPr>
          <w:rStyle w:val="P-Bold"/>
          <w:rPrChange w:id="127" w:author="Shreya Moharir" w:date="2024-08-20T15:19:00Z" w16du:dateUtc="2024-08-20T09:49:00Z">
            <w:rPr>
              <w:b/>
              <w:bCs/>
            </w:rPr>
          </w:rPrChange>
        </w:rPr>
        <w:t xml:space="preserve">Model </w:t>
      </w:r>
      <w:r w:rsidR="00CD013A" w:rsidRPr="005D4318">
        <w:rPr>
          <w:rStyle w:val="P-Bold"/>
          <w:rPrChange w:id="128" w:author="Shreya Moharir" w:date="2024-08-20T15:19:00Z" w16du:dateUtc="2024-08-20T09:49:00Z">
            <w:rPr>
              <w:b/>
              <w:bCs/>
            </w:rPr>
          </w:rPrChange>
        </w:rPr>
        <w:t>r</w:t>
      </w:r>
      <w:r w:rsidRPr="005D4318">
        <w:rPr>
          <w:rStyle w:val="P-Bold"/>
          <w:rPrChange w:id="129" w:author="Shreya Moharir" w:date="2024-08-20T15:19:00Z" w16du:dateUtc="2024-08-20T09:49:00Z">
            <w:rPr>
              <w:b/>
              <w:bCs/>
            </w:rPr>
          </w:rPrChange>
        </w:rPr>
        <w:t xml:space="preserve">epository and </w:t>
      </w:r>
      <w:r w:rsidR="00CD013A" w:rsidRPr="005D4318">
        <w:rPr>
          <w:rStyle w:val="P-Bold"/>
          <w:rPrChange w:id="130" w:author="Shreya Moharir" w:date="2024-08-20T15:19:00Z" w16du:dateUtc="2024-08-20T09:49:00Z">
            <w:rPr>
              <w:b/>
              <w:bCs/>
            </w:rPr>
          </w:rPrChange>
        </w:rPr>
        <w:t>h</w:t>
      </w:r>
      <w:r w:rsidRPr="005D4318">
        <w:rPr>
          <w:rStyle w:val="P-Bold"/>
          <w:rPrChange w:id="131" w:author="Shreya Moharir" w:date="2024-08-20T15:19:00Z" w16du:dateUtc="2024-08-20T09:49:00Z">
            <w:rPr>
              <w:b/>
              <w:bCs/>
            </w:rPr>
          </w:rPrChange>
        </w:rPr>
        <w:t>ub:</w:t>
      </w:r>
      <w:r w:rsidRPr="009F5578">
        <w:t xml:space="preserve"> Central to the Hugging Face Diffusion library is its model hub, which hosts a vast collection of pre-trained models spanning different languages, domains, and tasks. This repository not only facilitates easy access to pre-trained weights but also encourages community contributions and model fine-tuning, making it a dynamic resource for both beginners and seasoned researchers.</w:t>
      </w:r>
    </w:p>
    <w:p w14:paraId="47B222A5" w14:textId="109B9E29" w:rsidR="009F5578" w:rsidRPr="005D4318" w:rsidRDefault="009F5578" w:rsidP="00646090">
      <w:pPr>
        <w:numPr>
          <w:ilvl w:val="0"/>
          <w:numId w:val="5"/>
        </w:numPr>
        <w:rPr>
          <w:rStyle w:val="P-Bold"/>
          <w:rPrChange w:id="132" w:author="Shreya Moharir" w:date="2024-08-20T15:19:00Z" w16du:dateUtc="2024-08-20T09:49:00Z">
            <w:rPr>
              <w:b/>
              <w:bCs/>
            </w:rPr>
          </w:rPrChange>
        </w:rPr>
      </w:pPr>
      <w:r w:rsidRPr="005D4318">
        <w:rPr>
          <w:rStyle w:val="P-Bold"/>
          <w:rPrChange w:id="133" w:author="Shreya Moharir" w:date="2024-08-20T15:19:00Z" w16du:dateUtc="2024-08-20T09:49:00Z">
            <w:rPr>
              <w:b/>
              <w:bCs/>
            </w:rPr>
          </w:rPrChange>
        </w:rPr>
        <w:t xml:space="preserve">Pipeline </w:t>
      </w:r>
      <w:r w:rsidR="00CD013A" w:rsidRPr="005D4318">
        <w:rPr>
          <w:rStyle w:val="P-Bold"/>
          <w:rPrChange w:id="134" w:author="Shreya Moharir" w:date="2024-08-20T15:19:00Z" w16du:dateUtc="2024-08-20T09:49:00Z">
            <w:rPr>
              <w:b/>
              <w:bCs/>
            </w:rPr>
          </w:rPrChange>
        </w:rPr>
        <w:t>i</w:t>
      </w:r>
      <w:r w:rsidRPr="005D4318">
        <w:rPr>
          <w:rStyle w:val="P-Bold"/>
          <w:rPrChange w:id="135" w:author="Shreya Moharir" w:date="2024-08-20T15:19:00Z" w16du:dateUtc="2024-08-20T09:49:00Z">
            <w:rPr>
              <w:b/>
              <w:bCs/>
            </w:rPr>
          </w:rPrChange>
        </w:rPr>
        <w:t>ntegration:</w:t>
      </w:r>
      <w:r w:rsidRPr="009F5578">
        <w:t xml:space="preserve"> The library offers seamless integration with NLP pipelines, streamlining the process from data preprocessing to model deployment. This integration is supported by a user-friendly API that abstracts complex NLP tasks into simple function calls, thereby reducing development time and enhancing workflow efficiency.</w:t>
      </w:r>
    </w:p>
    <w:p w14:paraId="17E7F6C6" w14:textId="24472548" w:rsidR="009F5578" w:rsidRPr="005D4318" w:rsidRDefault="009F5578" w:rsidP="00646090">
      <w:pPr>
        <w:numPr>
          <w:ilvl w:val="0"/>
          <w:numId w:val="5"/>
        </w:numPr>
        <w:rPr>
          <w:rStyle w:val="P-Bold"/>
          <w:rPrChange w:id="136" w:author="Shreya Moharir" w:date="2024-08-20T15:19:00Z" w16du:dateUtc="2024-08-20T09:49:00Z">
            <w:rPr>
              <w:b/>
              <w:bCs/>
            </w:rPr>
          </w:rPrChange>
        </w:rPr>
      </w:pPr>
      <w:r w:rsidRPr="005D4318">
        <w:rPr>
          <w:rStyle w:val="P-Bold"/>
          <w:rPrChange w:id="137" w:author="Shreya Moharir" w:date="2024-08-20T15:19:00Z" w16du:dateUtc="2024-08-20T09:49:00Z">
            <w:rPr>
              <w:b/>
              <w:bCs/>
            </w:rPr>
          </w:rPrChange>
        </w:rPr>
        <w:t xml:space="preserve">Custom </w:t>
      </w:r>
      <w:r w:rsidR="00CD013A" w:rsidRPr="005D4318">
        <w:rPr>
          <w:rStyle w:val="P-Bold"/>
          <w:rPrChange w:id="138" w:author="Shreya Moharir" w:date="2024-08-20T15:19:00Z" w16du:dateUtc="2024-08-20T09:49:00Z">
            <w:rPr>
              <w:b/>
              <w:bCs/>
            </w:rPr>
          </w:rPrChange>
        </w:rPr>
        <w:t>m</w:t>
      </w:r>
      <w:r w:rsidRPr="005D4318">
        <w:rPr>
          <w:rStyle w:val="P-Bold"/>
          <w:rPrChange w:id="139" w:author="Shreya Moharir" w:date="2024-08-20T15:19:00Z" w16du:dateUtc="2024-08-20T09:49:00Z">
            <w:rPr>
              <w:b/>
              <w:bCs/>
            </w:rPr>
          </w:rPrChange>
        </w:rPr>
        <w:t xml:space="preserve">odel </w:t>
      </w:r>
      <w:r w:rsidR="00CD013A" w:rsidRPr="005D4318">
        <w:rPr>
          <w:rStyle w:val="P-Bold"/>
          <w:rPrChange w:id="140" w:author="Shreya Moharir" w:date="2024-08-20T15:19:00Z" w16du:dateUtc="2024-08-20T09:49:00Z">
            <w:rPr>
              <w:b/>
              <w:bCs/>
            </w:rPr>
          </w:rPrChange>
        </w:rPr>
        <w:t>d</w:t>
      </w:r>
      <w:r w:rsidRPr="005D4318">
        <w:rPr>
          <w:rStyle w:val="P-Bold"/>
          <w:rPrChange w:id="141" w:author="Shreya Moharir" w:date="2024-08-20T15:19:00Z" w16du:dateUtc="2024-08-20T09:49:00Z">
            <w:rPr>
              <w:b/>
              <w:bCs/>
            </w:rPr>
          </w:rPrChange>
        </w:rPr>
        <w:t>evelopment:</w:t>
      </w:r>
      <w:r w:rsidRPr="009F5578">
        <w:t xml:space="preserve"> Beyond pre-trained models, the Hugging Face Diffusion library empowers users to develop custom transformer architectures tailored to specific tasks and datasets. This capability is bolstered by extensive documentation, tutorials, and collaborative forums that support researchers in experimenting with novel architectures and advancing the frontier of NLP (Jurado &amp; Roselló, 2021).</w:t>
      </w:r>
    </w:p>
    <w:p w14:paraId="38F2D3CF" w14:textId="73F45FB9" w:rsidR="009F5578" w:rsidRPr="009F5578" w:rsidRDefault="009F5578" w:rsidP="00A301BF">
      <w:pPr>
        <w:pStyle w:val="H2-Heading"/>
      </w:pPr>
      <w:r w:rsidRPr="009F5578">
        <w:t xml:space="preserve">Comparison with </w:t>
      </w:r>
      <w:r w:rsidR="00CD013A">
        <w:t>o</w:t>
      </w:r>
      <w:r w:rsidRPr="009F5578">
        <w:t>ther NLP Libraries</w:t>
      </w:r>
    </w:p>
    <w:p w14:paraId="56B489C9" w14:textId="77777777" w:rsidR="009F5578" w:rsidRPr="009F5578" w:rsidRDefault="009F5578" w:rsidP="000F64BE">
      <w:pPr>
        <w:pStyle w:val="P-Regular"/>
      </w:pPr>
      <w:r w:rsidRPr="009F5578">
        <w:t>While several NLP libraries exist, each with its strengths and focus areas, the Hugging Face Diffusion library distinguishes itself through several key factors:</w:t>
      </w:r>
    </w:p>
    <w:p w14:paraId="6716B8D6" w14:textId="1BB70579" w:rsidR="009F5578" w:rsidRPr="009F5578" w:rsidRDefault="009F5578" w:rsidP="00646090">
      <w:pPr>
        <w:numPr>
          <w:ilvl w:val="0"/>
          <w:numId w:val="6"/>
        </w:numPr>
      </w:pPr>
      <w:r w:rsidRPr="005D4318">
        <w:rPr>
          <w:rStyle w:val="P-Bold"/>
          <w:rPrChange w:id="142" w:author="Shreya Moharir" w:date="2024-08-20T15:19:00Z" w16du:dateUtc="2024-08-20T09:49:00Z">
            <w:rPr>
              <w:b/>
              <w:bCs/>
            </w:rPr>
          </w:rPrChange>
        </w:rPr>
        <w:t xml:space="preserve">Model </w:t>
      </w:r>
      <w:r w:rsidR="00CD013A" w:rsidRPr="005D4318">
        <w:rPr>
          <w:rStyle w:val="P-Bold"/>
          <w:rPrChange w:id="143" w:author="Shreya Moharir" w:date="2024-08-20T15:19:00Z" w16du:dateUtc="2024-08-20T09:49:00Z">
            <w:rPr>
              <w:b/>
              <w:bCs/>
            </w:rPr>
          </w:rPrChange>
        </w:rPr>
        <w:t>a</w:t>
      </w:r>
      <w:r w:rsidRPr="005D4318">
        <w:rPr>
          <w:rStyle w:val="P-Bold"/>
          <w:rPrChange w:id="144" w:author="Shreya Moharir" w:date="2024-08-20T15:19:00Z" w16du:dateUtc="2024-08-20T09:49:00Z">
            <w:rPr>
              <w:b/>
              <w:bCs/>
            </w:rPr>
          </w:rPrChange>
        </w:rPr>
        <w:t>ccessibility:</w:t>
      </w:r>
      <w:r w:rsidRPr="009F5578">
        <w:t xml:space="preserve"> The library's model hub offers a broader range of pre-trained models and community-driven contributions compared to traditional libraries, enhancing diversity and adaptability in model selection.</w:t>
      </w:r>
    </w:p>
    <w:p w14:paraId="6DBDDB42" w14:textId="0DB19E4B" w:rsidR="009F5578" w:rsidRPr="009F5578" w:rsidRDefault="009F5578" w:rsidP="00646090">
      <w:pPr>
        <w:numPr>
          <w:ilvl w:val="0"/>
          <w:numId w:val="6"/>
        </w:numPr>
      </w:pPr>
      <w:r w:rsidRPr="005D4318">
        <w:rPr>
          <w:rStyle w:val="P-Bold"/>
          <w:rPrChange w:id="145" w:author="Shreya Moharir" w:date="2024-08-20T15:19:00Z" w16du:dateUtc="2024-08-20T09:49:00Z">
            <w:rPr>
              <w:b/>
              <w:bCs/>
            </w:rPr>
          </w:rPrChange>
        </w:rPr>
        <w:lastRenderedPageBreak/>
        <w:t xml:space="preserve">Community </w:t>
      </w:r>
      <w:r w:rsidR="00CD013A" w:rsidRPr="005D4318">
        <w:rPr>
          <w:rStyle w:val="P-Bold"/>
          <w:rPrChange w:id="146" w:author="Shreya Moharir" w:date="2024-08-20T15:19:00Z" w16du:dateUtc="2024-08-20T09:49:00Z">
            <w:rPr>
              <w:b/>
              <w:bCs/>
            </w:rPr>
          </w:rPrChange>
        </w:rPr>
        <w:t>e</w:t>
      </w:r>
      <w:r w:rsidRPr="005D4318">
        <w:rPr>
          <w:rStyle w:val="P-Bold"/>
          <w:rPrChange w:id="147" w:author="Shreya Moharir" w:date="2024-08-20T15:19:00Z" w16du:dateUtc="2024-08-20T09:49:00Z">
            <w:rPr>
              <w:b/>
              <w:bCs/>
            </w:rPr>
          </w:rPrChange>
        </w:rPr>
        <w:t>ngagement:</w:t>
      </w:r>
      <w:r w:rsidRPr="009F5578">
        <w:t xml:space="preserve"> Hugging Face fosters a vibrant community of researchers and developers through open-source contributions and collaborative model development initiatives. This communal approach accelerates innovation and knowledge sharing within the NLP community.</w:t>
      </w:r>
    </w:p>
    <w:p w14:paraId="0D4DD377" w14:textId="4741EA19" w:rsidR="009F5578" w:rsidRDefault="009F5578" w:rsidP="00646090">
      <w:pPr>
        <w:numPr>
          <w:ilvl w:val="0"/>
          <w:numId w:val="6"/>
        </w:numPr>
        <w:rPr>
          <w:ins w:id="148" w:author="Shreya Moharir" w:date="2024-08-20T16:24:00Z" w16du:dateUtc="2024-08-20T10:54:00Z"/>
        </w:rPr>
      </w:pPr>
      <w:r w:rsidRPr="005D4318">
        <w:rPr>
          <w:rStyle w:val="P-Bold"/>
          <w:rPrChange w:id="149" w:author="Shreya Moharir" w:date="2024-08-20T15:19:00Z" w16du:dateUtc="2024-08-20T09:49:00Z">
            <w:rPr>
              <w:b/>
              <w:bCs/>
            </w:rPr>
          </w:rPrChange>
        </w:rPr>
        <w:t xml:space="preserve">Scalability and </w:t>
      </w:r>
      <w:r w:rsidR="00CD013A" w:rsidRPr="005D4318">
        <w:rPr>
          <w:rStyle w:val="P-Bold"/>
          <w:rPrChange w:id="150" w:author="Shreya Moharir" w:date="2024-08-20T15:19:00Z" w16du:dateUtc="2024-08-20T09:49:00Z">
            <w:rPr>
              <w:b/>
              <w:bCs/>
            </w:rPr>
          </w:rPrChange>
        </w:rPr>
        <w:t>p</w:t>
      </w:r>
      <w:r w:rsidRPr="005D4318">
        <w:rPr>
          <w:rStyle w:val="P-Bold"/>
          <w:rPrChange w:id="151" w:author="Shreya Moharir" w:date="2024-08-20T15:19:00Z" w16du:dateUtc="2024-08-20T09:49:00Z">
            <w:rPr>
              <w:b/>
              <w:bCs/>
            </w:rPr>
          </w:rPrChange>
        </w:rPr>
        <w:t>erformance:</w:t>
      </w:r>
      <w:r w:rsidRPr="009F5578">
        <w:t xml:space="preserve"> Leveraging transformer architectures, Hugging Face Diffusors excel in handling large-scale datasets and complex NLP tasks with superior performance metrics, setting benchmarks in accuracy and efficiency (Rao &amp; McMahan, 2019). </w:t>
      </w:r>
    </w:p>
    <w:p w14:paraId="0AB0F6DE" w14:textId="7128D891" w:rsidR="001A2D02" w:rsidRPr="009F5578" w:rsidRDefault="00AA3711" w:rsidP="00AA3711">
      <w:pPr>
        <w:pStyle w:val="P-Regular"/>
        <w:pPrChange w:id="152" w:author="Shreya Moharir" w:date="2024-08-20T16:24:00Z" w16du:dateUtc="2024-08-20T10:54:00Z">
          <w:pPr>
            <w:numPr>
              <w:numId w:val="6"/>
            </w:numPr>
            <w:tabs>
              <w:tab w:val="num" w:pos="720"/>
            </w:tabs>
            <w:ind w:left="720" w:hanging="360"/>
          </w:pPr>
        </w:pPrChange>
      </w:pPr>
      <w:commentRangeStart w:id="153"/>
      <w:ins w:id="154" w:author="Shreya Moharir" w:date="2024-08-20T16:24:00Z" w16du:dateUtc="2024-08-20T10:54:00Z">
        <w:r>
          <w:t>//</w:t>
        </w:r>
      </w:ins>
      <w:commentRangeEnd w:id="153"/>
      <w:ins w:id="155" w:author="Shreya Moharir" w:date="2024-08-20T16:29:00Z" w16du:dateUtc="2024-08-20T10:59:00Z">
        <w:r w:rsidR="00331878">
          <w:rPr>
            <w:rStyle w:val="CommentReference"/>
            <w:rFonts w:eastAsiaTheme="minorHAnsi"/>
            <w:lang w:val="en-US"/>
          </w:rPr>
          <w:commentReference w:id="153"/>
        </w:r>
      </w:ins>
    </w:p>
    <w:p w14:paraId="7DB63553" w14:textId="7BC16285" w:rsidR="009F5578" w:rsidRPr="009F5578" w:rsidRDefault="009F5578" w:rsidP="008C7574">
      <w:pPr>
        <w:pStyle w:val="SP-Editorial"/>
        <w:pPrChange w:id="156" w:author="Shreya Moharir" w:date="2024-08-20T16:18:00Z" w16du:dateUtc="2024-08-20T10:48:00Z">
          <w:pPr>
            <w:pStyle w:val="P-Callout"/>
          </w:pPr>
        </w:pPrChange>
      </w:pPr>
      <w:commentRangeStart w:id="157"/>
      <w:r w:rsidRPr="009F5578">
        <w:t xml:space="preserve">This </w:t>
      </w:r>
      <w:commentRangeEnd w:id="157"/>
      <w:r w:rsidR="0035062A">
        <w:rPr>
          <w:rStyle w:val="CommentReference"/>
          <w:rFonts w:eastAsiaTheme="minorHAnsi"/>
          <w:b w:val="0"/>
          <w:lang w:val="en-US"/>
        </w:rPr>
        <w:commentReference w:id="157"/>
      </w:r>
      <w:del w:id="158" w:author="Shreya Moharir" w:date="2024-08-20T17:08:00Z" w16du:dateUtc="2024-08-20T11:38:00Z">
        <w:r w:rsidRPr="009F5578" w:rsidDel="00216C01">
          <w:delText>section provides a thorough exploration of the Hugging Face Diffusion library, ensuring clarity and depth suitable for an academic and scientific audience. It integrates examples, recommended illustrations, in-text citations, and references to enrich the content and support scholarly discourse. If there are any further adjustments or specific aspects you'd like to emphasize, please let me know!</w:delText>
        </w:r>
      </w:del>
    </w:p>
    <w:p w14:paraId="0B70DD75" w14:textId="0DEA8820" w:rsidR="00073FFE" w:rsidRDefault="006E08DE" w:rsidP="008B2575">
      <w:r>
        <w:rPr>
          <w:noProof/>
        </w:rPr>
        <mc:AlternateContent>
          <mc:Choice Requires="wps">
            <w:drawing>
              <wp:anchor distT="0" distB="0" distL="114300" distR="114300" simplePos="0" relativeHeight="251668480" behindDoc="0" locked="0" layoutInCell="1" allowOverlap="1" wp14:anchorId="2F3084B3" wp14:editId="78DC48AD">
                <wp:simplePos x="0" y="0"/>
                <wp:positionH relativeFrom="margin">
                  <wp:align>right</wp:align>
                </wp:positionH>
                <wp:positionV relativeFrom="paragraph">
                  <wp:posOffset>1300480</wp:posOffset>
                </wp:positionV>
                <wp:extent cx="4983480" cy="2895600"/>
                <wp:effectExtent l="38100" t="38100" r="45720" b="38100"/>
                <wp:wrapSquare wrapText="bothSides"/>
                <wp:docPr id="1566856419" name="Text Box 1"/>
                <wp:cNvGraphicFramePr/>
                <a:graphic xmlns:a="http://schemas.openxmlformats.org/drawingml/2006/main">
                  <a:graphicData uri="http://schemas.microsoft.com/office/word/2010/wordprocessingShape">
                    <wps:wsp>
                      <wps:cNvSpPr txBox="1"/>
                      <wps:spPr>
                        <a:xfrm>
                          <a:off x="0" y="0"/>
                          <a:ext cx="4983480" cy="2895600"/>
                        </a:xfrm>
                        <a:prstGeom prst="rect">
                          <a:avLst/>
                        </a:prstGeom>
                        <a:solidFill>
                          <a:schemeClr val="lt1"/>
                        </a:solidFill>
                        <a:ln w="76200" cmpd="thickThin">
                          <a:solidFill>
                            <a:schemeClr val="tx2"/>
                          </a:solidFill>
                        </a:ln>
                      </wps:spPr>
                      <wps:txbx>
                        <w:txbxContent>
                          <w:p w14:paraId="2F2CE4E5" w14:textId="77777777" w:rsidR="00E7700D" w:rsidRPr="00E7700D" w:rsidRDefault="00E7700D" w:rsidP="00646090">
                            <w:pPr>
                              <w:numPr>
                                <w:ilvl w:val="0"/>
                                <w:numId w:val="7"/>
                              </w:numPr>
                            </w:pPr>
                            <w:r w:rsidRPr="00E7700D">
                              <w:rPr>
                                <w:b/>
                                <w:bCs/>
                              </w:rPr>
                              <w:t>Model Repository Interface:</w:t>
                            </w:r>
                            <w:r w:rsidRPr="00E7700D">
                              <w:t xml:space="preserve"> A screenshot or interface mockup showcasing the Hugging Face model hub, highlighting features such as model search, version control, and community ratings.</w:t>
                            </w:r>
                          </w:p>
                          <w:p w14:paraId="6855E5DA" w14:textId="77777777" w:rsidR="00E7700D" w:rsidRPr="00E7700D" w:rsidRDefault="00E7700D" w:rsidP="00646090">
                            <w:pPr>
                              <w:numPr>
                                <w:ilvl w:val="0"/>
                                <w:numId w:val="7"/>
                              </w:numPr>
                            </w:pPr>
                            <w:r w:rsidRPr="00E7700D">
                              <w:rPr>
                                <w:b/>
                                <w:bCs/>
                              </w:rPr>
                              <w:t>Comparison Charts:</w:t>
                            </w:r>
                            <w:r w:rsidRPr="00E7700D">
                              <w:t xml:space="preserve"> Graphical representations comparing the performance metrics (e.g., accuracy, speed) of Hugging Face Diffusion models against competitors like spaCy, NLTK, and TensorFlow NLP.</w:t>
                            </w:r>
                          </w:p>
                          <w:p w14:paraId="425FD308" w14:textId="77777777" w:rsidR="00E7700D" w:rsidRPr="00E7700D" w:rsidRDefault="00E7700D" w:rsidP="00646090">
                            <w:pPr>
                              <w:numPr>
                                <w:ilvl w:val="0"/>
                                <w:numId w:val="7"/>
                              </w:numPr>
                            </w:pPr>
                            <w:r w:rsidRPr="00E7700D">
                              <w:rPr>
                                <w:b/>
                                <w:bCs/>
                              </w:rPr>
                              <w:t>Workflow Diagram:</w:t>
                            </w:r>
                            <w:r w:rsidRPr="00E7700D">
                              <w:t xml:space="preserve"> An illustrative workflow depicting the integration of Hugging Face Diffusion models into an NLP pipeline, from data preprocessing through model training and deployment.</w:t>
                            </w:r>
                          </w:p>
                          <w:p w14:paraId="712FB6E4" w14:textId="77777777" w:rsidR="00E7700D" w:rsidRPr="00E7700D" w:rsidRDefault="00E7700D" w:rsidP="00646090">
                            <w:pPr>
                              <w:numPr>
                                <w:ilvl w:val="0"/>
                                <w:numId w:val="7"/>
                              </w:numPr>
                            </w:pPr>
                            <w:r w:rsidRPr="00E7700D">
                              <w:rPr>
                                <w:b/>
                                <w:bCs/>
                              </w:rPr>
                              <w:t>User Case Studies:</w:t>
                            </w:r>
                            <w:r w:rsidRPr="00E7700D">
                              <w:t xml:space="preserve"> Diagrams or charts summarizing real-world applications of Hugging Face Diffusion models across diverse domains, demonstrating their versatility and impact.</w:t>
                            </w:r>
                          </w:p>
                          <w:p w14:paraId="1C3B8B58" w14:textId="77777777" w:rsidR="009F5578" w:rsidRDefault="009F5578" w:rsidP="009F55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084B3" id="_x0000_s1028" type="#_x0000_t202" style="position:absolute;margin-left:341.2pt;margin-top:102.4pt;width:392.4pt;height:228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" fillcolor="white [3201]" strokecolor="#44546a [3215]" strokeweight="6pt">
                <v:stroke linestyle="thickThin"/>
                <v:textbox>
                  <w:txbxContent>
                    <w:p w14:paraId="2F2CE4E5" w14:textId="77777777" w:rsidR="00E7700D" w:rsidRPr="00E7700D" w:rsidRDefault="00E7700D" w:rsidP="00646090">
                      <w:pPr>
                        <w:numPr>
                          <w:ilvl w:val="0"/>
                          <w:numId w:val="7"/>
                        </w:numPr>
                      </w:pPr>
                      <w:r w:rsidRPr="00E7700D">
                        <w:rPr>
                          <w:b/>
                          <w:bCs/>
                        </w:rPr>
                        <w:t>Model Repository Interface:</w:t>
                      </w:r>
                      <w:r w:rsidRPr="00E7700D">
                        <w:t xml:space="preserve"> A screenshot or interface mockup showcasing the Hugging Face model hub, highlighting features such as model search, version control, and community ratings.</w:t>
                      </w:r>
                    </w:p>
                    <w:p w14:paraId="6855E5DA" w14:textId="77777777" w:rsidR="00E7700D" w:rsidRPr="00E7700D" w:rsidRDefault="00E7700D" w:rsidP="00646090">
                      <w:pPr>
                        <w:numPr>
                          <w:ilvl w:val="0"/>
                          <w:numId w:val="7"/>
                        </w:numPr>
                      </w:pPr>
                      <w:r w:rsidRPr="00E7700D">
                        <w:rPr>
                          <w:b/>
                          <w:bCs/>
                        </w:rPr>
                        <w:t>Comparison Charts:</w:t>
                      </w:r>
                      <w:r w:rsidRPr="00E7700D">
                        <w:t xml:space="preserve"> Graphical representations comparing the performance metrics (e.g., accuracy, speed) of Hugging Face Diffusion models against competitors like spaCy, NLTK, and TensorFlow NLP.</w:t>
                      </w:r>
                    </w:p>
                    <w:p w14:paraId="425FD308" w14:textId="77777777" w:rsidR="00E7700D" w:rsidRPr="00E7700D" w:rsidRDefault="00E7700D" w:rsidP="00646090">
                      <w:pPr>
                        <w:numPr>
                          <w:ilvl w:val="0"/>
                          <w:numId w:val="7"/>
                        </w:numPr>
                      </w:pPr>
                      <w:r w:rsidRPr="00E7700D">
                        <w:rPr>
                          <w:b/>
                          <w:bCs/>
                        </w:rPr>
                        <w:t>Workflow Diagram:</w:t>
                      </w:r>
                      <w:r w:rsidRPr="00E7700D">
                        <w:t xml:space="preserve"> An illustrative workflow depicting the integration of Hugging Face Diffusion models into an NLP pipeline, from data preprocessing through model training and deployment.</w:t>
                      </w:r>
                    </w:p>
                    <w:p w14:paraId="712FB6E4" w14:textId="77777777" w:rsidR="00E7700D" w:rsidRPr="00E7700D" w:rsidRDefault="00E7700D" w:rsidP="00646090">
                      <w:pPr>
                        <w:numPr>
                          <w:ilvl w:val="0"/>
                          <w:numId w:val="7"/>
                        </w:numPr>
                      </w:pPr>
                      <w:r w:rsidRPr="00E7700D">
                        <w:rPr>
                          <w:b/>
                          <w:bCs/>
                        </w:rPr>
                        <w:t>User Case Studies:</w:t>
                      </w:r>
                      <w:r w:rsidRPr="00E7700D">
                        <w:t xml:space="preserve"> Diagrams or charts summarizing real-world applications of Hugging Face Diffusion models across diverse domains, demonstrating their versatility and impact.</w:t>
                      </w:r>
                    </w:p>
                    <w:p w14:paraId="1C3B8B58" w14:textId="77777777" w:rsidR="009F5578" w:rsidRDefault="009F5578" w:rsidP="009F5578"/>
                  </w:txbxContent>
                </v:textbox>
                <w10:wrap type="square" anchorx="margin"/>
              </v:shape>
            </w:pict>
          </mc:Fallback>
        </mc:AlternateContent>
      </w:r>
      <w:r w:rsidR="009F5578"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69504" behindDoc="1" locked="0" layoutInCell="1" allowOverlap="0" wp14:anchorId="32194AF5" wp14:editId="40CC1C0D">
                <wp:simplePos x="0" y="0"/>
                <wp:positionH relativeFrom="margin">
                  <wp:posOffset>0</wp:posOffset>
                </wp:positionH>
                <wp:positionV relativeFrom="paragraph">
                  <wp:posOffset>530225</wp:posOffset>
                </wp:positionV>
                <wp:extent cx="4983480" cy="685800"/>
                <wp:effectExtent l="38100" t="38100" r="45720" b="38100"/>
                <wp:wrapSquare wrapText="bothSides"/>
                <wp:docPr id="177324169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335D6658" w14:textId="77777777" w:rsidR="009F5578" w:rsidRDefault="009F5578" w:rsidP="009F5578">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194AF5" id="_x0000_s1029" style="position:absolute;margin-left:0;margin-top:41.75pt;width:392.4pt;height:54pt;z-index:-25164697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" o:allowoverlap="f" fillcolor="#44546a" strokecolor="#44546a" strokeweight="6pt">
                <v:stroke linestyle="thinThin"/>
                <v:textbox inset="14.4pt,14.4pt,14.4pt,14.4pt">
                  <w:txbxContent>
                    <w:p w14:paraId="335D6658" w14:textId="77777777" w:rsidR="009F5578" w:rsidRDefault="009F5578" w:rsidP="009F5578">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2CF83535" w14:textId="5B900C2E" w:rsidR="00237155" w:rsidRPr="00237155" w:rsidRDefault="00237155" w:rsidP="00A301BF">
      <w:pPr>
        <w:pStyle w:val="H1-Section"/>
      </w:pPr>
      <w:r w:rsidRPr="00237155">
        <w:lastRenderedPageBreak/>
        <w:t xml:space="preserve">2.2: Model </w:t>
      </w:r>
      <w:r w:rsidR="00CD013A">
        <w:t>t</w:t>
      </w:r>
      <w:r w:rsidRPr="00237155">
        <w:t>raining with Hugging Face Diffusion</w:t>
      </w:r>
    </w:p>
    <w:p w14:paraId="491DF670" w14:textId="7760BAFB" w:rsidR="00237155" w:rsidRPr="00237155" w:rsidRDefault="00634066" w:rsidP="000F64BE">
      <w:pPr>
        <w:pStyle w:val="P-Regular"/>
      </w:pPr>
      <w:commentRangeStart w:id="159"/>
      <w:ins w:id="160" w:author="Shreya Moharir" w:date="2024-08-20T16:30:00Z" w16du:dateUtc="2024-08-20T11:00:00Z">
        <w:r>
          <w:t>In t</w:t>
        </w:r>
      </w:ins>
      <w:del w:id="161" w:author="Shreya Moharir" w:date="2024-08-20T16:30:00Z" w16du:dateUtc="2024-08-20T11:00:00Z">
        <w:r w:rsidR="00237155" w:rsidRPr="00237155" w:rsidDel="00634066">
          <w:delText>T</w:delText>
        </w:r>
      </w:del>
      <w:r w:rsidR="00237155" w:rsidRPr="00237155">
        <w:t>his section</w:t>
      </w:r>
      <w:ins w:id="162" w:author="Shreya Moharir" w:date="2024-08-20T16:30:00Z" w16du:dateUtc="2024-08-20T11:00:00Z">
        <w:r>
          <w:t>, we will</w:t>
        </w:r>
      </w:ins>
      <w:r w:rsidR="00237155" w:rsidRPr="00237155">
        <w:t xml:space="preserve"> explore</w:t>
      </w:r>
      <w:del w:id="163" w:author="Shreya Moharir" w:date="2024-08-20T16:30:00Z" w16du:dateUtc="2024-08-20T11:00:00Z">
        <w:r w:rsidR="00237155" w:rsidRPr="00237155" w:rsidDel="00634066">
          <w:delText>s</w:delText>
        </w:r>
      </w:del>
      <w:r w:rsidR="00237155" w:rsidRPr="00237155">
        <w:t xml:space="preserve"> </w:t>
      </w:r>
      <w:commentRangeEnd w:id="159"/>
      <w:r w:rsidR="0042450A">
        <w:rPr>
          <w:rStyle w:val="CommentReference"/>
          <w:rFonts w:eastAsiaTheme="minorHAnsi"/>
          <w:lang w:val="en-US"/>
        </w:rPr>
        <w:commentReference w:id="159"/>
      </w:r>
      <w:r w:rsidR="00237155" w:rsidRPr="00237155">
        <w:t>the practical aspects of training models using the Hugging Face Diffusion library, encompassing environment setup, dataset preparation, and model training procedures. Aimed at academics and scientists, it provides detailed steps and considerations for leveraging Hugging Face Diffusion to train state-of-the-art transformer models.</w:t>
      </w:r>
    </w:p>
    <w:p w14:paraId="1D840BC5" w14:textId="3CB1D2EF" w:rsidR="00237155" w:rsidRPr="00237155" w:rsidRDefault="00237155" w:rsidP="00A301BF">
      <w:pPr>
        <w:pStyle w:val="H2-Heading"/>
      </w:pPr>
      <w:r w:rsidRPr="00237155">
        <w:t xml:space="preserve">Setting up the </w:t>
      </w:r>
      <w:r w:rsidR="00CD013A">
        <w:t>e</w:t>
      </w:r>
      <w:r w:rsidRPr="00237155">
        <w:t xml:space="preserve">nvironment and </w:t>
      </w:r>
      <w:commentRangeStart w:id="164"/>
      <w:r w:rsidR="00CD013A">
        <w:t>i</w:t>
      </w:r>
      <w:r w:rsidRPr="00237155">
        <w:t>nstallation</w:t>
      </w:r>
      <w:commentRangeEnd w:id="164"/>
      <w:r w:rsidR="007B6C33">
        <w:rPr>
          <w:rStyle w:val="CommentReference"/>
          <w:b w:val="0"/>
        </w:rPr>
        <w:commentReference w:id="164"/>
      </w:r>
    </w:p>
    <w:p w14:paraId="6DC43950" w14:textId="77777777" w:rsidR="00237155" w:rsidRPr="00237155" w:rsidRDefault="00237155" w:rsidP="000F64BE">
      <w:pPr>
        <w:pStyle w:val="P-Regular"/>
      </w:pPr>
      <w:r w:rsidRPr="00237155">
        <w:t>Before embarking on model training with Hugging Face Diffusion, it's crucial to establish a conducive development environment. This typically involves:</w:t>
      </w:r>
    </w:p>
    <w:p w14:paraId="1BD7AD79" w14:textId="77777777" w:rsidR="00237155" w:rsidRPr="00237155" w:rsidRDefault="00237155" w:rsidP="00646090">
      <w:pPr>
        <w:numPr>
          <w:ilvl w:val="0"/>
          <w:numId w:val="9"/>
        </w:numPr>
        <w:spacing w:line="259" w:lineRule="auto"/>
      </w:pPr>
      <w:r w:rsidRPr="005D4318">
        <w:rPr>
          <w:rStyle w:val="P-Bold"/>
          <w:rPrChange w:id="165" w:author="Shreya Moharir" w:date="2024-08-20T15:19:00Z" w16du:dateUtc="2024-08-20T09:49:00Z">
            <w:rPr>
              <w:b/>
              <w:bCs/>
            </w:rPr>
          </w:rPrChange>
        </w:rPr>
        <w:t>Installation of Dependencies:</w:t>
      </w:r>
      <w:r w:rsidRPr="00237155">
        <w:t xml:space="preserve"> Detailed instructions on installing Python, PyTorch or TensorFlow, and the Hugging Face Transformers library. This step ensures compatibility and optimal performance with the chosen hardware configuration (Rao &amp; McMahan, 2019).</w:t>
      </w:r>
    </w:p>
    <w:p w14:paraId="3C26B4BA" w14:textId="77777777" w:rsidR="00237155" w:rsidRPr="00237155" w:rsidRDefault="00237155" w:rsidP="00646090">
      <w:pPr>
        <w:numPr>
          <w:ilvl w:val="0"/>
          <w:numId w:val="9"/>
        </w:numPr>
        <w:spacing w:line="259" w:lineRule="auto"/>
      </w:pPr>
      <w:r w:rsidRPr="005D4318">
        <w:rPr>
          <w:rStyle w:val="P-Bold"/>
          <w:rPrChange w:id="166" w:author="Shreya Moharir" w:date="2024-08-20T15:19:00Z" w16du:dateUtc="2024-08-20T09:49:00Z">
            <w:rPr>
              <w:b/>
              <w:bCs/>
            </w:rPr>
          </w:rPrChange>
        </w:rPr>
        <w:t>Virtual Environment Management:</w:t>
      </w:r>
      <w:r w:rsidRPr="00237155">
        <w:t xml:space="preserve"> Guidance on setting up virtual environments to isolate project dependencies and manage package versions effectively. Tools like Anaconda or virtualenv can facilitate this process, ensuring reproducibility and stability in the development environment.</w:t>
      </w:r>
    </w:p>
    <w:p w14:paraId="33F01F22" w14:textId="77777777" w:rsidR="00237155" w:rsidRPr="00237155" w:rsidRDefault="00237155" w:rsidP="00A301BF">
      <w:pPr>
        <w:pStyle w:val="H2-Heading"/>
      </w:pPr>
      <w:r w:rsidRPr="00237155">
        <w:t>Loading and Preparing Datasets</w:t>
      </w:r>
    </w:p>
    <w:p w14:paraId="1DE733D8" w14:textId="77777777" w:rsidR="00237155" w:rsidRPr="00237155" w:rsidRDefault="00237155" w:rsidP="000F64BE">
      <w:pPr>
        <w:pStyle w:val="P-Regular"/>
      </w:pPr>
      <w:r w:rsidRPr="00237155">
        <w:t>Central to effective model training is the availability and preparation of high-quality datasets:</w:t>
      </w:r>
    </w:p>
    <w:p w14:paraId="49BCACCD" w14:textId="2235BC61" w:rsidR="00237155" w:rsidRPr="00237155" w:rsidRDefault="00237155" w:rsidP="00646090">
      <w:pPr>
        <w:numPr>
          <w:ilvl w:val="0"/>
          <w:numId w:val="10"/>
        </w:numPr>
        <w:spacing w:line="259" w:lineRule="auto"/>
      </w:pPr>
      <w:r w:rsidRPr="005D4318">
        <w:rPr>
          <w:rStyle w:val="P-Bold"/>
          <w:rPrChange w:id="167" w:author="Shreya Moharir" w:date="2024-08-20T15:19:00Z" w16du:dateUtc="2024-08-20T09:49:00Z">
            <w:rPr>
              <w:b/>
              <w:bCs/>
            </w:rPr>
          </w:rPrChange>
        </w:rPr>
        <w:t xml:space="preserve">Dataset </w:t>
      </w:r>
      <w:r w:rsidR="003749D4" w:rsidRPr="005D4318">
        <w:rPr>
          <w:rStyle w:val="P-Bold"/>
          <w:rPrChange w:id="168" w:author="Shreya Moharir" w:date="2024-08-20T15:19:00Z" w16du:dateUtc="2024-08-20T09:49:00Z">
            <w:rPr>
              <w:b/>
              <w:bCs/>
            </w:rPr>
          </w:rPrChange>
        </w:rPr>
        <w:t>s</w:t>
      </w:r>
      <w:r w:rsidRPr="005D4318">
        <w:rPr>
          <w:rStyle w:val="P-Bold"/>
          <w:rPrChange w:id="169" w:author="Shreya Moharir" w:date="2024-08-20T15:19:00Z" w16du:dateUtc="2024-08-20T09:49:00Z">
            <w:rPr>
              <w:b/>
              <w:bCs/>
            </w:rPr>
          </w:rPrChange>
        </w:rPr>
        <w:t>election:</w:t>
      </w:r>
      <w:r w:rsidRPr="00237155">
        <w:t xml:space="preserve"> Guidance on selecting appropriate datasets for specific NLP tasks, considering factors such as data size, domain relevance, and annotation quality. Examples could include publicly available datasets like IMDb for sentiment analysis or CoNLL-2003 for named entity recognition.</w:t>
      </w:r>
    </w:p>
    <w:p w14:paraId="663E0B50" w14:textId="4C1F7893" w:rsidR="00237155" w:rsidRPr="00237155" w:rsidRDefault="00237155" w:rsidP="00646090">
      <w:pPr>
        <w:numPr>
          <w:ilvl w:val="0"/>
          <w:numId w:val="10"/>
        </w:numPr>
        <w:spacing w:line="259" w:lineRule="auto"/>
      </w:pPr>
      <w:r w:rsidRPr="005D4318">
        <w:rPr>
          <w:rStyle w:val="P-Bold"/>
          <w:rPrChange w:id="170" w:author="Shreya Moharir" w:date="2024-08-20T15:19:00Z" w16du:dateUtc="2024-08-20T09:49:00Z">
            <w:rPr>
              <w:b/>
              <w:bCs/>
            </w:rPr>
          </w:rPrChange>
        </w:rPr>
        <w:t xml:space="preserve">Data </w:t>
      </w:r>
      <w:r w:rsidR="003749D4" w:rsidRPr="005D4318">
        <w:rPr>
          <w:rStyle w:val="P-Bold"/>
          <w:rPrChange w:id="171" w:author="Shreya Moharir" w:date="2024-08-20T15:19:00Z" w16du:dateUtc="2024-08-20T09:49:00Z">
            <w:rPr>
              <w:b/>
              <w:bCs/>
            </w:rPr>
          </w:rPrChange>
        </w:rPr>
        <w:t>p</w:t>
      </w:r>
      <w:r w:rsidRPr="005D4318">
        <w:rPr>
          <w:rStyle w:val="P-Bold"/>
          <w:rPrChange w:id="172" w:author="Shreya Moharir" w:date="2024-08-20T15:19:00Z" w16du:dateUtc="2024-08-20T09:49:00Z">
            <w:rPr>
              <w:b/>
              <w:bCs/>
            </w:rPr>
          </w:rPrChange>
        </w:rPr>
        <w:t>reprocessing:</w:t>
      </w:r>
      <w:r w:rsidRPr="00237155">
        <w:t xml:space="preserve"> Detailed procedures for data preprocessing, including tokenization, padding, and encoding. Illustrative examples or code snippets can clarify how to transform raw text data into a format suitable for training transformer models within the Hugging Face Diffusion framework.</w:t>
      </w:r>
    </w:p>
    <w:p w14:paraId="7544E9E8" w14:textId="4F236EEF" w:rsidR="00237155" w:rsidRPr="00237155" w:rsidRDefault="00237155" w:rsidP="00A301BF">
      <w:pPr>
        <w:pStyle w:val="H2-Heading"/>
      </w:pPr>
      <w:r w:rsidRPr="00237155">
        <w:lastRenderedPageBreak/>
        <w:t xml:space="preserve">Training </w:t>
      </w:r>
      <w:r w:rsidR="003749D4">
        <w:t>m</w:t>
      </w:r>
      <w:r w:rsidRPr="00237155">
        <w:t xml:space="preserve">odels from </w:t>
      </w:r>
      <w:r w:rsidR="003749D4">
        <w:t>s</w:t>
      </w:r>
      <w:r w:rsidRPr="00237155">
        <w:t xml:space="preserve">cratch </w:t>
      </w:r>
      <w:r w:rsidR="003749D4">
        <w:t>u</w:t>
      </w:r>
      <w:r w:rsidRPr="00237155">
        <w:t xml:space="preserve">sing </w:t>
      </w:r>
      <w:r w:rsidR="003749D4">
        <w:t>H</w:t>
      </w:r>
      <w:r w:rsidRPr="00237155">
        <w:t>ugging Face Diffusion</w:t>
      </w:r>
    </w:p>
    <w:p w14:paraId="6FCE4E0F" w14:textId="77777777" w:rsidR="00237155" w:rsidRPr="00237155" w:rsidRDefault="00237155" w:rsidP="000F64BE">
      <w:pPr>
        <w:pStyle w:val="P-Regular"/>
      </w:pPr>
      <w:r w:rsidRPr="00237155">
        <w:t>Training transformer models from scratch with Hugging Face Diffusion involves several key steps:</w:t>
      </w:r>
    </w:p>
    <w:p w14:paraId="58957B20" w14:textId="131CFFAA" w:rsidR="00237155" w:rsidRPr="005D4318" w:rsidRDefault="00237155" w:rsidP="00646090">
      <w:pPr>
        <w:numPr>
          <w:ilvl w:val="0"/>
          <w:numId w:val="11"/>
        </w:numPr>
        <w:spacing w:line="259" w:lineRule="auto"/>
        <w:rPr>
          <w:rStyle w:val="P-Bold"/>
          <w:rPrChange w:id="173" w:author="Shreya Moharir" w:date="2024-08-20T15:19:00Z" w16du:dateUtc="2024-08-20T09:49:00Z">
            <w:rPr>
              <w:b/>
              <w:bCs/>
            </w:rPr>
          </w:rPrChange>
        </w:rPr>
      </w:pPr>
      <w:r w:rsidRPr="005D4318">
        <w:rPr>
          <w:rStyle w:val="P-Bold"/>
          <w:rPrChange w:id="174" w:author="Shreya Moharir" w:date="2024-08-20T15:19:00Z" w16du:dateUtc="2024-08-20T09:49:00Z">
            <w:rPr>
              <w:b/>
              <w:bCs/>
            </w:rPr>
          </w:rPrChange>
        </w:rPr>
        <w:t xml:space="preserve">Model </w:t>
      </w:r>
      <w:r w:rsidR="003749D4" w:rsidRPr="005D4318">
        <w:rPr>
          <w:rStyle w:val="P-Bold"/>
          <w:rPrChange w:id="175" w:author="Shreya Moharir" w:date="2024-08-20T15:19:00Z" w16du:dateUtc="2024-08-20T09:49:00Z">
            <w:rPr>
              <w:b/>
              <w:bCs/>
            </w:rPr>
          </w:rPrChange>
        </w:rPr>
        <w:t>c</w:t>
      </w:r>
      <w:r w:rsidRPr="005D4318">
        <w:rPr>
          <w:rStyle w:val="P-Bold"/>
          <w:rPrChange w:id="176" w:author="Shreya Moharir" w:date="2024-08-20T15:19:00Z" w16du:dateUtc="2024-08-20T09:49:00Z">
            <w:rPr>
              <w:b/>
              <w:bCs/>
            </w:rPr>
          </w:rPrChange>
        </w:rPr>
        <w:t>onfiguration:</w:t>
      </w:r>
      <w:r w:rsidRPr="00237155">
        <w:t xml:space="preserve"> Defining the architecture and hyperparameters of the transformer model using configuration files or programmatically through the Hugging Face Transformers API. This step allows researchers to customize model parameters based on specific task requirements and computational resources available.</w:t>
      </w:r>
    </w:p>
    <w:p w14:paraId="79A16731" w14:textId="4EE2B15F" w:rsidR="00237155" w:rsidRPr="005D4318" w:rsidRDefault="00237155" w:rsidP="00646090">
      <w:pPr>
        <w:numPr>
          <w:ilvl w:val="0"/>
          <w:numId w:val="11"/>
        </w:numPr>
        <w:spacing w:line="259" w:lineRule="auto"/>
        <w:rPr>
          <w:rStyle w:val="P-Bold"/>
          <w:rPrChange w:id="177" w:author="Shreya Moharir" w:date="2024-08-20T15:19:00Z" w16du:dateUtc="2024-08-20T09:49:00Z">
            <w:rPr>
              <w:b/>
              <w:bCs/>
            </w:rPr>
          </w:rPrChange>
        </w:rPr>
      </w:pPr>
      <w:r w:rsidRPr="005D4318">
        <w:rPr>
          <w:rStyle w:val="P-Bold"/>
          <w:rPrChange w:id="178" w:author="Shreya Moharir" w:date="2024-08-20T15:19:00Z" w16du:dateUtc="2024-08-20T09:49:00Z">
            <w:rPr>
              <w:b/>
              <w:bCs/>
            </w:rPr>
          </w:rPrChange>
        </w:rPr>
        <w:t xml:space="preserve">Model </w:t>
      </w:r>
      <w:r w:rsidR="003749D4" w:rsidRPr="005D4318">
        <w:rPr>
          <w:rStyle w:val="P-Bold"/>
          <w:rPrChange w:id="179" w:author="Shreya Moharir" w:date="2024-08-20T15:19:00Z" w16du:dateUtc="2024-08-20T09:49:00Z">
            <w:rPr>
              <w:b/>
              <w:bCs/>
            </w:rPr>
          </w:rPrChange>
        </w:rPr>
        <w:t>i</w:t>
      </w:r>
      <w:r w:rsidRPr="005D4318">
        <w:rPr>
          <w:rStyle w:val="P-Bold"/>
          <w:rPrChange w:id="180" w:author="Shreya Moharir" w:date="2024-08-20T15:19:00Z" w16du:dateUtc="2024-08-20T09:49:00Z">
            <w:rPr>
              <w:b/>
              <w:bCs/>
            </w:rPr>
          </w:rPrChange>
        </w:rPr>
        <w:t>nitialization:</w:t>
      </w:r>
      <w:r w:rsidRPr="00237155">
        <w:t xml:space="preserve"> Initializing the transformer model with pre-trained weights from Hugging Face's model hub or starting training with randomly initialized weights for fine-tuning on domain-specific datasets.</w:t>
      </w:r>
    </w:p>
    <w:p w14:paraId="35341842" w14:textId="567A52DF" w:rsidR="00237155" w:rsidRDefault="00237155" w:rsidP="00646090">
      <w:pPr>
        <w:numPr>
          <w:ilvl w:val="0"/>
          <w:numId w:val="11"/>
        </w:numPr>
        <w:spacing w:line="259" w:lineRule="auto"/>
      </w:pPr>
      <w:r w:rsidRPr="005D4318">
        <w:rPr>
          <w:rStyle w:val="P-Bold"/>
          <w:rPrChange w:id="181" w:author="Shreya Moharir" w:date="2024-08-20T15:19:00Z" w16du:dateUtc="2024-08-20T09:49:00Z">
            <w:rPr>
              <w:b/>
              <w:bCs/>
            </w:rPr>
          </w:rPrChange>
        </w:rPr>
        <w:t xml:space="preserve">Training </w:t>
      </w:r>
      <w:r w:rsidR="003749D4" w:rsidRPr="005D4318">
        <w:rPr>
          <w:rStyle w:val="P-Bold"/>
          <w:rPrChange w:id="182" w:author="Shreya Moharir" w:date="2024-08-20T15:19:00Z" w16du:dateUtc="2024-08-20T09:49:00Z">
            <w:rPr>
              <w:b/>
              <w:bCs/>
            </w:rPr>
          </w:rPrChange>
        </w:rPr>
        <w:t>p</w:t>
      </w:r>
      <w:r w:rsidRPr="005D4318">
        <w:rPr>
          <w:rStyle w:val="P-Bold"/>
          <w:rPrChange w:id="183" w:author="Shreya Moharir" w:date="2024-08-20T15:19:00Z" w16du:dateUtc="2024-08-20T09:49:00Z">
            <w:rPr>
              <w:b/>
              <w:bCs/>
            </w:rPr>
          </w:rPrChange>
        </w:rPr>
        <w:t>rocedure:</w:t>
      </w:r>
      <w:r w:rsidRPr="00237155">
        <w:t xml:space="preserve"> Detailing the training loop, which includes batch processing, backpropagation, and gradient updates. Visualization of training metrics such as loss curves, learning rate schedules, and validation accuracy over epochs can aid in monitoring model performance and convergence.</w:t>
      </w:r>
    </w:p>
    <w:p w14:paraId="211077EE" w14:textId="65B5D052" w:rsidR="00EF237D" w:rsidRDefault="00073FFE">
      <w:pPr>
        <w:spacing w:line="259" w:lineRule="auto"/>
      </w:pPr>
      <w:commentRangeStart w:id="184"/>
      <w:r w:rsidRPr="00247316">
        <w:rPr>
          <w:rFonts w:ascii="Times New Roman" w:eastAsia="Times New Roman" w:hAnsi="Times New Roman" w:cs="Times New Roman"/>
          <w:noProof/>
          <w:sz w:val="24"/>
          <w:szCs w:val="24"/>
        </w:rPr>
        <w:lastRenderedPageBreak/>
        <mc:AlternateContent>
          <mc:Choice Requires="wps">
            <w:drawing>
              <wp:anchor distT="45720" distB="45720" distL="182880" distR="182880" simplePos="0" relativeHeight="251673600" behindDoc="1" locked="0" layoutInCell="1" allowOverlap="0" wp14:anchorId="3B02AC75" wp14:editId="4C66ED28">
                <wp:simplePos x="0" y="0"/>
                <wp:positionH relativeFrom="margin">
                  <wp:posOffset>0</wp:posOffset>
                </wp:positionH>
                <wp:positionV relativeFrom="paragraph">
                  <wp:posOffset>369570</wp:posOffset>
                </wp:positionV>
                <wp:extent cx="4983480" cy="685800"/>
                <wp:effectExtent l="38100" t="38100" r="45720" b="38100"/>
                <wp:wrapSquare wrapText="bothSides"/>
                <wp:docPr id="11054552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74378033" w14:textId="77777777" w:rsidR="00073FFE" w:rsidRDefault="00073FFE" w:rsidP="00073FFE">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02AC75" id="_x0000_s1030" style="position:absolute;margin-left:0;margin-top:29.1pt;width:392.4pt;height:54pt;z-index:-25164288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" o:allowoverlap="f" fillcolor="#44546a" strokecolor="#44546a" strokeweight="6pt">
                <v:stroke linestyle="thinThin"/>
                <v:textbox inset="14.4pt,14.4pt,14.4pt,14.4pt">
                  <w:txbxContent>
                    <w:p w14:paraId="74378033" w14:textId="77777777" w:rsidR="00073FFE" w:rsidRDefault="00073FFE" w:rsidP="00073FFE">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Pr>
          <w:noProof/>
        </w:rPr>
        <mc:AlternateContent>
          <mc:Choice Requires="wps">
            <w:drawing>
              <wp:anchor distT="0" distB="0" distL="114300" distR="114300" simplePos="0" relativeHeight="251671552" behindDoc="0" locked="0" layoutInCell="1" allowOverlap="1" wp14:anchorId="0D18DB1F" wp14:editId="09D53ACD">
                <wp:simplePos x="0" y="0"/>
                <wp:positionH relativeFrom="margin">
                  <wp:posOffset>0</wp:posOffset>
                </wp:positionH>
                <wp:positionV relativeFrom="paragraph">
                  <wp:posOffset>847725</wp:posOffset>
                </wp:positionV>
                <wp:extent cx="4983480" cy="3114675"/>
                <wp:effectExtent l="38100" t="38100" r="45720" b="47625"/>
                <wp:wrapSquare wrapText="bothSides"/>
                <wp:docPr id="1843749296" name="Text Box 1"/>
                <wp:cNvGraphicFramePr/>
                <a:graphic xmlns:a="http://schemas.openxmlformats.org/drawingml/2006/main">
                  <a:graphicData uri="http://schemas.microsoft.com/office/word/2010/wordprocessingShape">
                    <wps:wsp>
                      <wps:cNvSpPr txBox="1"/>
                      <wps:spPr>
                        <a:xfrm>
                          <a:off x="0" y="0"/>
                          <a:ext cx="4983480" cy="3114675"/>
                        </a:xfrm>
                        <a:prstGeom prst="rect">
                          <a:avLst/>
                        </a:prstGeom>
                        <a:solidFill>
                          <a:sysClr val="window" lastClr="FFFFFF"/>
                        </a:solidFill>
                        <a:ln w="76200" cmpd="thickThin">
                          <a:solidFill>
                            <a:srgbClr val="44546A"/>
                          </a:solidFill>
                        </a:ln>
                      </wps:spPr>
                      <wps:txbx>
                        <w:txbxContent>
                          <w:p w14:paraId="71AA2A4A" w14:textId="77777777" w:rsidR="006A4676" w:rsidRPr="006A4676" w:rsidRDefault="006A4676" w:rsidP="00646090">
                            <w:pPr>
                              <w:numPr>
                                <w:ilvl w:val="0"/>
                                <w:numId w:val="12"/>
                              </w:numPr>
                            </w:pPr>
                            <w:r w:rsidRPr="006A4676">
                              <w:rPr>
                                <w:b/>
                                <w:bCs/>
                              </w:rPr>
                              <w:t>Environment Setup Flowchart:</w:t>
                            </w:r>
                            <w:r w:rsidRPr="006A4676">
                              <w:t xml:space="preserve"> A visual representation of the step-by-step process for setting up the development environment and installing necessary dependencies (Python, PyTorch/TensorFlow, Hugging Face Transformers).</w:t>
                            </w:r>
                          </w:p>
                          <w:p w14:paraId="282552DE" w14:textId="77777777" w:rsidR="006A4676" w:rsidRPr="006A4676" w:rsidRDefault="006A4676" w:rsidP="00646090">
                            <w:pPr>
                              <w:numPr>
                                <w:ilvl w:val="0"/>
                                <w:numId w:val="12"/>
                              </w:numPr>
                            </w:pPr>
                            <w:r w:rsidRPr="006A4676">
                              <w:rPr>
                                <w:b/>
                                <w:bCs/>
                              </w:rPr>
                              <w:t>Dataset Preparation Example:</w:t>
                            </w:r>
                            <w:r w:rsidRPr="006A4676">
                              <w:t xml:space="preserve"> A flowchart or diagram illustrating the sequence of steps involved in dataset selection, preprocessing, and integration into the training pipeline.</w:t>
                            </w:r>
                          </w:p>
                          <w:p w14:paraId="3AE8DD66" w14:textId="77777777" w:rsidR="006A4676" w:rsidRPr="006A4676" w:rsidRDefault="006A4676" w:rsidP="00646090">
                            <w:pPr>
                              <w:numPr>
                                <w:ilvl w:val="0"/>
                                <w:numId w:val="12"/>
                              </w:numPr>
                            </w:pPr>
                            <w:r w:rsidRPr="006A4676">
                              <w:rPr>
                                <w:b/>
                                <w:bCs/>
                              </w:rPr>
                              <w:t>Training Loop Visualization:</w:t>
                            </w:r>
                            <w:r w:rsidRPr="006A4676">
                              <w:t xml:space="preserve"> Graphical representation of the training loop, showing how data flows through the model during batch processing, backpropagation, and optimization stages.</w:t>
                            </w:r>
                          </w:p>
                          <w:p w14:paraId="1282683A" w14:textId="77777777" w:rsidR="006A4676" w:rsidRPr="006A4676" w:rsidRDefault="006A4676" w:rsidP="00646090">
                            <w:pPr>
                              <w:numPr>
                                <w:ilvl w:val="0"/>
                                <w:numId w:val="12"/>
                              </w:numPr>
                            </w:pPr>
                            <w:r w:rsidRPr="006A4676">
                              <w:rPr>
                                <w:b/>
                                <w:bCs/>
                              </w:rPr>
                              <w:t>Hyperparameter Tuning Guide:</w:t>
                            </w:r>
                            <w:r w:rsidRPr="006A4676">
                              <w:t xml:space="preserve"> Tables or charts summarizing recommended hyperparameters for different NLP tasks and their impact on model performance.</w:t>
                            </w:r>
                          </w:p>
                          <w:p w14:paraId="3424564E" w14:textId="77777777" w:rsidR="00237155" w:rsidRDefault="00237155" w:rsidP="002371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8DB1F" id="_x0000_s1031" type="#_x0000_t202" style="position:absolute;margin-left:0;margin-top:66.75pt;width:392.4pt;height:245.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" fillcolor="window" strokecolor="#44546a" strokeweight="6pt">
                <v:stroke linestyle="thickThin"/>
                <v:textbox>
                  <w:txbxContent>
                    <w:p w14:paraId="71AA2A4A" w14:textId="77777777" w:rsidR="006A4676" w:rsidRPr="006A4676" w:rsidRDefault="006A4676" w:rsidP="00646090">
                      <w:pPr>
                        <w:numPr>
                          <w:ilvl w:val="0"/>
                          <w:numId w:val="12"/>
                        </w:numPr>
                      </w:pPr>
                      <w:r w:rsidRPr="006A4676">
                        <w:rPr>
                          <w:b/>
                          <w:bCs/>
                        </w:rPr>
                        <w:t>Environment Setup Flowchart:</w:t>
                      </w:r>
                      <w:r w:rsidRPr="006A4676">
                        <w:t xml:space="preserve"> A visual representation of the step-by-step process for setting up the development environment and installing necessary dependencies (Python, PyTorch/TensorFlow, Hugging Face Transformers).</w:t>
                      </w:r>
                    </w:p>
                    <w:p w14:paraId="282552DE" w14:textId="77777777" w:rsidR="006A4676" w:rsidRPr="006A4676" w:rsidRDefault="006A4676" w:rsidP="00646090">
                      <w:pPr>
                        <w:numPr>
                          <w:ilvl w:val="0"/>
                          <w:numId w:val="12"/>
                        </w:numPr>
                      </w:pPr>
                      <w:r w:rsidRPr="006A4676">
                        <w:rPr>
                          <w:b/>
                          <w:bCs/>
                        </w:rPr>
                        <w:t>Dataset Preparation Example:</w:t>
                      </w:r>
                      <w:r w:rsidRPr="006A4676">
                        <w:t xml:space="preserve"> A flowchart or diagram illustrating the sequence of steps involved in dataset selection, preprocessing, and integration into the training pipeline.</w:t>
                      </w:r>
                    </w:p>
                    <w:p w14:paraId="3AE8DD66" w14:textId="77777777" w:rsidR="006A4676" w:rsidRPr="006A4676" w:rsidRDefault="006A4676" w:rsidP="00646090">
                      <w:pPr>
                        <w:numPr>
                          <w:ilvl w:val="0"/>
                          <w:numId w:val="12"/>
                        </w:numPr>
                      </w:pPr>
                      <w:r w:rsidRPr="006A4676">
                        <w:rPr>
                          <w:b/>
                          <w:bCs/>
                        </w:rPr>
                        <w:t>Training Loop Visualization:</w:t>
                      </w:r>
                      <w:r w:rsidRPr="006A4676">
                        <w:t xml:space="preserve"> Graphical representation of the training loop, showing how data flows through the model during batch processing, backpropagation, and optimization stages.</w:t>
                      </w:r>
                    </w:p>
                    <w:p w14:paraId="1282683A" w14:textId="77777777" w:rsidR="006A4676" w:rsidRPr="006A4676" w:rsidRDefault="006A4676" w:rsidP="00646090">
                      <w:pPr>
                        <w:numPr>
                          <w:ilvl w:val="0"/>
                          <w:numId w:val="12"/>
                        </w:numPr>
                      </w:pPr>
                      <w:r w:rsidRPr="006A4676">
                        <w:rPr>
                          <w:b/>
                          <w:bCs/>
                        </w:rPr>
                        <w:t>Hyperparameter Tuning Guide:</w:t>
                      </w:r>
                      <w:r w:rsidRPr="006A4676">
                        <w:t xml:space="preserve"> Tables or charts summarizing recommended hyperparameters for different NLP tasks and their impact on model performance.</w:t>
                      </w:r>
                    </w:p>
                    <w:p w14:paraId="3424564E" w14:textId="77777777" w:rsidR="00237155" w:rsidRDefault="00237155" w:rsidP="00237155"/>
                  </w:txbxContent>
                </v:textbox>
                <w10:wrap type="square" anchorx="margin"/>
              </v:shape>
            </w:pict>
          </mc:Fallback>
        </mc:AlternateContent>
      </w:r>
      <w:ins w:id="185" w:author="Shreya Moharir" w:date="2024-08-20T16:37:00Z" w16du:dateUtc="2024-08-20T11:07:00Z">
        <w:r w:rsidR="00E43F2F">
          <w:t>//</w:t>
        </w:r>
      </w:ins>
      <w:commentRangeEnd w:id="184"/>
      <w:ins w:id="186" w:author="Shreya Moharir" w:date="2024-08-20T16:38:00Z" w16du:dateUtc="2024-08-20T11:08:00Z">
        <w:r w:rsidR="00817B60">
          <w:rPr>
            <w:rStyle w:val="CommentReference"/>
          </w:rPr>
          <w:commentReference w:id="184"/>
        </w:r>
      </w:ins>
    </w:p>
    <w:p w14:paraId="582EBBFD" w14:textId="3F43495B" w:rsidR="002B59DA" w:rsidRPr="002B59DA" w:rsidRDefault="002B59DA" w:rsidP="00A301BF">
      <w:pPr>
        <w:pStyle w:val="H1-Section"/>
      </w:pPr>
      <w:commentRangeStart w:id="187"/>
      <w:r w:rsidRPr="002B59DA">
        <w:t xml:space="preserve">2.3: </w:t>
      </w:r>
      <w:commentRangeEnd w:id="187"/>
      <w:r w:rsidR="00DD7493">
        <w:rPr>
          <w:rStyle w:val="CommentReference"/>
          <w:b w:val="0"/>
        </w:rPr>
        <w:commentReference w:id="187"/>
      </w:r>
      <w:r w:rsidRPr="002B59DA">
        <w:t xml:space="preserve">Fine-tuning </w:t>
      </w:r>
      <w:r w:rsidR="003749D4">
        <w:t>m</w:t>
      </w:r>
      <w:r w:rsidRPr="002B59DA">
        <w:t>odels with Hugging Face Diffusion</w:t>
      </w:r>
    </w:p>
    <w:p w14:paraId="13EEC26A" w14:textId="77777777" w:rsidR="002B59DA" w:rsidRPr="002B59DA" w:rsidRDefault="002B59DA" w:rsidP="000F64BE">
      <w:pPr>
        <w:pStyle w:val="P-Regular"/>
      </w:pPr>
      <w:r w:rsidRPr="002B59DA">
        <w:t>This section explores the critical process of fine-tuning pre-trained transformer models using the Hugging Face Diffusion library. It provides a comprehensive guide to the importance of fine-tuning, step-by-step procedures for adapting models to specific NLP tasks, and best practices for optimizing performance.</w:t>
      </w:r>
    </w:p>
    <w:p w14:paraId="49A50664" w14:textId="6BC07F9A" w:rsidR="002B59DA" w:rsidRPr="002B59DA" w:rsidRDefault="002B59DA" w:rsidP="00A301BF">
      <w:pPr>
        <w:pStyle w:val="H2-Heading"/>
      </w:pPr>
      <w:r w:rsidRPr="002B59DA">
        <w:t xml:space="preserve">Importance of </w:t>
      </w:r>
      <w:r w:rsidR="003749D4">
        <w:t>f</w:t>
      </w:r>
      <w:r w:rsidRPr="002B59DA">
        <w:t xml:space="preserve">ine-tuning </w:t>
      </w:r>
      <w:r w:rsidR="003749D4">
        <w:t>p</w:t>
      </w:r>
      <w:r w:rsidRPr="002B59DA">
        <w:t xml:space="preserve">re-trained </w:t>
      </w:r>
      <w:r w:rsidR="003749D4">
        <w:t>m</w:t>
      </w:r>
      <w:r w:rsidRPr="002B59DA">
        <w:t>odels</w:t>
      </w:r>
    </w:p>
    <w:p w14:paraId="5AF318C5" w14:textId="77777777" w:rsidR="002B59DA" w:rsidRPr="002B59DA" w:rsidRDefault="002B59DA" w:rsidP="000F64BE">
      <w:pPr>
        <w:pStyle w:val="P-Regular"/>
      </w:pPr>
      <w:r w:rsidRPr="002B59DA">
        <w:t>Fine-tuning pre-trained models is essential in NLP for several reasons:</w:t>
      </w:r>
    </w:p>
    <w:p w14:paraId="3B0A33BB" w14:textId="4A1269BA" w:rsidR="002B59DA" w:rsidRPr="002B59DA" w:rsidRDefault="002B59DA" w:rsidP="00646090">
      <w:pPr>
        <w:numPr>
          <w:ilvl w:val="0"/>
          <w:numId w:val="13"/>
        </w:numPr>
        <w:spacing w:line="259" w:lineRule="auto"/>
      </w:pPr>
      <w:r w:rsidRPr="005D4318">
        <w:rPr>
          <w:rStyle w:val="P-Bold"/>
          <w:rPrChange w:id="188" w:author="Shreya Moharir" w:date="2024-08-20T15:19:00Z" w16du:dateUtc="2024-08-20T09:49:00Z">
            <w:rPr>
              <w:b/>
              <w:bCs/>
            </w:rPr>
          </w:rPrChange>
        </w:rPr>
        <w:t xml:space="preserve">Domain </w:t>
      </w:r>
      <w:r w:rsidR="003749D4" w:rsidRPr="005D4318">
        <w:rPr>
          <w:rStyle w:val="P-Bold"/>
          <w:rPrChange w:id="189" w:author="Shreya Moharir" w:date="2024-08-20T15:19:00Z" w16du:dateUtc="2024-08-20T09:49:00Z">
            <w:rPr>
              <w:b/>
              <w:bCs/>
            </w:rPr>
          </w:rPrChange>
        </w:rPr>
        <w:t>a</w:t>
      </w:r>
      <w:r w:rsidRPr="005D4318">
        <w:rPr>
          <w:rStyle w:val="P-Bold"/>
          <w:rPrChange w:id="190" w:author="Shreya Moharir" w:date="2024-08-20T15:19:00Z" w16du:dateUtc="2024-08-20T09:49:00Z">
            <w:rPr>
              <w:b/>
              <w:bCs/>
            </w:rPr>
          </w:rPrChange>
        </w:rPr>
        <w:t>daptation:</w:t>
      </w:r>
      <w:r w:rsidRPr="002B59DA">
        <w:t xml:space="preserve"> Pre-trained models like BERT or GPT, trained on large-scale datasets, capture general language patterns. Fine-tuning allows these models to </w:t>
      </w:r>
      <w:r w:rsidRPr="002B59DA">
        <w:lastRenderedPageBreak/>
        <w:t>adapt to domain-specific nuances and vocabulary, improving performance on specific tasks (Devlin et al., 2019).</w:t>
      </w:r>
    </w:p>
    <w:p w14:paraId="116F5192" w14:textId="1D42BDB4" w:rsidR="002B59DA" w:rsidRPr="002B59DA" w:rsidRDefault="002B59DA" w:rsidP="00646090">
      <w:pPr>
        <w:numPr>
          <w:ilvl w:val="0"/>
          <w:numId w:val="13"/>
        </w:numPr>
        <w:spacing w:line="259" w:lineRule="auto"/>
      </w:pPr>
      <w:r w:rsidRPr="005D4318">
        <w:rPr>
          <w:rStyle w:val="P-Bold"/>
          <w:rPrChange w:id="191" w:author="Shreya Moharir" w:date="2024-08-20T15:19:00Z" w16du:dateUtc="2024-08-20T09:49:00Z">
            <w:rPr>
              <w:b/>
              <w:bCs/>
            </w:rPr>
          </w:rPrChange>
        </w:rPr>
        <w:t xml:space="preserve">Task </w:t>
      </w:r>
      <w:r w:rsidR="003749D4" w:rsidRPr="005D4318">
        <w:rPr>
          <w:rStyle w:val="P-Bold"/>
          <w:rPrChange w:id="192" w:author="Shreya Moharir" w:date="2024-08-20T15:19:00Z" w16du:dateUtc="2024-08-20T09:49:00Z">
            <w:rPr>
              <w:b/>
              <w:bCs/>
            </w:rPr>
          </w:rPrChange>
        </w:rPr>
        <w:t>s</w:t>
      </w:r>
      <w:r w:rsidRPr="005D4318">
        <w:rPr>
          <w:rStyle w:val="P-Bold"/>
          <w:rPrChange w:id="193" w:author="Shreya Moharir" w:date="2024-08-20T15:19:00Z" w16du:dateUtc="2024-08-20T09:49:00Z">
            <w:rPr>
              <w:b/>
              <w:bCs/>
            </w:rPr>
          </w:rPrChange>
        </w:rPr>
        <w:t>pecificity:</w:t>
      </w:r>
      <w:r w:rsidRPr="002B59DA">
        <w:t xml:space="preserve"> By fine-tuning, researchers can tailor models for specific NLP tasks such as sentiment analysis, </w:t>
      </w:r>
      <w:r w:rsidRPr="00270335">
        <w:rPr>
          <w:rStyle w:val="P-Keyword"/>
          <w:rPrChange w:id="194" w:author="Shreya Moharir" w:date="2024-08-20T16:39:00Z" w16du:dateUtc="2024-08-20T11:09:00Z">
            <w:rPr/>
          </w:rPrChange>
        </w:rPr>
        <w:t>named entity recognition</w:t>
      </w:r>
      <w:r w:rsidRPr="002B59DA">
        <w:t xml:space="preserve"> (</w:t>
      </w:r>
      <w:r w:rsidRPr="00270335">
        <w:rPr>
          <w:rStyle w:val="P-Keyword"/>
          <w:rPrChange w:id="195" w:author="Shreya Moharir" w:date="2024-08-20T16:39:00Z" w16du:dateUtc="2024-08-20T11:09:00Z">
            <w:rPr/>
          </w:rPrChange>
        </w:rPr>
        <w:t>NER</w:t>
      </w:r>
      <w:r w:rsidRPr="002B59DA">
        <w:t>), or machine translation. This process involves adjusting model parameters to optimize performance metrics relevant to the task at hand.</w:t>
      </w:r>
    </w:p>
    <w:p w14:paraId="76991033" w14:textId="77777777" w:rsidR="002B59DA" w:rsidRPr="002B59DA" w:rsidRDefault="002B59DA" w:rsidP="00646090">
      <w:pPr>
        <w:numPr>
          <w:ilvl w:val="0"/>
          <w:numId w:val="13"/>
        </w:numPr>
        <w:spacing w:line="259" w:lineRule="auto"/>
      </w:pPr>
      <w:r w:rsidRPr="005D4318">
        <w:rPr>
          <w:rStyle w:val="P-Bold"/>
          <w:rPrChange w:id="196" w:author="Shreya Moharir" w:date="2024-08-20T15:19:00Z" w16du:dateUtc="2024-08-20T09:49:00Z">
            <w:rPr>
              <w:b/>
              <w:bCs/>
            </w:rPr>
          </w:rPrChange>
        </w:rPr>
        <w:t>Efficiency:</w:t>
      </w:r>
      <w:r w:rsidRPr="002B59DA">
        <w:t xml:space="preserve"> Fine-tuning leverages the transfer learning paradigm, where models trained on large datasets require fewer annotated examples for adaptation to new tasks. This efficiency reduces the data and computational resources needed for training domain-specific models (Rao &amp; McMahan, 2019).</w:t>
      </w:r>
    </w:p>
    <w:p w14:paraId="690F5D46" w14:textId="2D63DB64" w:rsidR="002B59DA" w:rsidRDefault="002B59DA" w:rsidP="00A301BF">
      <w:pPr>
        <w:pStyle w:val="H2-Heading"/>
        <w:rPr>
          <w:ins w:id="197" w:author="Shreya Moharir" w:date="2024-08-20T16:40:00Z" w16du:dateUtc="2024-08-20T11:10:00Z"/>
        </w:rPr>
      </w:pPr>
      <w:r w:rsidRPr="002B59DA">
        <w:t xml:space="preserve">Step-by-step </w:t>
      </w:r>
      <w:r w:rsidR="003749D4">
        <w:t>g</w:t>
      </w:r>
      <w:r w:rsidRPr="002B59DA">
        <w:t xml:space="preserve">uide to </w:t>
      </w:r>
      <w:r w:rsidR="003749D4">
        <w:t>f</w:t>
      </w:r>
      <w:r w:rsidRPr="002B59DA">
        <w:t xml:space="preserve">ine-tuning </w:t>
      </w:r>
      <w:r w:rsidR="003749D4">
        <w:t>m</w:t>
      </w:r>
      <w:r w:rsidRPr="002B59DA">
        <w:t xml:space="preserve">odels for </w:t>
      </w:r>
      <w:r w:rsidR="003749D4">
        <w:t>s</w:t>
      </w:r>
      <w:r w:rsidRPr="002B59DA">
        <w:t>pecific NLP Tasks</w:t>
      </w:r>
    </w:p>
    <w:p w14:paraId="4C3FD862" w14:textId="793DE3AB" w:rsidR="00270335" w:rsidRPr="00270335" w:rsidRDefault="00270335" w:rsidP="00270335">
      <w:pPr>
        <w:pPrChange w:id="198" w:author="Shreya Moharir" w:date="2024-08-20T16:40:00Z" w16du:dateUtc="2024-08-20T11:10:00Z">
          <w:pPr>
            <w:pStyle w:val="H2-Heading"/>
          </w:pPr>
        </w:pPrChange>
      </w:pPr>
      <w:commentRangeStart w:id="199"/>
      <w:ins w:id="200" w:author="Shreya Moharir" w:date="2024-08-20T16:40:00Z" w16du:dateUtc="2024-08-20T11:10:00Z">
        <w:r>
          <w:t>//</w:t>
        </w:r>
        <w:commentRangeEnd w:id="199"/>
        <w:r w:rsidR="00096223">
          <w:rPr>
            <w:rStyle w:val="CommentReference"/>
          </w:rPr>
          <w:commentReference w:id="199"/>
        </w:r>
      </w:ins>
    </w:p>
    <w:p w14:paraId="0D7A443D" w14:textId="6970E21A" w:rsidR="002B59DA" w:rsidRPr="005D4318" w:rsidRDefault="002B59DA" w:rsidP="00646090">
      <w:pPr>
        <w:numPr>
          <w:ilvl w:val="0"/>
          <w:numId w:val="14"/>
        </w:numPr>
        <w:spacing w:line="259" w:lineRule="auto"/>
        <w:rPr>
          <w:rStyle w:val="P-Bold"/>
          <w:rPrChange w:id="201" w:author="Shreya Moharir" w:date="2024-08-20T15:19:00Z" w16du:dateUtc="2024-08-20T09:49:00Z">
            <w:rPr>
              <w:b/>
              <w:bCs/>
            </w:rPr>
          </w:rPrChange>
        </w:rPr>
      </w:pPr>
      <w:r w:rsidRPr="005D4318">
        <w:rPr>
          <w:rStyle w:val="P-Bold"/>
          <w:rPrChange w:id="202" w:author="Shreya Moharir" w:date="2024-08-20T15:19:00Z" w16du:dateUtc="2024-08-20T09:49:00Z">
            <w:rPr>
              <w:b/>
              <w:bCs/>
            </w:rPr>
          </w:rPrChange>
        </w:rPr>
        <w:t xml:space="preserve">Task </w:t>
      </w:r>
      <w:r w:rsidR="003749D4" w:rsidRPr="005D4318">
        <w:rPr>
          <w:rStyle w:val="P-Bold"/>
          <w:rPrChange w:id="203" w:author="Shreya Moharir" w:date="2024-08-20T15:19:00Z" w16du:dateUtc="2024-08-20T09:49:00Z">
            <w:rPr>
              <w:b/>
              <w:bCs/>
            </w:rPr>
          </w:rPrChange>
        </w:rPr>
        <w:t>d</w:t>
      </w:r>
      <w:r w:rsidRPr="005D4318">
        <w:rPr>
          <w:rStyle w:val="P-Bold"/>
          <w:rPrChange w:id="204" w:author="Shreya Moharir" w:date="2024-08-20T15:19:00Z" w16du:dateUtc="2024-08-20T09:49:00Z">
            <w:rPr>
              <w:b/>
              <w:bCs/>
            </w:rPr>
          </w:rPrChange>
        </w:rPr>
        <w:t xml:space="preserve">efinition and </w:t>
      </w:r>
      <w:r w:rsidR="003749D4" w:rsidRPr="005D4318">
        <w:rPr>
          <w:rStyle w:val="P-Bold"/>
          <w:rPrChange w:id="205" w:author="Shreya Moharir" w:date="2024-08-20T15:19:00Z" w16du:dateUtc="2024-08-20T09:49:00Z">
            <w:rPr>
              <w:b/>
              <w:bCs/>
            </w:rPr>
          </w:rPrChange>
        </w:rPr>
        <w:t>d</w:t>
      </w:r>
      <w:r w:rsidRPr="005D4318">
        <w:rPr>
          <w:rStyle w:val="P-Bold"/>
          <w:rPrChange w:id="206" w:author="Shreya Moharir" w:date="2024-08-20T15:19:00Z" w16du:dateUtc="2024-08-20T09:49:00Z">
            <w:rPr>
              <w:b/>
              <w:bCs/>
            </w:rPr>
          </w:rPrChange>
        </w:rPr>
        <w:t xml:space="preserve">ata </w:t>
      </w:r>
      <w:r w:rsidR="003749D4" w:rsidRPr="005D4318">
        <w:rPr>
          <w:rStyle w:val="P-Bold"/>
          <w:rPrChange w:id="207" w:author="Shreya Moharir" w:date="2024-08-20T15:19:00Z" w16du:dateUtc="2024-08-20T09:49:00Z">
            <w:rPr>
              <w:b/>
              <w:bCs/>
            </w:rPr>
          </w:rPrChange>
        </w:rPr>
        <w:t>p</w:t>
      </w:r>
      <w:r w:rsidRPr="005D4318">
        <w:rPr>
          <w:rStyle w:val="P-Bold"/>
          <w:rPrChange w:id="208" w:author="Shreya Moharir" w:date="2024-08-20T15:19:00Z" w16du:dateUtc="2024-08-20T09:49:00Z">
            <w:rPr>
              <w:b/>
              <w:bCs/>
            </w:rPr>
          </w:rPrChange>
        </w:rPr>
        <w:t>reparation:</w:t>
      </w:r>
      <w:r w:rsidRPr="002B59DA">
        <w:t xml:space="preserve"> Define the specific NLP task (e.g., sentiment analysis) and gather or select a suitable dataset for fine-tuning. Ensure the dataset is annotated appropriately for the task.</w:t>
      </w:r>
    </w:p>
    <w:p w14:paraId="26988AAA" w14:textId="2DC5B761" w:rsidR="002B59DA" w:rsidRPr="005D4318" w:rsidRDefault="002B59DA" w:rsidP="00646090">
      <w:pPr>
        <w:numPr>
          <w:ilvl w:val="0"/>
          <w:numId w:val="14"/>
        </w:numPr>
        <w:spacing w:line="259" w:lineRule="auto"/>
        <w:rPr>
          <w:rStyle w:val="P-Bold"/>
          <w:rPrChange w:id="209" w:author="Shreya Moharir" w:date="2024-08-20T15:19:00Z" w16du:dateUtc="2024-08-20T09:49:00Z">
            <w:rPr>
              <w:b/>
              <w:bCs/>
            </w:rPr>
          </w:rPrChange>
        </w:rPr>
      </w:pPr>
      <w:r w:rsidRPr="005D4318">
        <w:rPr>
          <w:rStyle w:val="P-Bold"/>
          <w:rPrChange w:id="210" w:author="Shreya Moharir" w:date="2024-08-20T15:19:00Z" w16du:dateUtc="2024-08-20T09:49:00Z">
            <w:rPr>
              <w:b/>
              <w:bCs/>
            </w:rPr>
          </w:rPrChange>
        </w:rPr>
        <w:t xml:space="preserve">Model </w:t>
      </w:r>
      <w:r w:rsidR="003749D4" w:rsidRPr="005D4318">
        <w:rPr>
          <w:rStyle w:val="P-Bold"/>
          <w:rPrChange w:id="211" w:author="Shreya Moharir" w:date="2024-08-20T15:19:00Z" w16du:dateUtc="2024-08-20T09:49:00Z">
            <w:rPr>
              <w:b/>
              <w:bCs/>
            </w:rPr>
          </w:rPrChange>
        </w:rPr>
        <w:t>s</w:t>
      </w:r>
      <w:r w:rsidRPr="005D4318">
        <w:rPr>
          <w:rStyle w:val="P-Bold"/>
          <w:rPrChange w:id="212" w:author="Shreya Moharir" w:date="2024-08-20T15:19:00Z" w16du:dateUtc="2024-08-20T09:49:00Z">
            <w:rPr>
              <w:b/>
              <w:bCs/>
            </w:rPr>
          </w:rPrChange>
        </w:rPr>
        <w:t>election:</w:t>
      </w:r>
      <w:r w:rsidRPr="002B59DA">
        <w:t xml:space="preserve"> Choose a pre-trained transformer model from the Hugging Face model hub that aligns with the task requirements. Consider factors such as model architecture (BERT, GPT), size, and pre-training objectives.</w:t>
      </w:r>
    </w:p>
    <w:p w14:paraId="450C5F91" w14:textId="40520A6F" w:rsidR="002B59DA" w:rsidRPr="009769D6" w:rsidRDefault="002B59DA" w:rsidP="00646090">
      <w:pPr>
        <w:numPr>
          <w:ilvl w:val="0"/>
          <w:numId w:val="14"/>
        </w:numPr>
        <w:spacing w:line="259" w:lineRule="auto"/>
        <w:rPr>
          <w:rStyle w:val="P-Bold"/>
          <w:rPrChange w:id="213" w:author="Shreya Moharir" w:date="2024-08-20T15:20:00Z" w16du:dateUtc="2024-08-20T09:50:00Z">
            <w:rPr>
              <w:b/>
              <w:bCs/>
            </w:rPr>
          </w:rPrChange>
        </w:rPr>
      </w:pPr>
      <w:r w:rsidRPr="009769D6">
        <w:rPr>
          <w:rStyle w:val="P-Bold"/>
          <w:rPrChange w:id="214" w:author="Shreya Moharir" w:date="2024-08-20T15:20:00Z" w16du:dateUtc="2024-08-20T09:50:00Z">
            <w:rPr>
              <w:b/>
              <w:bCs/>
            </w:rPr>
          </w:rPrChange>
        </w:rPr>
        <w:t xml:space="preserve">Fine-tuning </w:t>
      </w:r>
      <w:r w:rsidR="003749D4" w:rsidRPr="009769D6">
        <w:rPr>
          <w:rStyle w:val="P-Bold"/>
          <w:rPrChange w:id="215" w:author="Shreya Moharir" w:date="2024-08-20T15:20:00Z" w16du:dateUtc="2024-08-20T09:50:00Z">
            <w:rPr>
              <w:b/>
              <w:bCs/>
            </w:rPr>
          </w:rPrChange>
        </w:rPr>
        <w:t>p</w:t>
      </w:r>
      <w:r w:rsidRPr="009769D6">
        <w:rPr>
          <w:rStyle w:val="P-Bold"/>
          <w:rPrChange w:id="216" w:author="Shreya Moharir" w:date="2024-08-20T15:20:00Z" w16du:dateUtc="2024-08-20T09:50:00Z">
            <w:rPr>
              <w:b/>
              <w:bCs/>
            </w:rPr>
          </w:rPrChange>
        </w:rPr>
        <w:t>rocedure:</w:t>
      </w:r>
      <w:ins w:id="217" w:author="Shreya Moharir" w:date="2024-08-20T16:40:00Z" w16du:dateUtc="2024-08-20T11:10:00Z">
        <w:r w:rsidR="00096223">
          <w:t xml:space="preserve"> </w:t>
        </w:r>
        <w:commentRangeStart w:id="218"/>
        <w:r w:rsidR="00096223">
          <w:t xml:space="preserve">This </w:t>
        </w:r>
      </w:ins>
      <w:commentRangeEnd w:id="218"/>
      <w:ins w:id="219" w:author="Shreya Moharir" w:date="2024-08-20T16:42:00Z" w16du:dateUtc="2024-08-20T11:12:00Z">
        <w:r w:rsidR="00CB36FA">
          <w:rPr>
            <w:rStyle w:val="CommentReference"/>
          </w:rPr>
          <w:commentReference w:id="218"/>
        </w:r>
      </w:ins>
      <w:ins w:id="220" w:author="Shreya Moharir" w:date="2024-08-20T16:40:00Z" w16du:dateUtc="2024-08-20T11:10:00Z">
        <w:r w:rsidR="00096223">
          <w:t>procedure consists of the following:</w:t>
        </w:r>
      </w:ins>
    </w:p>
    <w:p w14:paraId="06BB2648" w14:textId="44DF04A5" w:rsidR="002B59DA" w:rsidRPr="005D4318" w:rsidRDefault="002B59DA" w:rsidP="00646090">
      <w:pPr>
        <w:numPr>
          <w:ilvl w:val="1"/>
          <w:numId w:val="14"/>
        </w:numPr>
        <w:spacing w:line="259" w:lineRule="auto"/>
        <w:rPr>
          <w:rStyle w:val="P-Bold"/>
          <w:rPrChange w:id="221" w:author="Shreya Moharir" w:date="2024-08-20T15:19:00Z" w16du:dateUtc="2024-08-20T09:49:00Z">
            <w:rPr>
              <w:b/>
              <w:bCs/>
            </w:rPr>
          </w:rPrChange>
        </w:rPr>
      </w:pPr>
      <w:r w:rsidRPr="005D4318">
        <w:rPr>
          <w:rStyle w:val="P-Bold"/>
          <w:rPrChange w:id="222" w:author="Shreya Moharir" w:date="2024-08-20T15:19:00Z" w16du:dateUtc="2024-08-20T09:49:00Z">
            <w:rPr>
              <w:b/>
              <w:bCs/>
            </w:rPr>
          </w:rPrChange>
        </w:rPr>
        <w:t xml:space="preserve">Model </w:t>
      </w:r>
      <w:r w:rsidR="003749D4" w:rsidRPr="005D4318">
        <w:rPr>
          <w:rStyle w:val="P-Bold"/>
          <w:rPrChange w:id="223" w:author="Shreya Moharir" w:date="2024-08-20T15:19:00Z" w16du:dateUtc="2024-08-20T09:49:00Z">
            <w:rPr>
              <w:b/>
              <w:bCs/>
            </w:rPr>
          </w:rPrChange>
        </w:rPr>
        <w:t>c</w:t>
      </w:r>
      <w:r w:rsidRPr="005D4318">
        <w:rPr>
          <w:rStyle w:val="P-Bold"/>
          <w:rPrChange w:id="224" w:author="Shreya Moharir" w:date="2024-08-20T15:19:00Z" w16du:dateUtc="2024-08-20T09:49:00Z">
            <w:rPr>
              <w:b/>
              <w:bCs/>
            </w:rPr>
          </w:rPrChange>
        </w:rPr>
        <w:t xml:space="preserve">onfiguration: </w:t>
      </w:r>
      <w:r w:rsidRPr="002B59DA">
        <w:t>Adjust hyperparameters (e.g., learning rate, batch size) and specify task-specific configurations (e.g., number of classes for classification tasks).</w:t>
      </w:r>
    </w:p>
    <w:p w14:paraId="54B83B26" w14:textId="42DC1C5E" w:rsidR="002B59DA" w:rsidRPr="005D4318" w:rsidRDefault="002B59DA" w:rsidP="00646090">
      <w:pPr>
        <w:numPr>
          <w:ilvl w:val="1"/>
          <w:numId w:val="14"/>
        </w:numPr>
        <w:spacing w:line="259" w:lineRule="auto"/>
        <w:rPr>
          <w:rStyle w:val="P-Bold"/>
          <w:rPrChange w:id="225" w:author="Shreya Moharir" w:date="2024-08-20T15:19:00Z" w16du:dateUtc="2024-08-20T09:49:00Z">
            <w:rPr>
              <w:b/>
              <w:bCs/>
            </w:rPr>
          </w:rPrChange>
        </w:rPr>
      </w:pPr>
      <w:r w:rsidRPr="005D4318">
        <w:rPr>
          <w:rStyle w:val="P-Bold"/>
          <w:rPrChange w:id="226" w:author="Shreya Moharir" w:date="2024-08-20T15:19:00Z" w16du:dateUtc="2024-08-20T09:49:00Z">
            <w:rPr>
              <w:b/>
              <w:bCs/>
            </w:rPr>
          </w:rPrChange>
        </w:rPr>
        <w:t xml:space="preserve">Training </w:t>
      </w:r>
      <w:r w:rsidR="003749D4" w:rsidRPr="005D4318">
        <w:rPr>
          <w:rStyle w:val="P-Bold"/>
          <w:rPrChange w:id="227" w:author="Shreya Moharir" w:date="2024-08-20T15:19:00Z" w16du:dateUtc="2024-08-20T09:49:00Z">
            <w:rPr>
              <w:b/>
              <w:bCs/>
            </w:rPr>
          </w:rPrChange>
        </w:rPr>
        <w:t>l</w:t>
      </w:r>
      <w:r w:rsidRPr="005D4318">
        <w:rPr>
          <w:rStyle w:val="P-Bold"/>
          <w:rPrChange w:id="228" w:author="Shreya Moharir" w:date="2024-08-20T15:19:00Z" w16du:dateUtc="2024-08-20T09:49:00Z">
            <w:rPr>
              <w:b/>
              <w:bCs/>
            </w:rPr>
          </w:rPrChange>
        </w:rPr>
        <w:t xml:space="preserve">oop: </w:t>
      </w:r>
      <w:r w:rsidRPr="002B59DA">
        <w:t>Implement the fine-tuning process by loading the pre-trained model weights and fine-tuning them on the task-specific dataset. Monitor training metrics such as loss and accuracy to gauge model performance.</w:t>
      </w:r>
    </w:p>
    <w:p w14:paraId="3AC1F3FA" w14:textId="586C19A4" w:rsidR="002B59DA" w:rsidRPr="005D4318" w:rsidRDefault="002B59DA" w:rsidP="00646090">
      <w:pPr>
        <w:numPr>
          <w:ilvl w:val="1"/>
          <w:numId w:val="14"/>
        </w:numPr>
        <w:spacing w:line="259" w:lineRule="auto"/>
        <w:rPr>
          <w:rStyle w:val="P-Bold"/>
          <w:rPrChange w:id="229" w:author="Shreya Moharir" w:date="2024-08-20T15:19:00Z" w16du:dateUtc="2024-08-20T09:49:00Z">
            <w:rPr>
              <w:b/>
              <w:bCs/>
            </w:rPr>
          </w:rPrChange>
        </w:rPr>
      </w:pPr>
      <w:r w:rsidRPr="005D4318">
        <w:rPr>
          <w:rStyle w:val="P-Bold"/>
          <w:rPrChange w:id="230" w:author="Shreya Moharir" w:date="2024-08-20T15:19:00Z" w16du:dateUtc="2024-08-20T09:49:00Z">
            <w:rPr>
              <w:b/>
              <w:bCs/>
            </w:rPr>
          </w:rPrChange>
        </w:rPr>
        <w:t xml:space="preserve">Validation and </w:t>
      </w:r>
      <w:r w:rsidR="003749D4" w:rsidRPr="005D4318">
        <w:rPr>
          <w:rStyle w:val="P-Bold"/>
          <w:rPrChange w:id="231" w:author="Shreya Moharir" w:date="2024-08-20T15:19:00Z" w16du:dateUtc="2024-08-20T09:49:00Z">
            <w:rPr>
              <w:b/>
              <w:bCs/>
            </w:rPr>
          </w:rPrChange>
        </w:rPr>
        <w:t>e</w:t>
      </w:r>
      <w:r w:rsidRPr="005D4318">
        <w:rPr>
          <w:rStyle w:val="P-Bold"/>
          <w:rPrChange w:id="232" w:author="Shreya Moharir" w:date="2024-08-20T15:19:00Z" w16du:dateUtc="2024-08-20T09:49:00Z">
            <w:rPr>
              <w:b/>
              <w:bCs/>
            </w:rPr>
          </w:rPrChange>
        </w:rPr>
        <w:t xml:space="preserve">valuation: </w:t>
      </w:r>
      <w:r w:rsidRPr="002B59DA">
        <w:t>Evaluate the fine-tuned model on a validation set to assess generalization ability. Use metrics such as precision, recall, and F1-score for classification tasks, or BLEU score for machine translation.</w:t>
      </w:r>
    </w:p>
    <w:p w14:paraId="3DB98920" w14:textId="67BC7A1A" w:rsidR="002B59DA" w:rsidRPr="005D4318" w:rsidRDefault="002B59DA" w:rsidP="00646090">
      <w:pPr>
        <w:numPr>
          <w:ilvl w:val="0"/>
          <w:numId w:val="14"/>
        </w:numPr>
        <w:spacing w:line="259" w:lineRule="auto"/>
        <w:rPr>
          <w:rStyle w:val="P-Bold"/>
          <w:rPrChange w:id="233" w:author="Shreya Moharir" w:date="2024-08-20T15:19:00Z" w16du:dateUtc="2024-08-20T09:49:00Z">
            <w:rPr>
              <w:b/>
              <w:bCs/>
            </w:rPr>
          </w:rPrChange>
        </w:rPr>
      </w:pPr>
      <w:r w:rsidRPr="005D4318">
        <w:rPr>
          <w:rStyle w:val="P-Bold"/>
          <w:rPrChange w:id="234" w:author="Shreya Moharir" w:date="2024-08-20T15:19:00Z" w16du:dateUtc="2024-08-20T09:49:00Z">
            <w:rPr>
              <w:b/>
              <w:bCs/>
            </w:rPr>
          </w:rPrChange>
        </w:rPr>
        <w:t xml:space="preserve">Hyperparameter </w:t>
      </w:r>
      <w:r w:rsidR="003749D4" w:rsidRPr="005D4318">
        <w:rPr>
          <w:rStyle w:val="P-Bold"/>
          <w:rPrChange w:id="235" w:author="Shreya Moharir" w:date="2024-08-20T15:19:00Z" w16du:dateUtc="2024-08-20T09:49:00Z">
            <w:rPr>
              <w:b/>
              <w:bCs/>
            </w:rPr>
          </w:rPrChange>
        </w:rPr>
        <w:t>t</w:t>
      </w:r>
      <w:r w:rsidRPr="005D4318">
        <w:rPr>
          <w:rStyle w:val="P-Bold"/>
          <w:rPrChange w:id="236" w:author="Shreya Moharir" w:date="2024-08-20T15:19:00Z" w16du:dateUtc="2024-08-20T09:49:00Z">
            <w:rPr>
              <w:b/>
              <w:bCs/>
            </w:rPr>
          </w:rPrChange>
        </w:rPr>
        <w:t>uning:</w:t>
      </w:r>
      <w:r w:rsidRPr="002B59DA">
        <w:t xml:space="preserve"> Optimize fine-tuning performance by experimenting with hyperparameters and model architectures. Techniques like learning rate </w:t>
      </w:r>
      <w:r w:rsidRPr="002B59DA">
        <w:lastRenderedPageBreak/>
        <w:t>schedules or gradient clipping may enhance convergence and stability during training.</w:t>
      </w:r>
    </w:p>
    <w:p w14:paraId="11CE5929" w14:textId="715B327A" w:rsidR="002B59DA" w:rsidRPr="002B59DA" w:rsidRDefault="002B59DA" w:rsidP="00A301BF">
      <w:pPr>
        <w:pStyle w:val="H2-Heading"/>
      </w:pPr>
      <w:r w:rsidRPr="002B59DA">
        <w:t xml:space="preserve">Best </w:t>
      </w:r>
      <w:r w:rsidR="003749D4">
        <w:t>p</w:t>
      </w:r>
      <w:r w:rsidRPr="002B59DA">
        <w:t xml:space="preserve">ractices for </w:t>
      </w:r>
      <w:r w:rsidR="003749D4">
        <w:t>o</w:t>
      </w:r>
      <w:r w:rsidRPr="002B59DA">
        <w:t xml:space="preserve">ptimizing </w:t>
      </w:r>
      <w:r w:rsidR="003749D4">
        <w:t>f</w:t>
      </w:r>
      <w:r w:rsidRPr="002B59DA">
        <w:t xml:space="preserve">ine-tuning </w:t>
      </w:r>
      <w:r w:rsidR="003749D4">
        <w:t>p</w:t>
      </w:r>
      <w:r w:rsidRPr="002B59DA">
        <w:t>erformance</w:t>
      </w:r>
    </w:p>
    <w:p w14:paraId="343F26C7" w14:textId="77777777" w:rsidR="002B59DA" w:rsidRPr="002B59DA" w:rsidRDefault="002B59DA" w:rsidP="000F64BE">
      <w:pPr>
        <w:pStyle w:val="P-Regular"/>
      </w:pPr>
      <w:r w:rsidRPr="002B59DA">
        <w:t>To achieve optimal results when fine-tuning with Hugging Face Diffusion, consider the following best practices:</w:t>
      </w:r>
    </w:p>
    <w:p w14:paraId="75BF7290" w14:textId="23048B5B" w:rsidR="002B59DA" w:rsidRPr="002B59DA" w:rsidRDefault="002B59DA" w:rsidP="00646090">
      <w:pPr>
        <w:numPr>
          <w:ilvl w:val="0"/>
          <w:numId w:val="15"/>
        </w:numPr>
        <w:spacing w:line="259" w:lineRule="auto"/>
      </w:pPr>
      <w:r w:rsidRPr="005D4318">
        <w:rPr>
          <w:rStyle w:val="P-Bold"/>
          <w:rPrChange w:id="237" w:author="Shreya Moharir" w:date="2024-08-20T15:19:00Z" w16du:dateUtc="2024-08-20T09:49:00Z">
            <w:rPr>
              <w:b/>
              <w:bCs/>
            </w:rPr>
          </w:rPrChange>
        </w:rPr>
        <w:t xml:space="preserve">Transfer </w:t>
      </w:r>
      <w:r w:rsidR="003749D4" w:rsidRPr="005D4318">
        <w:rPr>
          <w:rStyle w:val="P-Bold"/>
          <w:rPrChange w:id="238" w:author="Shreya Moharir" w:date="2024-08-20T15:19:00Z" w16du:dateUtc="2024-08-20T09:49:00Z">
            <w:rPr>
              <w:b/>
              <w:bCs/>
            </w:rPr>
          </w:rPrChange>
        </w:rPr>
        <w:t>l</w:t>
      </w:r>
      <w:r w:rsidRPr="005D4318">
        <w:rPr>
          <w:rStyle w:val="P-Bold"/>
          <w:rPrChange w:id="239" w:author="Shreya Moharir" w:date="2024-08-20T15:19:00Z" w16du:dateUtc="2024-08-20T09:49:00Z">
            <w:rPr>
              <w:b/>
              <w:bCs/>
            </w:rPr>
          </w:rPrChange>
        </w:rPr>
        <w:t xml:space="preserve">earning </w:t>
      </w:r>
      <w:r w:rsidR="003749D4" w:rsidRPr="005D4318">
        <w:rPr>
          <w:rStyle w:val="P-Bold"/>
          <w:rPrChange w:id="240" w:author="Shreya Moharir" w:date="2024-08-20T15:19:00Z" w16du:dateUtc="2024-08-20T09:49:00Z">
            <w:rPr>
              <w:b/>
              <w:bCs/>
            </w:rPr>
          </w:rPrChange>
        </w:rPr>
        <w:t>s</w:t>
      </w:r>
      <w:r w:rsidRPr="005D4318">
        <w:rPr>
          <w:rStyle w:val="P-Bold"/>
          <w:rPrChange w:id="241" w:author="Shreya Moharir" w:date="2024-08-20T15:19:00Z" w16du:dateUtc="2024-08-20T09:49:00Z">
            <w:rPr>
              <w:b/>
              <w:bCs/>
            </w:rPr>
          </w:rPrChange>
        </w:rPr>
        <w:t>trategy:</w:t>
      </w:r>
      <w:r w:rsidRPr="002B59DA">
        <w:t xml:space="preserve"> Choose an appropriate transfer learning strategy (e.g., feature-based vs. fine-tuning all layers) based on task complexity and available data size.</w:t>
      </w:r>
    </w:p>
    <w:p w14:paraId="4C9AE916" w14:textId="6D21FDDC" w:rsidR="002B59DA" w:rsidRPr="002B59DA" w:rsidRDefault="002B59DA" w:rsidP="00646090">
      <w:pPr>
        <w:numPr>
          <w:ilvl w:val="0"/>
          <w:numId w:val="15"/>
        </w:numPr>
        <w:spacing w:line="259" w:lineRule="auto"/>
      </w:pPr>
      <w:r w:rsidRPr="005D4318">
        <w:rPr>
          <w:rStyle w:val="P-Bold"/>
          <w:rPrChange w:id="242" w:author="Shreya Moharir" w:date="2024-08-20T15:19:00Z" w16du:dateUtc="2024-08-20T09:49:00Z">
            <w:rPr>
              <w:b/>
              <w:bCs/>
            </w:rPr>
          </w:rPrChange>
        </w:rPr>
        <w:t xml:space="preserve">Regularization </w:t>
      </w:r>
      <w:r w:rsidR="003749D4" w:rsidRPr="005D4318">
        <w:rPr>
          <w:rStyle w:val="P-Bold"/>
          <w:rPrChange w:id="243" w:author="Shreya Moharir" w:date="2024-08-20T15:19:00Z" w16du:dateUtc="2024-08-20T09:49:00Z">
            <w:rPr>
              <w:b/>
              <w:bCs/>
            </w:rPr>
          </w:rPrChange>
        </w:rPr>
        <w:t>t</w:t>
      </w:r>
      <w:r w:rsidRPr="005D4318">
        <w:rPr>
          <w:rStyle w:val="P-Bold"/>
          <w:rPrChange w:id="244" w:author="Shreya Moharir" w:date="2024-08-20T15:19:00Z" w16du:dateUtc="2024-08-20T09:49:00Z">
            <w:rPr>
              <w:b/>
              <w:bCs/>
            </w:rPr>
          </w:rPrChange>
        </w:rPr>
        <w:t>echniques:</w:t>
      </w:r>
      <w:r w:rsidRPr="002B59DA">
        <w:t xml:space="preserve"> Apply regularization methods such as dropout or weight decay to prevent overfitting during fine-tuning, particularly when working with small datasets.</w:t>
      </w:r>
    </w:p>
    <w:p w14:paraId="6DECC4AF" w14:textId="53BABA79" w:rsidR="002B59DA" w:rsidRDefault="002B59DA" w:rsidP="00646090">
      <w:pPr>
        <w:numPr>
          <w:ilvl w:val="0"/>
          <w:numId w:val="15"/>
        </w:numPr>
        <w:spacing w:line="259" w:lineRule="auto"/>
        <w:rPr>
          <w:ins w:id="245" w:author="Shreya Moharir" w:date="2024-08-20T16:47:00Z" w16du:dateUtc="2024-08-20T11:17:00Z"/>
        </w:rPr>
      </w:pPr>
      <w:r w:rsidRPr="005D4318">
        <w:rPr>
          <w:rStyle w:val="P-Bold"/>
          <w:rPrChange w:id="246" w:author="Shreya Moharir" w:date="2024-08-20T15:19:00Z" w16du:dateUtc="2024-08-20T09:49:00Z">
            <w:rPr>
              <w:b/>
              <w:bCs/>
            </w:rPr>
          </w:rPrChange>
        </w:rPr>
        <w:t xml:space="preserve">Data </w:t>
      </w:r>
      <w:r w:rsidR="003749D4" w:rsidRPr="005D4318">
        <w:rPr>
          <w:rStyle w:val="P-Bold"/>
          <w:rPrChange w:id="247" w:author="Shreya Moharir" w:date="2024-08-20T15:19:00Z" w16du:dateUtc="2024-08-20T09:49:00Z">
            <w:rPr>
              <w:b/>
              <w:bCs/>
            </w:rPr>
          </w:rPrChange>
        </w:rPr>
        <w:t>a</w:t>
      </w:r>
      <w:r w:rsidRPr="005D4318">
        <w:rPr>
          <w:rStyle w:val="P-Bold"/>
          <w:rPrChange w:id="248" w:author="Shreya Moharir" w:date="2024-08-20T15:19:00Z" w16du:dateUtc="2024-08-20T09:49:00Z">
            <w:rPr>
              <w:b/>
              <w:bCs/>
            </w:rPr>
          </w:rPrChange>
        </w:rPr>
        <w:t>ugmentation:</w:t>
      </w:r>
      <w:r w:rsidRPr="002B59DA">
        <w:t xml:space="preserve"> Enhance dataset diversity and robustness through data augmentation techniques such as synonym replacement, back translation, or adversarial training.</w:t>
      </w:r>
    </w:p>
    <w:p w14:paraId="7DCC1D78" w14:textId="58EEB573" w:rsidR="00A77789" w:rsidRPr="002B59DA" w:rsidRDefault="00A77789" w:rsidP="00A77789">
      <w:pPr>
        <w:pStyle w:val="P-Regular"/>
        <w:pPrChange w:id="249" w:author="Shreya Moharir" w:date="2024-08-20T16:47:00Z" w16du:dateUtc="2024-08-20T11:17:00Z">
          <w:pPr>
            <w:numPr>
              <w:numId w:val="15"/>
            </w:numPr>
            <w:tabs>
              <w:tab w:val="num" w:pos="720"/>
            </w:tabs>
            <w:spacing w:line="259" w:lineRule="auto"/>
            <w:ind w:left="720" w:hanging="360"/>
          </w:pPr>
        </w:pPrChange>
      </w:pPr>
      <w:commentRangeStart w:id="250"/>
      <w:ins w:id="251" w:author="Shreya Moharir" w:date="2024-08-20T16:47:00Z" w16du:dateUtc="2024-08-20T11:17:00Z">
        <w:r>
          <w:rPr>
            <w:rStyle w:val="P-Bold"/>
          </w:rPr>
          <w:t>//</w:t>
        </w:r>
      </w:ins>
      <w:commentRangeEnd w:id="250"/>
      <w:ins w:id="252" w:author="Shreya Moharir" w:date="2024-08-20T16:48:00Z" w16du:dateUtc="2024-08-20T11:18:00Z">
        <w:r>
          <w:rPr>
            <w:rStyle w:val="CommentReference"/>
            <w:rFonts w:eastAsiaTheme="minorHAnsi"/>
            <w:lang w:val="en-US"/>
          </w:rPr>
          <w:commentReference w:id="250"/>
        </w:r>
      </w:ins>
    </w:p>
    <w:p w14:paraId="03B08ECA" w14:textId="706ED812" w:rsidR="002B59DA" w:rsidDel="00216C01" w:rsidRDefault="002B59DA" w:rsidP="00CB36FA">
      <w:pPr>
        <w:pStyle w:val="SP-Editorial"/>
        <w:rPr>
          <w:del w:id="253" w:author="Shreya Moharir" w:date="2024-08-20T17:07:00Z" w16du:dateUtc="2024-08-20T11:37:00Z"/>
        </w:rPr>
        <w:pPrChange w:id="254" w:author="Shreya Moharir" w:date="2024-08-20T16:42:00Z" w16du:dateUtc="2024-08-20T11:12:00Z">
          <w:pPr>
            <w:pStyle w:val="P-Callout"/>
          </w:pPr>
        </w:pPrChange>
      </w:pPr>
      <w:del w:id="255" w:author="Shreya Moharir" w:date="2024-08-20T17:07:00Z" w16du:dateUtc="2024-08-20T11:37:00Z">
        <w:r w:rsidRPr="002B59DA" w:rsidDel="00216C01">
          <w:delText>This section provides a thorough exploration of fine-tuning models using Hugging Face Diffusion, catering to academics and scientists by emphasizing practical implementation steps, examples, recommended illustrations, and scholarly references. If there are specific nuances or additional aspects you'd like to include, feel free to let me know for further customization!</w:delText>
        </w:r>
      </w:del>
    </w:p>
    <w:p w14:paraId="4CDD7F61" w14:textId="49438D6D" w:rsidR="002B59DA" w:rsidRDefault="00FC2E7E" w:rsidP="002B59DA">
      <w:pPr>
        <w:spacing w:line="259" w:lineRule="auto"/>
      </w:pPr>
      <w:r>
        <w:rPr>
          <w:noProof/>
        </w:rPr>
        <w:lastRenderedPageBreak/>
        <mc:AlternateContent>
          <mc:Choice Requires="wps">
            <w:drawing>
              <wp:anchor distT="0" distB="0" distL="114300" distR="114300" simplePos="0" relativeHeight="251675648" behindDoc="0" locked="0" layoutInCell="1" allowOverlap="1" wp14:anchorId="1242C14B" wp14:editId="5F701DE7">
                <wp:simplePos x="0" y="0"/>
                <wp:positionH relativeFrom="margin">
                  <wp:posOffset>0</wp:posOffset>
                </wp:positionH>
                <wp:positionV relativeFrom="paragraph">
                  <wp:posOffset>1141095</wp:posOffset>
                </wp:positionV>
                <wp:extent cx="4983480" cy="2905125"/>
                <wp:effectExtent l="38100" t="38100" r="45720" b="47625"/>
                <wp:wrapSquare wrapText="bothSides"/>
                <wp:docPr id="455913962" name="Text Box 1"/>
                <wp:cNvGraphicFramePr/>
                <a:graphic xmlns:a="http://schemas.openxmlformats.org/drawingml/2006/main">
                  <a:graphicData uri="http://schemas.microsoft.com/office/word/2010/wordprocessingShape">
                    <wps:wsp>
                      <wps:cNvSpPr txBox="1"/>
                      <wps:spPr>
                        <a:xfrm>
                          <a:off x="0" y="0"/>
                          <a:ext cx="4983480" cy="2905125"/>
                        </a:xfrm>
                        <a:prstGeom prst="rect">
                          <a:avLst/>
                        </a:prstGeom>
                        <a:solidFill>
                          <a:sysClr val="window" lastClr="FFFFFF"/>
                        </a:solidFill>
                        <a:ln w="76200" cmpd="thickThin">
                          <a:solidFill>
                            <a:srgbClr val="44546A"/>
                          </a:solidFill>
                        </a:ln>
                      </wps:spPr>
                      <wps:txbx>
                        <w:txbxContent>
                          <w:p w14:paraId="427CF5AB" w14:textId="77777777" w:rsidR="00EE10C4" w:rsidRPr="00EE10C4" w:rsidRDefault="00EE10C4" w:rsidP="00646090">
                            <w:pPr>
                              <w:numPr>
                                <w:ilvl w:val="0"/>
                                <w:numId w:val="16"/>
                              </w:numPr>
                            </w:pPr>
                            <w:r w:rsidRPr="00EE10C4">
                              <w:rPr>
                                <w:b/>
                                <w:bCs/>
                              </w:rPr>
                              <w:t>Fine-tuning Workflow Diagram:</w:t>
                            </w:r>
                            <w:r w:rsidRPr="00EE10C4">
                              <w:t xml:space="preserve"> A visual representation of the step-by-step process for fine-tuning pre-trained models with Hugging Face Diffusion, from data preparation to evaluation.</w:t>
                            </w:r>
                          </w:p>
                          <w:p w14:paraId="4EE97EC8" w14:textId="77777777" w:rsidR="00EE10C4" w:rsidRPr="00EE10C4" w:rsidRDefault="00EE10C4" w:rsidP="00646090">
                            <w:pPr>
                              <w:numPr>
                                <w:ilvl w:val="0"/>
                                <w:numId w:val="16"/>
                              </w:numPr>
                            </w:pPr>
                            <w:r w:rsidRPr="00EE10C4">
                              <w:rPr>
                                <w:b/>
                                <w:bCs/>
                              </w:rPr>
                              <w:t>Hyperparameter Optimization Chart:</w:t>
                            </w:r>
                            <w:r w:rsidRPr="00EE10C4">
                              <w:t xml:space="preserve"> Graphs or tables illustrating the impact of hyperparameters (e.g., learning rate, batch size) on fine-tuning performance metrics.</w:t>
                            </w:r>
                          </w:p>
                          <w:p w14:paraId="6EB19A71" w14:textId="77777777" w:rsidR="00EE10C4" w:rsidRPr="00EE10C4" w:rsidRDefault="00EE10C4" w:rsidP="00646090">
                            <w:pPr>
                              <w:numPr>
                                <w:ilvl w:val="0"/>
                                <w:numId w:val="16"/>
                              </w:numPr>
                            </w:pPr>
                            <w:r w:rsidRPr="00EE10C4">
                              <w:rPr>
                                <w:b/>
                                <w:bCs/>
                              </w:rPr>
                              <w:t>Comparison of Fine-tuned vs. Untuned Models:</w:t>
                            </w:r>
                            <w:r w:rsidRPr="00EE10C4">
                              <w:t xml:space="preserve"> Visual comparison of performance metrics (e.g., accuracy, F1-score) between models before and after fine-tuning for different NLP tasks.</w:t>
                            </w:r>
                          </w:p>
                          <w:p w14:paraId="1D2A1631" w14:textId="2EC204FA" w:rsidR="002B59DA" w:rsidRDefault="00EE10C4" w:rsidP="00646090">
                            <w:pPr>
                              <w:numPr>
                                <w:ilvl w:val="0"/>
                                <w:numId w:val="16"/>
                              </w:numPr>
                            </w:pPr>
                            <w:r w:rsidRPr="00EE10C4">
                              <w:rPr>
                                <w:b/>
                                <w:bCs/>
                              </w:rPr>
                              <w:t>Case Studies:</w:t>
                            </w:r>
                            <w:r w:rsidRPr="00EE10C4">
                              <w:t xml:space="preserve"> Detailed case study summaries showcasing successful applications of fine-tuned models in real-world scenarios across various domains.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2C14B" id="_x0000_s1032" type="#_x0000_t202" style="position:absolute;margin-left:0;margin-top:89.85pt;width:392.4pt;height:228.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" fillcolor="window" strokecolor="#44546a" strokeweight="6pt">
                <v:stroke linestyle="thickThin"/>
                <v:textbox>
                  <w:txbxContent>
                    <w:p w14:paraId="427CF5AB" w14:textId="77777777" w:rsidR="00EE10C4" w:rsidRPr="00EE10C4" w:rsidRDefault="00EE10C4" w:rsidP="00646090">
                      <w:pPr>
                        <w:numPr>
                          <w:ilvl w:val="0"/>
                          <w:numId w:val="16"/>
                        </w:numPr>
                      </w:pPr>
                      <w:r w:rsidRPr="00EE10C4">
                        <w:rPr>
                          <w:b/>
                          <w:bCs/>
                        </w:rPr>
                        <w:t>Fine-tuning Workflow Diagram:</w:t>
                      </w:r>
                      <w:r w:rsidRPr="00EE10C4">
                        <w:t xml:space="preserve"> A visual representation of the step-by-step process for fine-tuning pre-trained models with Hugging Face Diffusion, from data preparation to evaluation.</w:t>
                      </w:r>
                    </w:p>
                    <w:p w14:paraId="4EE97EC8" w14:textId="77777777" w:rsidR="00EE10C4" w:rsidRPr="00EE10C4" w:rsidRDefault="00EE10C4" w:rsidP="00646090">
                      <w:pPr>
                        <w:numPr>
                          <w:ilvl w:val="0"/>
                          <w:numId w:val="16"/>
                        </w:numPr>
                      </w:pPr>
                      <w:r w:rsidRPr="00EE10C4">
                        <w:rPr>
                          <w:b/>
                          <w:bCs/>
                        </w:rPr>
                        <w:t>Hyperparameter Optimization Chart:</w:t>
                      </w:r>
                      <w:r w:rsidRPr="00EE10C4">
                        <w:t xml:space="preserve"> Graphs or tables illustrating the impact of hyperparameters (e.g., learning rate, batch size) on fine-tuning performance metrics.</w:t>
                      </w:r>
                    </w:p>
                    <w:p w14:paraId="6EB19A71" w14:textId="77777777" w:rsidR="00EE10C4" w:rsidRPr="00EE10C4" w:rsidRDefault="00EE10C4" w:rsidP="00646090">
                      <w:pPr>
                        <w:numPr>
                          <w:ilvl w:val="0"/>
                          <w:numId w:val="16"/>
                        </w:numPr>
                      </w:pPr>
                      <w:r w:rsidRPr="00EE10C4">
                        <w:rPr>
                          <w:b/>
                          <w:bCs/>
                        </w:rPr>
                        <w:t>Comparison of Fine-tuned vs. Untuned Models:</w:t>
                      </w:r>
                      <w:r w:rsidRPr="00EE10C4">
                        <w:t xml:space="preserve"> Visual comparison of performance metrics (e.g., accuracy, F1-score) between models before and after fine-tuning for different NLP tasks.</w:t>
                      </w:r>
                    </w:p>
                    <w:p w14:paraId="1D2A1631" w14:textId="2EC204FA" w:rsidR="002B59DA" w:rsidRDefault="00EE10C4" w:rsidP="00646090">
                      <w:pPr>
                        <w:numPr>
                          <w:ilvl w:val="0"/>
                          <w:numId w:val="16"/>
                        </w:numPr>
                      </w:pPr>
                      <w:r w:rsidRPr="00EE10C4">
                        <w:rPr>
                          <w:b/>
                          <w:bCs/>
                        </w:rPr>
                        <w:t>Case Studies:</w:t>
                      </w:r>
                      <w:r w:rsidRPr="00EE10C4">
                        <w:t xml:space="preserve"> Detailed case study summaries showcasing successful applications of fine-tuned models in real-world scenarios across various domains.</w:t>
                      </w:r>
                    </w:p>
                  </w:txbxContent>
                </v:textbox>
                <w10:wrap type="square" anchorx="margin"/>
              </v:shape>
            </w:pict>
          </mc:Fallback>
        </mc:AlternateContent>
      </w:r>
      <w:r w:rsidR="002B59DA"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76672" behindDoc="1" locked="0" layoutInCell="1" allowOverlap="0" wp14:anchorId="26C7FA49" wp14:editId="681D0041">
                <wp:simplePos x="0" y="0"/>
                <wp:positionH relativeFrom="margin">
                  <wp:posOffset>0</wp:posOffset>
                </wp:positionH>
                <wp:positionV relativeFrom="paragraph">
                  <wp:posOffset>369570</wp:posOffset>
                </wp:positionV>
                <wp:extent cx="4983480" cy="685800"/>
                <wp:effectExtent l="38100" t="38100" r="45720" b="38100"/>
                <wp:wrapSquare wrapText="bothSides"/>
                <wp:docPr id="148357490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071A80FA" w14:textId="77777777" w:rsidR="002B59DA" w:rsidRDefault="002B59DA" w:rsidP="002B59DA">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C7FA49" id="_x0000_s1033" style="position:absolute;margin-left:0;margin-top:29.1pt;width:392.4pt;height:54pt;z-index:-25163980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" o:allowoverlap="f" fillcolor="#44546a" strokecolor="#44546a" strokeweight="6pt">
                <v:stroke linestyle="thinThin"/>
                <v:textbox inset="14.4pt,14.4pt,14.4pt,14.4pt">
                  <w:txbxContent>
                    <w:p w14:paraId="071A80FA" w14:textId="77777777" w:rsidR="002B59DA" w:rsidRDefault="002B59DA" w:rsidP="002B59DA">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63810A99" w14:textId="77777777" w:rsidR="00FC2E7E" w:rsidRDefault="00FC2E7E" w:rsidP="002B59DA">
      <w:pPr>
        <w:spacing w:line="259" w:lineRule="auto"/>
      </w:pPr>
    </w:p>
    <w:p w14:paraId="55BDEA07" w14:textId="6EE16E2A" w:rsidR="00FC2E7E" w:rsidRPr="00FC2E7E" w:rsidRDefault="00FC2E7E" w:rsidP="00A301BF">
      <w:pPr>
        <w:pStyle w:val="H1-Section"/>
      </w:pPr>
      <w:r w:rsidRPr="00FC2E7E">
        <w:t xml:space="preserve">2.4: Inference and </w:t>
      </w:r>
      <w:r w:rsidR="003749D4">
        <w:t>d</w:t>
      </w:r>
      <w:r w:rsidRPr="00FC2E7E">
        <w:t xml:space="preserve">eployment with Hugging Face </w:t>
      </w:r>
      <w:commentRangeStart w:id="256"/>
      <w:r w:rsidRPr="00FC2E7E">
        <w:t>Diffusion</w:t>
      </w:r>
      <w:commentRangeEnd w:id="256"/>
      <w:r w:rsidR="004918BF">
        <w:rPr>
          <w:rStyle w:val="CommentReference"/>
          <w:b w:val="0"/>
        </w:rPr>
        <w:commentReference w:id="256"/>
      </w:r>
    </w:p>
    <w:p w14:paraId="71C7F232" w14:textId="77777777" w:rsidR="00FC2E7E" w:rsidRPr="00FC2E7E" w:rsidRDefault="00FC2E7E" w:rsidP="000F64BE">
      <w:pPr>
        <w:pStyle w:val="P-Regular"/>
      </w:pPr>
      <w:r w:rsidRPr="00FC2E7E">
        <w:t>This section delves into the crucial aspects of performing inference and deploying trained transformer models using the Hugging Face Diffusion library. It provides a comprehensive guide to executing inference tasks, techniques for deploying models in production environments, and strategies for monitoring and maintaining deployed models.</w:t>
      </w:r>
    </w:p>
    <w:p w14:paraId="1EA35856" w14:textId="43BAC631" w:rsidR="00FC2E7E" w:rsidRPr="00FC2E7E" w:rsidRDefault="00FC2E7E" w:rsidP="00A301BF">
      <w:pPr>
        <w:pStyle w:val="H2-Heading"/>
      </w:pPr>
      <w:r w:rsidRPr="00FC2E7E">
        <w:lastRenderedPageBreak/>
        <w:t xml:space="preserve">Performing </w:t>
      </w:r>
      <w:r w:rsidR="003749D4">
        <w:t>i</w:t>
      </w:r>
      <w:r w:rsidRPr="00FC2E7E">
        <w:t xml:space="preserve">nference with </w:t>
      </w:r>
      <w:r w:rsidR="003749D4">
        <w:t>t</w:t>
      </w:r>
      <w:r w:rsidRPr="00FC2E7E">
        <w:t xml:space="preserve">rained </w:t>
      </w:r>
      <w:r w:rsidR="003749D4">
        <w:t>m</w:t>
      </w:r>
      <w:r w:rsidRPr="00FC2E7E">
        <w:t>odels</w:t>
      </w:r>
    </w:p>
    <w:p w14:paraId="7B808B91" w14:textId="77777777" w:rsidR="00FC2E7E" w:rsidRPr="00FC2E7E" w:rsidRDefault="00FC2E7E" w:rsidP="000F64BE">
      <w:pPr>
        <w:pStyle w:val="P-Regular"/>
      </w:pPr>
      <w:r w:rsidRPr="00FC2E7E">
        <w:t xml:space="preserve">Inference refers to the process of using a trained model to make predictions or process </w:t>
      </w:r>
      <w:commentRangeStart w:id="257"/>
      <w:r w:rsidRPr="00FC2E7E">
        <w:t>new data:</w:t>
      </w:r>
      <w:commentRangeEnd w:id="257"/>
      <w:r w:rsidR="00283389">
        <w:rPr>
          <w:rStyle w:val="CommentReference"/>
          <w:rFonts w:eastAsiaTheme="minorHAnsi"/>
          <w:lang w:val="en-US"/>
        </w:rPr>
        <w:commentReference w:id="257"/>
      </w:r>
    </w:p>
    <w:p w14:paraId="0D773FF3" w14:textId="3C49EB9D" w:rsidR="00FC2E7E" w:rsidRPr="00FC2E7E" w:rsidRDefault="00FC2E7E" w:rsidP="00646090">
      <w:pPr>
        <w:numPr>
          <w:ilvl w:val="0"/>
          <w:numId w:val="17"/>
        </w:numPr>
        <w:spacing w:line="259" w:lineRule="auto"/>
      </w:pPr>
      <w:r w:rsidRPr="005D4318">
        <w:rPr>
          <w:rStyle w:val="P-Bold"/>
          <w:rPrChange w:id="258" w:author="Shreya Moharir" w:date="2024-08-20T15:19:00Z" w16du:dateUtc="2024-08-20T09:49:00Z">
            <w:rPr>
              <w:b/>
              <w:bCs/>
            </w:rPr>
          </w:rPrChange>
        </w:rPr>
        <w:t xml:space="preserve">Model </w:t>
      </w:r>
      <w:r w:rsidR="003749D4" w:rsidRPr="005D4318">
        <w:rPr>
          <w:rStyle w:val="P-Bold"/>
          <w:rPrChange w:id="259" w:author="Shreya Moharir" w:date="2024-08-20T15:19:00Z" w16du:dateUtc="2024-08-20T09:49:00Z">
            <w:rPr>
              <w:b/>
              <w:bCs/>
            </w:rPr>
          </w:rPrChange>
        </w:rPr>
        <w:t>l</w:t>
      </w:r>
      <w:r w:rsidRPr="005D4318">
        <w:rPr>
          <w:rStyle w:val="P-Bold"/>
          <w:rPrChange w:id="260" w:author="Shreya Moharir" w:date="2024-08-20T15:19:00Z" w16du:dateUtc="2024-08-20T09:49:00Z">
            <w:rPr>
              <w:b/>
              <w:bCs/>
            </w:rPr>
          </w:rPrChange>
        </w:rPr>
        <w:t>oading:</w:t>
      </w:r>
      <w:r w:rsidRPr="00FC2E7E">
        <w:t xml:space="preserve"> Retrieve the trained transformer model from storage or checkpoint files using Hugging Face's model loading utilities. This step ensures that the model is ready for inference tasks without retraining.</w:t>
      </w:r>
    </w:p>
    <w:p w14:paraId="32DD13F0" w14:textId="06BAA403" w:rsidR="00FC2E7E" w:rsidRPr="00FC2E7E" w:rsidRDefault="00FC2E7E" w:rsidP="00646090">
      <w:pPr>
        <w:numPr>
          <w:ilvl w:val="0"/>
          <w:numId w:val="17"/>
        </w:numPr>
        <w:spacing w:line="259" w:lineRule="auto"/>
      </w:pPr>
      <w:r w:rsidRPr="005D4318">
        <w:rPr>
          <w:rStyle w:val="P-Bold"/>
          <w:rPrChange w:id="261" w:author="Shreya Moharir" w:date="2024-08-20T15:19:00Z" w16du:dateUtc="2024-08-20T09:49:00Z">
            <w:rPr>
              <w:b/>
              <w:bCs/>
            </w:rPr>
          </w:rPrChange>
        </w:rPr>
        <w:t xml:space="preserve">Input </w:t>
      </w:r>
      <w:r w:rsidR="003749D4" w:rsidRPr="005D4318">
        <w:rPr>
          <w:rStyle w:val="P-Bold"/>
          <w:rPrChange w:id="262" w:author="Shreya Moharir" w:date="2024-08-20T15:19:00Z" w16du:dateUtc="2024-08-20T09:49:00Z">
            <w:rPr>
              <w:b/>
              <w:bCs/>
            </w:rPr>
          </w:rPrChange>
        </w:rPr>
        <w:t>d</w:t>
      </w:r>
      <w:r w:rsidRPr="005D4318">
        <w:rPr>
          <w:rStyle w:val="P-Bold"/>
          <w:rPrChange w:id="263" w:author="Shreya Moharir" w:date="2024-08-20T15:19:00Z" w16du:dateUtc="2024-08-20T09:49:00Z">
            <w:rPr>
              <w:b/>
              <w:bCs/>
            </w:rPr>
          </w:rPrChange>
        </w:rPr>
        <w:t xml:space="preserve">ata </w:t>
      </w:r>
      <w:r w:rsidR="003749D4" w:rsidRPr="005D4318">
        <w:rPr>
          <w:rStyle w:val="P-Bold"/>
          <w:rPrChange w:id="264" w:author="Shreya Moharir" w:date="2024-08-20T15:19:00Z" w16du:dateUtc="2024-08-20T09:49:00Z">
            <w:rPr>
              <w:b/>
              <w:bCs/>
            </w:rPr>
          </w:rPrChange>
        </w:rPr>
        <w:t>p</w:t>
      </w:r>
      <w:r w:rsidRPr="005D4318">
        <w:rPr>
          <w:rStyle w:val="P-Bold"/>
          <w:rPrChange w:id="265" w:author="Shreya Moharir" w:date="2024-08-20T15:19:00Z" w16du:dateUtc="2024-08-20T09:49:00Z">
            <w:rPr>
              <w:b/>
              <w:bCs/>
            </w:rPr>
          </w:rPrChange>
        </w:rPr>
        <w:t>rocessing:</w:t>
      </w:r>
      <w:r w:rsidRPr="00FC2E7E">
        <w:t xml:space="preserve"> Prepare input data for inference by tokenizing and encoding text or sequences according to the model's requirements. Hugging Face's tokenizer and data preprocessing pipelines facilitate this process (Wolf et al., 2020).</w:t>
      </w:r>
    </w:p>
    <w:p w14:paraId="66529CAD" w14:textId="50717243" w:rsidR="00FC2E7E" w:rsidRPr="00FC2E7E" w:rsidRDefault="00FC2E7E" w:rsidP="00646090">
      <w:pPr>
        <w:numPr>
          <w:ilvl w:val="0"/>
          <w:numId w:val="17"/>
        </w:numPr>
        <w:spacing w:line="259" w:lineRule="auto"/>
      </w:pPr>
      <w:r w:rsidRPr="005D4318">
        <w:rPr>
          <w:rStyle w:val="P-Bold"/>
          <w:rPrChange w:id="266" w:author="Shreya Moharir" w:date="2024-08-20T15:19:00Z" w16du:dateUtc="2024-08-20T09:49:00Z">
            <w:rPr>
              <w:b/>
              <w:bCs/>
            </w:rPr>
          </w:rPrChange>
        </w:rPr>
        <w:t xml:space="preserve">Prediction </w:t>
      </w:r>
      <w:r w:rsidR="003749D4" w:rsidRPr="005D4318">
        <w:rPr>
          <w:rStyle w:val="P-Bold"/>
          <w:rPrChange w:id="267" w:author="Shreya Moharir" w:date="2024-08-20T15:19:00Z" w16du:dateUtc="2024-08-20T09:49:00Z">
            <w:rPr>
              <w:b/>
              <w:bCs/>
            </w:rPr>
          </w:rPrChange>
        </w:rPr>
        <w:t>g</w:t>
      </w:r>
      <w:r w:rsidRPr="005D4318">
        <w:rPr>
          <w:rStyle w:val="P-Bold"/>
          <w:rPrChange w:id="268" w:author="Shreya Moharir" w:date="2024-08-20T15:19:00Z" w16du:dateUtc="2024-08-20T09:49:00Z">
            <w:rPr>
              <w:b/>
              <w:bCs/>
            </w:rPr>
          </w:rPrChange>
        </w:rPr>
        <w:t>eneration:</w:t>
      </w:r>
      <w:r w:rsidRPr="00FC2E7E">
        <w:t xml:space="preserve"> Execute inference tasks by feeding preprocessed data into the loaded model. Depending on the task, generate predictions such as classification labels, text generation, or sequence tagging (Wolf et al., 2020).</w:t>
      </w:r>
    </w:p>
    <w:p w14:paraId="0A51856C" w14:textId="34BE3425" w:rsidR="00FC2E7E" w:rsidRPr="00FC2E7E" w:rsidRDefault="00FC2E7E" w:rsidP="00A301BF">
      <w:pPr>
        <w:pStyle w:val="H2-Heading"/>
      </w:pPr>
      <w:r w:rsidRPr="00FC2E7E">
        <w:t xml:space="preserve">Techniques for </w:t>
      </w:r>
      <w:r w:rsidR="003749D4">
        <w:t>d</w:t>
      </w:r>
      <w:r w:rsidRPr="00FC2E7E">
        <w:t xml:space="preserve">eploying </w:t>
      </w:r>
      <w:r w:rsidR="003749D4">
        <w:t>m</w:t>
      </w:r>
      <w:r w:rsidRPr="00FC2E7E">
        <w:t xml:space="preserve">odels in </w:t>
      </w:r>
      <w:r w:rsidR="003749D4">
        <w:t>p</w:t>
      </w:r>
      <w:r w:rsidRPr="00FC2E7E">
        <w:t>roduction</w:t>
      </w:r>
    </w:p>
    <w:p w14:paraId="74783B46" w14:textId="77777777" w:rsidR="00FC2E7E" w:rsidRPr="00FC2E7E" w:rsidRDefault="00FC2E7E" w:rsidP="00FC2E7E">
      <w:pPr>
        <w:spacing w:line="259" w:lineRule="auto"/>
      </w:pPr>
      <w:r w:rsidRPr="00FC2E7E">
        <w:t>Deploying NLP models into production environments involves several considerations:</w:t>
      </w:r>
    </w:p>
    <w:p w14:paraId="4386F1BA" w14:textId="4A6B8443" w:rsidR="00FC2E7E" w:rsidRPr="00FC2E7E" w:rsidRDefault="00FC2E7E" w:rsidP="00646090">
      <w:pPr>
        <w:numPr>
          <w:ilvl w:val="0"/>
          <w:numId w:val="18"/>
        </w:numPr>
        <w:spacing w:line="259" w:lineRule="auto"/>
      </w:pPr>
      <w:r w:rsidRPr="005D4318">
        <w:rPr>
          <w:rStyle w:val="P-Bold"/>
          <w:rPrChange w:id="269" w:author="Shreya Moharir" w:date="2024-08-20T15:19:00Z" w16du:dateUtc="2024-08-20T09:49:00Z">
            <w:rPr>
              <w:b/>
              <w:bCs/>
            </w:rPr>
          </w:rPrChange>
        </w:rPr>
        <w:t xml:space="preserve">Environment </w:t>
      </w:r>
      <w:r w:rsidR="003749D4" w:rsidRPr="005D4318">
        <w:rPr>
          <w:rStyle w:val="P-Bold"/>
          <w:rPrChange w:id="270" w:author="Shreya Moharir" w:date="2024-08-20T15:19:00Z" w16du:dateUtc="2024-08-20T09:49:00Z">
            <w:rPr>
              <w:b/>
              <w:bCs/>
            </w:rPr>
          </w:rPrChange>
        </w:rPr>
        <w:t>s</w:t>
      </w:r>
      <w:r w:rsidRPr="005D4318">
        <w:rPr>
          <w:rStyle w:val="P-Bold"/>
          <w:rPrChange w:id="271" w:author="Shreya Moharir" w:date="2024-08-20T15:19:00Z" w16du:dateUtc="2024-08-20T09:49:00Z">
            <w:rPr>
              <w:b/>
              <w:bCs/>
            </w:rPr>
          </w:rPrChange>
        </w:rPr>
        <w:t>etup:</w:t>
      </w:r>
      <w:r w:rsidRPr="00FC2E7E">
        <w:t xml:space="preserve"> Configure production environments to support model inference, ensuring compatibility with software dependencies, hardware specifications, and scalability requirements.</w:t>
      </w:r>
    </w:p>
    <w:p w14:paraId="2AF44BCE" w14:textId="25881273" w:rsidR="00FC2E7E" w:rsidRPr="00FC2E7E" w:rsidRDefault="00FC2E7E" w:rsidP="00646090">
      <w:pPr>
        <w:numPr>
          <w:ilvl w:val="0"/>
          <w:numId w:val="18"/>
        </w:numPr>
        <w:spacing w:line="259" w:lineRule="auto"/>
      </w:pPr>
      <w:r w:rsidRPr="005D4318">
        <w:rPr>
          <w:rStyle w:val="P-Bold"/>
          <w:rPrChange w:id="272" w:author="Shreya Moharir" w:date="2024-08-20T15:19:00Z" w16du:dateUtc="2024-08-20T09:49:00Z">
            <w:rPr>
              <w:b/>
              <w:bCs/>
            </w:rPr>
          </w:rPrChange>
        </w:rPr>
        <w:t xml:space="preserve">API </w:t>
      </w:r>
      <w:r w:rsidR="003749D4" w:rsidRPr="005D4318">
        <w:rPr>
          <w:rStyle w:val="P-Bold"/>
          <w:rPrChange w:id="273" w:author="Shreya Moharir" w:date="2024-08-20T15:19:00Z" w16du:dateUtc="2024-08-20T09:49:00Z">
            <w:rPr>
              <w:b/>
              <w:bCs/>
            </w:rPr>
          </w:rPrChange>
        </w:rPr>
        <w:t>i</w:t>
      </w:r>
      <w:r w:rsidRPr="005D4318">
        <w:rPr>
          <w:rStyle w:val="P-Bold"/>
          <w:rPrChange w:id="274" w:author="Shreya Moharir" w:date="2024-08-20T15:19:00Z" w16du:dateUtc="2024-08-20T09:49:00Z">
            <w:rPr>
              <w:b/>
              <w:bCs/>
            </w:rPr>
          </w:rPrChange>
        </w:rPr>
        <w:t>ntegration:</w:t>
      </w:r>
      <w:r w:rsidRPr="00FC2E7E">
        <w:t xml:space="preserve"> Expose model functionalities through RESTful APIs or microservices, allowing seamless integration with other applications or systems. Use frameworks like Flask or FastAPI for building robust API endpoints (Pedregosa et al., 2011).</w:t>
      </w:r>
    </w:p>
    <w:p w14:paraId="790CF280" w14:textId="77777777" w:rsidR="00FC2E7E" w:rsidRPr="00FC2E7E" w:rsidRDefault="00FC2E7E" w:rsidP="00646090">
      <w:pPr>
        <w:numPr>
          <w:ilvl w:val="0"/>
          <w:numId w:val="18"/>
        </w:numPr>
        <w:spacing w:line="259" w:lineRule="auto"/>
      </w:pPr>
      <w:r w:rsidRPr="005D4318">
        <w:rPr>
          <w:rStyle w:val="P-Bold"/>
          <w:rPrChange w:id="275" w:author="Shreya Moharir" w:date="2024-08-20T15:19:00Z" w16du:dateUtc="2024-08-20T09:49:00Z">
            <w:rPr>
              <w:b/>
              <w:bCs/>
            </w:rPr>
          </w:rPrChange>
        </w:rPr>
        <w:t>Containerization:</w:t>
      </w:r>
      <w:r w:rsidRPr="00FC2E7E">
        <w:t xml:space="preserve"> Package models and their dependencies into Docker containers for portability and reproducibility across different deployment environments. Container orchestration tools like Kubernetes facilitate efficient deployment and scaling of containerized applications.</w:t>
      </w:r>
    </w:p>
    <w:p w14:paraId="00C02272" w14:textId="56730292" w:rsidR="00FC2E7E" w:rsidRPr="00FC2E7E" w:rsidRDefault="00FC2E7E" w:rsidP="00A301BF">
      <w:pPr>
        <w:pStyle w:val="H2-Heading"/>
      </w:pPr>
      <w:r w:rsidRPr="00FC2E7E">
        <w:t xml:space="preserve">Monitoring and </w:t>
      </w:r>
      <w:r w:rsidR="003749D4">
        <w:t>m</w:t>
      </w:r>
      <w:r w:rsidRPr="00FC2E7E">
        <w:t xml:space="preserve">aintaining </w:t>
      </w:r>
      <w:r w:rsidR="003749D4">
        <w:t>d</w:t>
      </w:r>
      <w:r w:rsidRPr="00FC2E7E">
        <w:t xml:space="preserve">eployed </w:t>
      </w:r>
      <w:r w:rsidR="003749D4">
        <w:t>m</w:t>
      </w:r>
      <w:r w:rsidRPr="00FC2E7E">
        <w:t>odels</w:t>
      </w:r>
    </w:p>
    <w:p w14:paraId="65F63253" w14:textId="77777777" w:rsidR="00FC2E7E" w:rsidRPr="00FC2E7E" w:rsidRDefault="00FC2E7E" w:rsidP="000F64BE">
      <w:pPr>
        <w:pStyle w:val="P-Regular"/>
      </w:pPr>
      <w:r w:rsidRPr="00FC2E7E">
        <w:t>Maintaining model performance and reliability in production requires ongoing monitoring and management:</w:t>
      </w:r>
    </w:p>
    <w:p w14:paraId="30F57BDC" w14:textId="641AB9D3" w:rsidR="00FC2E7E" w:rsidRPr="00FC2E7E" w:rsidRDefault="00FC2E7E" w:rsidP="00646090">
      <w:pPr>
        <w:numPr>
          <w:ilvl w:val="0"/>
          <w:numId w:val="19"/>
        </w:numPr>
        <w:spacing w:line="259" w:lineRule="auto"/>
      </w:pPr>
      <w:r w:rsidRPr="005D4318">
        <w:rPr>
          <w:rStyle w:val="P-Bold"/>
          <w:rPrChange w:id="276" w:author="Shreya Moharir" w:date="2024-08-20T15:19:00Z" w16du:dateUtc="2024-08-20T09:49:00Z">
            <w:rPr>
              <w:b/>
              <w:bCs/>
            </w:rPr>
          </w:rPrChange>
        </w:rPr>
        <w:lastRenderedPageBreak/>
        <w:t xml:space="preserve">Performance </w:t>
      </w:r>
      <w:r w:rsidR="003749D4" w:rsidRPr="005D4318">
        <w:rPr>
          <w:rStyle w:val="P-Bold"/>
          <w:rPrChange w:id="277" w:author="Shreya Moharir" w:date="2024-08-20T15:19:00Z" w16du:dateUtc="2024-08-20T09:49:00Z">
            <w:rPr>
              <w:b/>
              <w:bCs/>
            </w:rPr>
          </w:rPrChange>
        </w:rPr>
        <w:t>m</w:t>
      </w:r>
      <w:r w:rsidRPr="005D4318">
        <w:rPr>
          <w:rStyle w:val="P-Bold"/>
          <w:rPrChange w:id="278" w:author="Shreya Moharir" w:date="2024-08-20T15:19:00Z" w16du:dateUtc="2024-08-20T09:49:00Z">
            <w:rPr>
              <w:b/>
              <w:bCs/>
            </w:rPr>
          </w:rPrChange>
        </w:rPr>
        <w:t>etrics:</w:t>
      </w:r>
      <w:r w:rsidRPr="00FC2E7E">
        <w:t xml:space="preserve"> Define and track key performance indicators (KPIs) such as inference latency, throughput, and error rates to assess model effectiveness and responsiveness.</w:t>
      </w:r>
    </w:p>
    <w:p w14:paraId="549D86D4" w14:textId="70623887" w:rsidR="00FC2E7E" w:rsidRPr="00FC2E7E" w:rsidRDefault="00FC2E7E" w:rsidP="00646090">
      <w:pPr>
        <w:numPr>
          <w:ilvl w:val="0"/>
          <w:numId w:val="19"/>
        </w:numPr>
        <w:spacing w:line="259" w:lineRule="auto"/>
      </w:pPr>
      <w:r w:rsidRPr="005D4318">
        <w:rPr>
          <w:rStyle w:val="P-Bold"/>
          <w:rPrChange w:id="279" w:author="Shreya Moharir" w:date="2024-08-20T15:19:00Z" w16du:dateUtc="2024-08-20T09:49:00Z">
            <w:rPr>
              <w:b/>
              <w:bCs/>
            </w:rPr>
          </w:rPrChange>
        </w:rPr>
        <w:t xml:space="preserve">Error </w:t>
      </w:r>
      <w:r w:rsidR="003749D4" w:rsidRPr="005D4318">
        <w:rPr>
          <w:rStyle w:val="P-Bold"/>
          <w:rPrChange w:id="280" w:author="Shreya Moharir" w:date="2024-08-20T15:19:00Z" w16du:dateUtc="2024-08-20T09:49:00Z">
            <w:rPr>
              <w:b/>
              <w:bCs/>
            </w:rPr>
          </w:rPrChange>
        </w:rPr>
        <w:t>h</w:t>
      </w:r>
      <w:r w:rsidRPr="005D4318">
        <w:rPr>
          <w:rStyle w:val="P-Bold"/>
          <w:rPrChange w:id="281" w:author="Shreya Moharir" w:date="2024-08-20T15:19:00Z" w16du:dateUtc="2024-08-20T09:49:00Z">
            <w:rPr>
              <w:b/>
              <w:bCs/>
            </w:rPr>
          </w:rPrChange>
        </w:rPr>
        <w:t>andling:</w:t>
      </w:r>
      <w:r w:rsidRPr="00FC2E7E">
        <w:t xml:space="preserve"> Implement robust error handling mechanisms to manage exceptions and edge cases during inference, ensuring graceful degradation and resilience.</w:t>
      </w:r>
    </w:p>
    <w:p w14:paraId="3A4A6009" w14:textId="6A304E5C" w:rsidR="00FC2E7E" w:rsidRPr="00FC2E7E" w:rsidRDefault="00FC2E7E" w:rsidP="00646090">
      <w:pPr>
        <w:numPr>
          <w:ilvl w:val="0"/>
          <w:numId w:val="19"/>
        </w:numPr>
        <w:spacing w:line="259" w:lineRule="auto"/>
      </w:pPr>
      <w:r w:rsidRPr="005D4318">
        <w:rPr>
          <w:rStyle w:val="P-Bold"/>
          <w:rPrChange w:id="282" w:author="Shreya Moharir" w:date="2024-08-20T15:19:00Z" w16du:dateUtc="2024-08-20T09:49:00Z">
            <w:rPr>
              <w:b/>
              <w:bCs/>
            </w:rPr>
          </w:rPrChange>
        </w:rPr>
        <w:t xml:space="preserve">Model </w:t>
      </w:r>
      <w:r w:rsidR="003749D4" w:rsidRPr="005D4318">
        <w:rPr>
          <w:rStyle w:val="P-Bold"/>
          <w:rPrChange w:id="283" w:author="Shreya Moharir" w:date="2024-08-20T15:19:00Z" w16du:dateUtc="2024-08-20T09:49:00Z">
            <w:rPr>
              <w:b/>
              <w:bCs/>
            </w:rPr>
          </w:rPrChange>
        </w:rPr>
        <w:t>v</w:t>
      </w:r>
      <w:r w:rsidRPr="005D4318">
        <w:rPr>
          <w:rStyle w:val="P-Bold"/>
          <w:rPrChange w:id="284" w:author="Shreya Moharir" w:date="2024-08-20T15:19:00Z" w16du:dateUtc="2024-08-20T09:49:00Z">
            <w:rPr>
              <w:b/>
              <w:bCs/>
            </w:rPr>
          </w:rPrChange>
        </w:rPr>
        <w:t>ersioning:</w:t>
      </w:r>
      <w:r w:rsidRPr="00FC2E7E">
        <w:t xml:space="preserve"> Maintain multiple versions of deployed models using version control systems or model registries. This practice enables rollback to previous versions and facilitates A/B testing for new model iterations (Zhang et al., 2020).</w:t>
      </w:r>
    </w:p>
    <w:p w14:paraId="266DBE31" w14:textId="2AB7C113" w:rsidR="00FC2E7E" w:rsidDel="00216C01" w:rsidRDefault="00216C01" w:rsidP="002B59DA">
      <w:pPr>
        <w:spacing w:line="259" w:lineRule="auto"/>
        <w:rPr>
          <w:del w:id="285" w:author="Shreya Moharir" w:date="2024-08-20T17:07:00Z" w16du:dateUtc="2024-08-20T11:37:00Z"/>
        </w:rPr>
      </w:pPr>
      <w:commentRangeStart w:id="286"/>
      <w:ins w:id="287" w:author="Shreya Moharir" w:date="2024-08-20T17:08:00Z" w16du:dateUtc="2024-08-20T11:38:00Z">
        <w:r>
          <w:t>//</w:t>
        </w:r>
      </w:ins>
      <w:del w:id="288" w:author="Shreya Moharir" w:date="2024-08-20T17:07:00Z" w16du:dateUtc="2024-08-20T11:37:00Z">
        <w:r w:rsidR="00FC2E7E" w:rsidRPr="00FC2E7E" w:rsidDel="00216C01">
          <w:delText>This section provides a comprehensive exploration of inference and deployment strategies using Hugging Face Diffusion, aimed at academics and scientists. It emphasizes practical implementation steps, examples, recommended illustrations, and scholarly references to support best practices in deploying and maintaining NLP models in production environments. If you have any specific adjustments or additions in mind, feel free to let me know!</w:delText>
        </w:r>
      </w:del>
      <w:commentRangeEnd w:id="286"/>
      <w:r>
        <w:rPr>
          <w:rStyle w:val="CommentReference"/>
        </w:rPr>
        <w:commentReference w:id="286"/>
      </w:r>
    </w:p>
    <w:p w14:paraId="6C9703B3" w14:textId="77777777" w:rsidR="00FC2E7E" w:rsidRDefault="00FC2E7E" w:rsidP="00FC2E7E">
      <w:pPr>
        <w:spacing w:line="259" w:lineRule="auto"/>
      </w:pPr>
      <w:r>
        <w:rPr>
          <w:noProof/>
        </w:rPr>
        <w:lastRenderedPageBreak/>
        <mc:AlternateContent>
          <mc:Choice Requires="wps">
            <w:drawing>
              <wp:anchor distT="0" distB="0" distL="114300" distR="114300" simplePos="0" relativeHeight="251678720" behindDoc="0" locked="0" layoutInCell="1" allowOverlap="1" wp14:anchorId="7875E9ED" wp14:editId="5E9C2BB2">
                <wp:simplePos x="0" y="0"/>
                <wp:positionH relativeFrom="margin">
                  <wp:posOffset>0</wp:posOffset>
                </wp:positionH>
                <wp:positionV relativeFrom="paragraph">
                  <wp:posOffset>1141095</wp:posOffset>
                </wp:positionV>
                <wp:extent cx="4983480" cy="2905125"/>
                <wp:effectExtent l="38100" t="38100" r="45720" b="47625"/>
                <wp:wrapSquare wrapText="bothSides"/>
                <wp:docPr id="335554649" name="Text Box 1"/>
                <wp:cNvGraphicFramePr/>
                <a:graphic xmlns:a="http://schemas.openxmlformats.org/drawingml/2006/main">
                  <a:graphicData uri="http://schemas.microsoft.com/office/word/2010/wordprocessingShape">
                    <wps:wsp>
                      <wps:cNvSpPr txBox="1"/>
                      <wps:spPr>
                        <a:xfrm>
                          <a:off x="0" y="0"/>
                          <a:ext cx="4983480" cy="2905125"/>
                        </a:xfrm>
                        <a:prstGeom prst="rect">
                          <a:avLst/>
                        </a:prstGeom>
                        <a:solidFill>
                          <a:sysClr val="window" lastClr="FFFFFF"/>
                        </a:solidFill>
                        <a:ln w="76200" cmpd="thickThin">
                          <a:solidFill>
                            <a:srgbClr val="44546A"/>
                          </a:solidFill>
                        </a:ln>
                      </wps:spPr>
                      <wps:txbx>
                        <w:txbxContent>
                          <w:p w14:paraId="0F6867E8" w14:textId="77777777" w:rsidR="00DC7EB5" w:rsidRPr="00DC7EB5" w:rsidRDefault="00DC7EB5" w:rsidP="00646090">
                            <w:pPr>
                              <w:numPr>
                                <w:ilvl w:val="0"/>
                                <w:numId w:val="20"/>
                              </w:numPr>
                            </w:pPr>
                            <w:r w:rsidRPr="00DC7EB5">
                              <w:rPr>
                                <w:b/>
                                <w:bCs/>
                              </w:rPr>
                              <w:t>Inference Workflow Diagram:</w:t>
                            </w:r>
                            <w:r w:rsidRPr="00DC7EB5">
                              <w:t xml:space="preserve"> A visual representation of the end-to-end process for performing inference with Hugging Face Diffusion, illustrating data flow from input processing to prediction generation.</w:t>
                            </w:r>
                          </w:p>
                          <w:p w14:paraId="3366E0A9" w14:textId="77777777" w:rsidR="00DC7EB5" w:rsidRPr="00DC7EB5" w:rsidRDefault="00DC7EB5" w:rsidP="00646090">
                            <w:pPr>
                              <w:numPr>
                                <w:ilvl w:val="0"/>
                                <w:numId w:val="20"/>
                              </w:numPr>
                            </w:pPr>
                            <w:r w:rsidRPr="00DC7EB5">
                              <w:rPr>
                                <w:b/>
                                <w:bCs/>
                              </w:rPr>
                              <w:t>Deployment Architecture:</w:t>
                            </w:r>
                            <w:r w:rsidRPr="00DC7EB5">
                              <w:t xml:space="preserve"> Diagram depicting the architecture of a deployed NLP model in a production environment, including components like API endpoints, load balancers, and data storage.</w:t>
                            </w:r>
                          </w:p>
                          <w:p w14:paraId="0CC581C6" w14:textId="77777777" w:rsidR="00DC7EB5" w:rsidRPr="00DC7EB5" w:rsidRDefault="00DC7EB5" w:rsidP="00646090">
                            <w:pPr>
                              <w:numPr>
                                <w:ilvl w:val="0"/>
                                <w:numId w:val="20"/>
                              </w:numPr>
                            </w:pPr>
                            <w:r w:rsidRPr="00DC7EB5">
                              <w:rPr>
                                <w:b/>
                                <w:bCs/>
                              </w:rPr>
                              <w:t>Monitoring Dashboard Example:</w:t>
                            </w:r>
                            <w:r w:rsidRPr="00DC7EB5">
                              <w:t xml:space="preserve"> Sample dashboard showcasing real-time monitoring metrics (e.g., CPU utilization, request rates) for deployed models, aiding in performance evaluation and troubleshooting.</w:t>
                            </w:r>
                          </w:p>
                          <w:p w14:paraId="10103C42" w14:textId="77777777" w:rsidR="00DC7EB5" w:rsidRPr="00DC7EB5" w:rsidRDefault="00DC7EB5" w:rsidP="00646090">
                            <w:pPr>
                              <w:numPr>
                                <w:ilvl w:val="0"/>
                                <w:numId w:val="20"/>
                              </w:numPr>
                            </w:pPr>
                            <w:r w:rsidRPr="00DC7EB5">
                              <w:rPr>
                                <w:b/>
                                <w:bCs/>
                              </w:rPr>
                              <w:t>Model Version Control Flow:</w:t>
                            </w:r>
                            <w:r w:rsidRPr="00DC7EB5">
                              <w:t xml:space="preserve"> Flowchart illustrating the workflow for managing model versions, including deployment, testing, and rollback procedures.</w:t>
                            </w:r>
                          </w:p>
                          <w:p w14:paraId="0AE8A266" w14:textId="7974A92C" w:rsidR="00FC2E7E" w:rsidRDefault="00FC2E7E" w:rsidP="00DC7E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5E9ED" id="_x0000_s1034" type="#_x0000_t202" style="position:absolute;margin-left:0;margin-top:89.85pt;width:392.4pt;height:228.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" fillcolor="window" strokecolor="#44546a" strokeweight="6pt">
                <v:stroke linestyle="thickThin"/>
                <v:textbox>
                  <w:txbxContent>
                    <w:p w14:paraId="0F6867E8" w14:textId="77777777" w:rsidR="00DC7EB5" w:rsidRPr="00DC7EB5" w:rsidRDefault="00DC7EB5" w:rsidP="00646090">
                      <w:pPr>
                        <w:numPr>
                          <w:ilvl w:val="0"/>
                          <w:numId w:val="20"/>
                        </w:numPr>
                      </w:pPr>
                      <w:r w:rsidRPr="00DC7EB5">
                        <w:rPr>
                          <w:b/>
                          <w:bCs/>
                        </w:rPr>
                        <w:t>Inference Workflow Diagram:</w:t>
                      </w:r>
                      <w:r w:rsidRPr="00DC7EB5">
                        <w:t xml:space="preserve"> A visual representation of the end-to-end process for performing inference with Hugging Face Diffusion, illustrating data flow from input processing to prediction generation.</w:t>
                      </w:r>
                    </w:p>
                    <w:p w14:paraId="3366E0A9" w14:textId="77777777" w:rsidR="00DC7EB5" w:rsidRPr="00DC7EB5" w:rsidRDefault="00DC7EB5" w:rsidP="00646090">
                      <w:pPr>
                        <w:numPr>
                          <w:ilvl w:val="0"/>
                          <w:numId w:val="20"/>
                        </w:numPr>
                      </w:pPr>
                      <w:r w:rsidRPr="00DC7EB5">
                        <w:rPr>
                          <w:b/>
                          <w:bCs/>
                        </w:rPr>
                        <w:t>Deployment Architecture:</w:t>
                      </w:r>
                      <w:r w:rsidRPr="00DC7EB5">
                        <w:t xml:space="preserve"> Diagram depicting the architecture of a deployed NLP model in a production environment, including components like API endpoints, load balancers, and data storage.</w:t>
                      </w:r>
                    </w:p>
                    <w:p w14:paraId="0CC581C6" w14:textId="77777777" w:rsidR="00DC7EB5" w:rsidRPr="00DC7EB5" w:rsidRDefault="00DC7EB5" w:rsidP="00646090">
                      <w:pPr>
                        <w:numPr>
                          <w:ilvl w:val="0"/>
                          <w:numId w:val="20"/>
                        </w:numPr>
                      </w:pPr>
                      <w:r w:rsidRPr="00DC7EB5">
                        <w:rPr>
                          <w:b/>
                          <w:bCs/>
                        </w:rPr>
                        <w:t>Monitoring Dashboard Example:</w:t>
                      </w:r>
                      <w:r w:rsidRPr="00DC7EB5">
                        <w:t xml:space="preserve"> Sample dashboard showcasing real-time monitoring metrics (e.g., CPU utilization, request rates) for deployed models, aiding in performance evaluation and troubleshooting.</w:t>
                      </w:r>
                    </w:p>
                    <w:p w14:paraId="10103C42" w14:textId="77777777" w:rsidR="00DC7EB5" w:rsidRPr="00DC7EB5" w:rsidRDefault="00DC7EB5" w:rsidP="00646090">
                      <w:pPr>
                        <w:numPr>
                          <w:ilvl w:val="0"/>
                          <w:numId w:val="20"/>
                        </w:numPr>
                      </w:pPr>
                      <w:r w:rsidRPr="00DC7EB5">
                        <w:rPr>
                          <w:b/>
                          <w:bCs/>
                        </w:rPr>
                        <w:t>Model Version Control Flow:</w:t>
                      </w:r>
                      <w:r w:rsidRPr="00DC7EB5">
                        <w:t xml:space="preserve"> Flowchart illustrating the workflow for managing model versions, including deployment, testing, and rollback procedures.</w:t>
                      </w:r>
                    </w:p>
                    <w:p w14:paraId="0AE8A266" w14:textId="7974A92C" w:rsidR="00FC2E7E" w:rsidRDefault="00FC2E7E" w:rsidP="00DC7EB5"/>
                  </w:txbxContent>
                </v:textbox>
                <w10:wrap type="square" anchorx="margin"/>
              </v:shape>
            </w:pict>
          </mc:Fallback>
        </mc:AlternateContent>
      </w:r>
      <w:r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79744" behindDoc="1" locked="0" layoutInCell="1" allowOverlap="0" wp14:anchorId="28453C95" wp14:editId="0331EFB5">
                <wp:simplePos x="0" y="0"/>
                <wp:positionH relativeFrom="margin">
                  <wp:posOffset>0</wp:posOffset>
                </wp:positionH>
                <wp:positionV relativeFrom="paragraph">
                  <wp:posOffset>369570</wp:posOffset>
                </wp:positionV>
                <wp:extent cx="4983480" cy="685800"/>
                <wp:effectExtent l="38100" t="38100" r="45720" b="38100"/>
                <wp:wrapSquare wrapText="bothSides"/>
                <wp:docPr id="16234611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47B60AF1" w14:textId="77777777" w:rsidR="00FC2E7E" w:rsidRDefault="00FC2E7E" w:rsidP="00FC2E7E">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453C95" id="_x0000_s1035" style="position:absolute;margin-left:0;margin-top:29.1pt;width:392.4pt;height:54pt;z-index:-25163673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" o:allowoverlap="f" fillcolor="#44546a" strokecolor="#44546a" strokeweight="6pt">
                <v:stroke linestyle="thinThin"/>
                <v:textbox inset="14.4pt,14.4pt,14.4pt,14.4pt">
                  <w:txbxContent>
                    <w:p w14:paraId="47B60AF1" w14:textId="77777777" w:rsidR="00FC2E7E" w:rsidRDefault="00FC2E7E" w:rsidP="00FC2E7E">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1F2B06D5" w14:textId="77777777" w:rsidR="00CE12BB" w:rsidRDefault="00CE12BB" w:rsidP="00CE12BB">
      <w:pPr>
        <w:pStyle w:val="P-Regular"/>
      </w:pPr>
    </w:p>
    <w:p w14:paraId="7E7E89E5" w14:textId="73C0114A" w:rsidR="00D527DE" w:rsidRPr="00D527DE" w:rsidRDefault="00D527DE" w:rsidP="00D527DE">
      <w:pPr>
        <w:pStyle w:val="H1-Section"/>
      </w:pPr>
      <w:commentRangeStart w:id="289"/>
      <w:del w:id="290" w:author="Shreya Moharir" w:date="2024-08-20T17:10:00Z" w16du:dateUtc="2024-08-20T11:40:00Z">
        <w:r w:rsidRPr="00D527DE" w:rsidDel="00AC7294">
          <w:delText xml:space="preserve">Practical </w:delText>
        </w:r>
        <w:r w:rsidDel="00AC7294">
          <w:delText>a</w:delText>
        </w:r>
        <w:r w:rsidRPr="00D527DE" w:rsidDel="00AC7294">
          <w:delText xml:space="preserve">pplication </w:delText>
        </w:r>
        <w:r w:rsidDel="00AC7294">
          <w:delText>e</w:delText>
        </w:r>
        <w:r w:rsidRPr="00D527DE" w:rsidDel="00AC7294">
          <w:delText>xample:</w:delText>
        </w:r>
      </w:del>
      <w:ins w:id="291" w:author="Shreya Moharir" w:date="2024-08-20T17:10:00Z" w16du:dateUtc="2024-08-20T11:40:00Z">
        <w:r w:rsidR="00AC7294">
          <w:t xml:space="preserve">Getting </w:t>
        </w:r>
      </w:ins>
      <w:commentRangeEnd w:id="289"/>
      <w:ins w:id="292" w:author="Shreya Moharir" w:date="2024-08-20T17:11:00Z" w16du:dateUtc="2024-08-20T11:41:00Z">
        <w:r w:rsidR="003C7D4E">
          <w:rPr>
            <w:rStyle w:val="CommentReference"/>
            <w:b w:val="0"/>
          </w:rPr>
          <w:commentReference w:id="289"/>
        </w:r>
      </w:ins>
      <w:ins w:id="293" w:author="Shreya Moharir" w:date="2024-08-20T17:10:00Z" w16du:dateUtc="2024-08-20T11:40:00Z">
        <w:r w:rsidR="00AC7294">
          <w:t>hands-on with</w:t>
        </w:r>
      </w:ins>
      <w:r w:rsidRPr="00D527DE">
        <w:t xml:space="preserve"> </w:t>
      </w:r>
      <w:r>
        <w:t>f</w:t>
      </w:r>
      <w:r w:rsidRPr="00D527DE">
        <w:t>ine-</w:t>
      </w:r>
      <w:r>
        <w:t>t</w:t>
      </w:r>
      <w:r w:rsidRPr="00D527DE">
        <w:t xml:space="preserve">uning a </w:t>
      </w:r>
      <w:r>
        <w:t>t</w:t>
      </w:r>
      <w:r w:rsidRPr="00D527DE">
        <w:t xml:space="preserve">ransformer </w:t>
      </w:r>
      <w:r>
        <w:t>m</w:t>
      </w:r>
      <w:r w:rsidRPr="00D527DE">
        <w:t xml:space="preserve">odel for </w:t>
      </w:r>
      <w:r>
        <w:t>s</w:t>
      </w:r>
      <w:r w:rsidRPr="00D527DE">
        <w:t xml:space="preserve">entiment </w:t>
      </w:r>
      <w:r>
        <w:t>a</w:t>
      </w:r>
      <w:r w:rsidRPr="00D527DE">
        <w:t>nalysis</w:t>
      </w:r>
    </w:p>
    <w:p w14:paraId="577D12A5" w14:textId="121AA899" w:rsidR="00D527DE" w:rsidRDefault="00D527DE" w:rsidP="00D527DE">
      <w:pPr>
        <w:spacing w:line="259" w:lineRule="auto"/>
        <w:rPr>
          <w:ins w:id="294" w:author="Shreya Moharir" w:date="2024-08-20T16:58:00Z" w16du:dateUtc="2024-08-20T11:28:00Z"/>
        </w:rPr>
      </w:pPr>
      <w:r w:rsidRPr="00D527DE">
        <w:t>This example demonstrates how to fine-tune a pre-trained transformer model from Hugging Face's library for a sentiment analysis task. The task involves classifying movie reviews into positive or negative sentiments.</w:t>
      </w:r>
      <w:ins w:id="295" w:author="Shreya Moharir" w:date="2024-08-20T16:58:00Z" w16du:dateUtc="2024-08-20T11:28:00Z">
        <w:r w:rsidR="00FA0971">
          <w:t xml:space="preserve"> Let's get started:</w:t>
        </w:r>
      </w:ins>
    </w:p>
    <w:p w14:paraId="37DD3D62" w14:textId="1A59E06C" w:rsidR="00FA0971" w:rsidRDefault="00FA0971" w:rsidP="00894778">
      <w:pPr>
        <w:pStyle w:val="L-Numbers"/>
        <w:pPrChange w:id="296" w:author="Shreya Moharir" w:date="2024-08-20T17:03:00Z" w16du:dateUtc="2024-08-20T11:33:00Z">
          <w:pPr>
            <w:spacing w:line="259" w:lineRule="auto"/>
          </w:pPr>
        </w:pPrChange>
      </w:pPr>
      <w:ins w:id="297" w:author="Shreya Moharir" w:date="2024-08-20T16:59:00Z" w16du:dateUtc="2024-08-20T11:29:00Z">
        <w:r>
          <w:t xml:space="preserve">Let’s </w:t>
        </w:r>
        <w:r w:rsidR="005B318C">
          <w:t>import the require libraries:</w:t>
        </w:r>
      </w:ins>
    </w:p>
    <w:p w14:paraId="69FB56F3" w14:textId="49218DF5" w:rsidR="00842735" w:rsidRPr="00D527DE" w:rsidDel="005B318C" w:rsidRDefault="00842735" w:rsidP="00816BCC">
      <w:pPr>
        <w:pStyle w:val="SC-Source"/>
        <w:rPr>
          <w:del w:id="298" w:author="Shreya Moharir" w:date="2024-08-20T16:59:00Z" w16du:dateUtc="2024-08-20T11:29:00Z"/>
          <w:rFonts w:eastAsiaTheme="minorHAnsi"/>
          <w:lang w:val="en-US"/>
        </w:rPr>
      </w:pPr>
      <w:del w:id="299" w:author="Shreya Moharir" w:date="2024-08-20T16:59:00Z" w16du:dateUtc="2024-08-20T11:29:00Z">
        <w:r w:rsidDel="005B318C">
          <w:delText>``</w:delText>
        </w:r>
        <w:commentRangeStart w:id="300"/>
        <w:r w:rsidR="00816BCC" w:rsidDel="005B318C">
          <w:delText>python</w:delText>
        </w:r>
        <w:commentRangeEnd w:id="300"/>
        <w:r w:rsidR="00FA0971" w:rsidDel="005B318C">
          <w:rPr>
            <w:rStyle w:val="CommentReference"/>
            <w:rFonts w:asciiTheme="minorHAnsi" w:eastAsiaTheme="minorHAnsi" w:hAnsiTheme="minorHAnsi" w:cstheme="minorBidi"/>
            <w:lang w:val="en-US"/>
          </w:rPr>
          <w:commentReference w:id="300"/>
        </w:r>
      </w:del>
    </w:p>
    <w:p w14:paraId="0BBC95A7" w14:textId="77777777" w:rsidR="00842735" w:rsidRDefault="00842735" w:rsidP="005B318C">
      <w:pPr>
        <w:pStyle w:val="L-Source"/>
        <w:pPrChange w:id="301" w:author="Shreya Moharir" w:date="2024-08-20T16:59:00Z" w16du:dateUtc="2024-08-20T11:29:00Z">
          <w:pPr>
            <w:pStyle w:val="SC-Source"/>
          </w:pPr>
        </w:pPrChange>
      </w:pPr>
      <w:r>
        <w:t>from transformers import BertTokenizer, BertForSequenceClassification, Trainer, TrainingArguments</w:t>
      </w:r>
    </w:p>
    <w:p w14:paraId="5CC5D6B9" w14:textId="77777777" w:rsidR="00842735" w:rsidRDefault="00842735" w:rsidP="005B318C">
      <w:pPr>
        <w:pStyle w:val="L-Source"/>
        <w:pPrChange w:id="302" w:author="Shreya Moharir" w:date="2024-08-20T16:59:00Z" w16du:dateUtc="2024-08-20T11:29:00Z">
          <w:pPr>
            <w:pStyle w:val="SC-Source"/>
          </w:pPr>
        </w:pPrChange>
      </w:pPr>
      <w:r>
        <w:t>import torch</w:t>
      </w:r>
    </w:p>
    <w:p w14:paraId="2CCB53BF" w14:textId="77777777" w:rsidR="00842735" w:rsidRDefault="00842735" w:rsidP="005B318C">
      <w:pPr>
        <w:pStyle w:val="L-Source"/>
        <w:pPrChange w:id="303" w:author="Shreya Moharir" w:date="2024-08-20T16:59:00Z" w16du:dateUtc="2024-08-20T11:29:00Z">
          <w:pPr>
            <w:pStyle w:val="SC-Source"/>
          </w:pPr>
        </w:pPrChange>
      </w:pPr>
      <w:r>
        <w:lastRenderedPageBreak/>
        <w:t>from torch.utils.data import DataLoader, Dataset</w:t>
      </w:r>
    </w:p>
    <w:p w14:paraId="0F588661" w14:textId="77777777" w:rsidR="00842735" w:rsidRDefault="00842735" w:rsidP="005B318C">
      <w:pPr>
        <w:pStyle w:val="L-Source"/>
        <w:pPrChange w:id="304" w:author="Shreya Moharir" w:date="2024-08-20T16:59:00Z" w16du:dateUtc="2024-08-20T11:29:00Z">
          <w:pPr>
            <w:pStyle w:val="SC-Source"/>
          </w:pPr>
        </w:pPrChange>
      </w:pPr>
      <w:r>
        <w:t>import pandas as pd</w:t>
      </w:r>
    </w:p>
    <w:p w14:paraId="5227EF5C" w14:textId="77777777" w:rsidR="00842735" w:rsidRDefault="00842735" w:rsidP="005B318C">
      <w:pPr>
        <w:pStyle w:val="L-Source"/>
        <w:rPr>
          <w:ins w:id="305" w:author="Shreya Moharir" w:date="2024-08-20T16:59:00Z" w16du:dateUtc="2024-08-20T11:29:00Z"/>
        </w:rPr>
      </w:pPr>
      <w:r>
        <w:t>from sklearn.model_selection import train_test_split</w:t>
      </w:r>
    </w:p>
    <w:p w14:paraId="0329CBAC" w14:textId="77777777" w:rsidR="00B72BF0" w:rsidRPr="004B6A0D" w:rsidDel="005B318C" w:rsidRDefault="00B72BF0" w:rsidP="00894778">
      <w:pPr>
        <w:pStyle w:val="L-Numbers"/>
        <w:rPr>
          <w:moveTo w:id="306" w:author="Shreya Moharir" w:date="2024-08-20T17:01:00Z" w16du:dateUtc="2024-08-20T11:31:00Z"/>
        </w:rPr>
      </w:pPr>
      <w:moveToRangeStart w:id="307" w:author="Shreya Moharir" w:date="2024-08-20T17:01:00Z" w:name="move175065704"/>
      <w:moveTo w:id="308" w:author="Shreya Moharir" w:date="2024-08-20T17:01:00Z" w16du:dateUtc="2024-08-20T11:31:00Z">
        <w:r w:rsidRPr="004B6A0D" w:rsidDel="005B318C">
          <w:rPr>
            <w:b/>
            <w:bCs/>
          </w:rPr>
          <w:t xml:space="preserve">Dataset </w:t>
        </w:r>
        <w:r w:rsidDel="005B318C">
          <w:rPr>
            <w:b/>
            <w:bCs/>
          </w:rPr>
          <w:t>p</w:t>
        </w:r>
        <w:r w:rsidRPr="004B6A0D" w:rsidDel="005B318C">
          <w:rPr>
            <w:b/>
            <w:bCs/>
          </w:rPr>
          <w:t>reparation</w:t>
        </w:r>
        <w:r w:rsidRPr="004B6A0D" w:rsidDel="005B318C">
          <w:t>: The code begins by preparing a small dataset of movie reviews and their sentiments. This dataset is split into training and testing subsets.</w:t>
        </w:r>
      </w:moveTo>
    </w:p>
    <w:moveToRangeEnd w:id="307"/>
    <w:p w14:paraId="41719630" w14:textId="611D50F0" w:rsidR="005B318C" w:rsidDel="00B72BF0" w:rsidRDefault="005B318C" w:rsidP="00965BAC">
      <w:pPr>
        <w:pStyle w:val="L-Numbers"/>
        <w:rPr>
          <w:del w:id="309" w:author="Shreya Moharir" w:date="2024-08-20T17:01:00Z" w16du:dateUtc="2024-08-20T11:31:00Z"/>
        </w:rPr>
        <w:pPrChange w:id="310" w:author="Shreya Moharir" w:date="2024-08-20T16:59:00Z" w16du:dateUtc="2024-08-20T11:29:00Z">
          <w:pPr>
            <w:pStyle w:val="SC-Source"/>
          </w:pPr>
        </w:pPrChange>
      </w:pPr>
    </w:p>
    <w:p w14:paraId="360B96C8" w14:textId="77777777" w:rsidR="00842735" w:rsidRDefault="00842735" w:rsidP="005B318C">
      <w:pPr>
        <w:pStyle w:val="L-Source"/>
        <w:pPrChange w:id="311" w:author="Shreya Moharir" w:date="2024-08-20T16:59:00Z" w16du:dateUtc="2024-08-20T11:29:00Z">
          <w:pPr>
            <w:pStyle w:val="SC-Source"/>
          </w:pPr>
        </w:pPrChange>
      </w:pPr>
      <w:r>
        <w:t># Sample dataset</w:t>
      </w:r>
    </w:p>
    <w:p w14:paraId="75A435BE" w14:textId="77777777" w:rsidR="00842735" w:rsidRDefault="00842735" w:rsidP="005B318C">
      <w:pPr>
        <w:pStyle w:val="L-Source"/>
        <w:pPrChange w:id="312" w:author="Shreya Moharir" w:date="2024-08-20T16:59:00Z" w16du:dateUtc="2024-08-20T11:29:00Z">
          <w:pPr>
            <w:pStyle w:val="SC-Source"/>
          </w:pPr>
        </w:pPrChange>
      </w:pPr>
      <w:r>
        <w:t>data = {'review': ['I loved the movie!', 'That was the worst movie ever...'],</w:t>
      </w:r>
    </w:p>
    <w:p w14:paraId="37AEB7FB" w14:textId="77777777" w:rsidR="00842735" w:rsidRDefault="00842735" w:rsidP="005B318C">
      <w:pPr>
        <w:pStyle w:val="L-Source"/>
        <w:pPrChange w:id="313" w:author="Shreya Moharir" w:date="2024-08-20T16:59:00Z" w16du:dateUtc="2024-08-20T11:29:00Z">
          <w:pPr>
            <w:pStyle w:val="SC-Source"/>
          </w:pPr>
        </w:pPrChange>
      </w:pPr>
      <w:r>
        <w:t xml:space="preserve">        'sentiment': [1, 0]}  # 1 for positive, 0 for negative</w:t>
      </w:r>
    </w:p>
    <w:p w14:paraId="44D4D8B2" w14:textId="77777777" w:rsidR="00842735" w:rsidRDefault="00842735" w:rsidP="005B318C">
      <w:pPr>
        <w:pStyle w:val="L-Source"/>
        <w:rPr>
          <w:ins w:id="314" w:author="Shreya Moharir" w:date="2024-08-20T17:00:00Z" w16du:dateUtc="2024-08-20T11:30:00Z"/>
        </w:rPr>
      </w:pPr>
      <w:r>
        <w:t>df = pd.DataFrame(data)</w:t>
      </w:r>
    </w:p>
    <w:p w14:paraId="684767CD" w14:textId="6800B59C" w:rsidR="00B72BF0" w:rsidDel="00B72BF0" w:rsidRDefault="00B72BF0" w:rsidP="00B72BF0">
      <w:pPr>
        <w:pStyle w:val="L-Regular"/>
        <w:rPr>
          <w:del w:id="315" w:author="Shreya Moharir" w:date="2024-08-20T17:00:00Z" w16du:dateUtc="2024-08-20T11:30:00Z"/>
        </w:rPr>
        <w:pPrChange w:id="316" w:author="Shreya Moharir" w:date="2024-08-20T17:00:00Z" w16du:dateUtc="2024-08-20T11:30:00Z">
          <w:pPr>
            <w:pStyle w:val="SC-Source"/>
          </w:pPr>
        </w:pPrChange>
      </w:pPr>
    </w:p>
    <w:p w14:paraId="2F37328B" w14:textId="77777777" w:rsidR="00842735" w:rsidRDefault="00842735" w:rsidP="00B72BF0">
      <w:pPr>
        <w:pStyle w:val="L-Source"/>
        <w:pPrChange w:id="317" w:author="Shreya Moharir" w:date="2024-08-20T17:00:00Z" w16du:dateUtc="2024-08-20T11:30:00Z">
          <w:pPr>
            <w:pStyle w:val="SC-Source"/>
          </w:pPr>
        </w:pPrChange>
      </w:pPr>
      <w:r>
        <w:t># Splitting the dataset</w:t>
      </w:r>
    </w:p>
    <w:p w14:paraId="739AC12E" w14:textId="77777777" w:rsidR="00842735" w:rsidRDefault="00842735" w:rsidP="00B72BF0">
      <w:pPr>
        <w:pStyle w:val="L-Source"/>
        <w:rPr>
          <w:ins w:id="318" w:author="Shreya Moharir" w:date="2024-08-20T17:01:00Z" w16du:dateUtc="2024-08-20T11:31:00Z"/>
        </w:rPr>
      </w:pPr>
      <w:r>
        <w:t>train_df, test_df = train_test_split(df, test_size=0.25)</w:t>
      </w:r>
    </w:p>
    <w:p w14:paraId="5455E805" w14:textId="77777777" w:rsidR="00B72BF0" w:rsidRPr="004B6A0D" w:rsidRDefault="00B72BF0" w:rsidP="00B72BF0">
      <w:pPr>
        <w:pStyle w:val="L-Numbers"/>
        <w:rPr>
          <w:ins w:id="319" w:author="Shreya Moharir" w:date="2024-08-20T17:02:00Z" w16du:dateUtc="2024-08-20T11:32:00Z"/>
        </w:rPr>
      </w:pPr>
      <w:ins w:id="320" w:author="Shreya Moharir" w:date="2024-08-20T17:02:00Z" w16du:dateUtc="2024-08-20T11:32:00Z">
        <w:r w:rsidRPr="004B6A0D">
          <w:rPr>
            <w:b/>
            <w:bCs/>
          </w:rPr>
          <w:t xml:space="preserve">Custom </w:t>
        </w:r>
        <w:r>
          <w:rPr>
            <w:b/>
            <w:bCs/>
          </w:rPr>
          <w:t>d</w:t>
        </w:r>
        <w:r w:rsidRPr="004B6A0D">
          <w:rPr>
            <w:b/>
            <w:bCs/>
          </w:rPr>
          <w:t xml:space="preserve">ataset </w:t>
        </w:r>
        <w:r>
          <w:rPr>
            <w:b/>
            <w:bCs/>
          </w:rPr>
          <w:t>c</w:t>
        </w:r>
        <w:r w:rsidRPr="004B6A0D">
          <w:rPr>
            <w:b/>
            <w:bCs/>
          </w:rPr>
          <w:t>lass</w:t>
        </w:r>
        <w:r w:rsidRPr="004B6A0D">
          <w:t>: A custom PyTorch Dataset class is implemented to handle tokenization and encoding of the reviews using BertTokenizer.</w:t>
        </w:r>
      </w:ins>
    </w:p>
    <w:p w14:paraId="722B68B0" w14:textId="3A918475" w:rsidR="00B72BF0" w:rsidDel="00B72BF0" w:rsidRDefault="00B72BF0" w:rsidP="00B72BF0">
      <w:pPr>
        <w:pStyle w:val="L-Numbers"/>
        <w:rPr>
          <w:del w:id="321" w:author="Shreya Moharir" w:date="2024-08-20T17:02:00Z" w16du:dateUtc="2024-08-20T11:32:00Z"/>
        </w:rPr>
        <w:pPrChange w:id="322" w:author="Shreya Moharir" w:date="2024-08-20T17:01:00Z" w16du:dateUtc="2024-08-20T11:31:00Z">
          <w:pPr>
            <w:pStyle w:val="SC-Source"/>
          </w:pPr>
        </w:pPrChange>
      </w:pPr>
    </w:p>
    <w:p w14:paraId="674C1641" w14:textId="77777777" w:rsidR="00842735" w:rsidRDefault="00842735" w:rsidP="00B72BF0">
      <w:pPr>
        <w:pStyle w:val="L-Source"/>
        <w:pPrChange w:id="323" w:author="Shreya Moharir" w:date="2024-08-20T17:00:00Z" w16du:dateUtc="2024-08-20T11:30:00Z">
          <w:pPr>
            <w:pStyle w:val="SC-Source"/>
          </w:pPr>
        </w:pPrChange>
      </w:pPr>
      <w:r>
        <w:t>class MovieReviewDataset(Dataset):</w:t>
      </w:r>
    </w:p>
    <w:p w14:paraId="6CFEB67E" w14:textId="77777777" w:rsidR="00842735" w:rsidRDefault="00842735" w:rsidP="00B72BF0">
      <w:pPr>
        <w:pStyle w:val="L-Source"/>
        <w:pPrChange w:id="324" w:author="Shreya Moharir" w:date="2024-08-20T17:00:00Z" w16du:dateUtc="2024-08-20T11:30:00Z">
          <w:pPr>
            <w:pStyle w:val="SC-Source"/>
          </w:pPr>
        </w:pPrChange>
      </w:pPr>
      <w:r>
        <w:t xml:space="preserve">    def __init__(self, reviews, sentiments):</w:t>
      </w:r>
    </w:p>
    <w:p w14:paraId="02ABFBC9" w14:textId="77777777" w:rsidR="00842735" w:rsidRDefault="00842735" w:rsidP="00B72BF0">
      <w:pPr>
        <w:pStyle w:val="L-Source"/>
        <w:pPrChange w:id="325" w:author="Shreya Moharir" w:date="2024-08-20T17:00:00Z" w16du:dateUtc="2024-08-20T11:30:00Z">
          <w:pPr>
            <w:pStyle w:val="SC-Source"/>
          </w:pPr>
        </w:pPrChange>
      </w:pPr>
      <w:r>
        <w:t xml:space="preserve">        self.reviews = reviews</w:t>
      </w:r>
    </w:p>
    <w:p w14:paraId="1AE6F2D0" w14:textId="77777777" w:rsidR="00842735" w:rsidRDefault="00842735" w:rsidP="00B72BF0">
      <w:pPr>
        <w:pStyle w:val="L-Source"/>
        <w:pPrChange w:id="326" w:author="Shreya Moharir" w:date="2024-08-20T17:00:00Z" w16du:dateUtc="2024-08-20T11:30:00Z">
          <w:pPr>
            <w:pStyle w:val="SC-Source"/>
          </w:pPr>
        </w:pPrChange>
      </w:pPr>
      <w:r>
        <w:t xml:space="preserve">        self.sentiments = sentiments</w:t>
      </w:r>
    </w:p>
    <w:p w14:paraId="28FDD029" w14:textId="77777777" w:rsidR="00842735" w:rsidRDefault="00842735" w:rsidP="00B72BF0">
      <w:pPr>
        <w:pStyle w:val="L-Source"/>
        <w:pPrChange w:id="327" w:author="Shreya Moharir" w:date="2024-08-20T17:00:00Z" w16du:dateUtc="2024-08-20T11:30:00Z">
          <w:pPr>
            <w:pStyle w:val="SC-Source"/>
          </w:pPr>
        </w:pPrChange>
      </w:pPr>
      <w:r>
        <w:t xml:space="preserve">        self.tokenizer = BertTokenizer.from_pretrained('bert-base-uncased')</w:t>
      </w:r>
    </w:p>
    <w:p w14:paraId="028D8BA4" w14:textId="77777777" w:rsidR="00842735" w:rsidRDefault="00842735" w:rsidP="00B72BF0">
      <w:pPr>
        <w:pStyle w:val="L-Source"/>
        <w:pPrChange w:id="328" w:author="Shreya Moharir" w:date="2024-08-20T17:00:00Z" w16du:dateUtc="2024-08-20T11:30:00Z">
          <w:pPr>
            <w:pStyle w:val="SC-Source"/>
          </w:pPr>
        </w:pPrChange>
      </w:pPr>
      <w:r>
        <w:t xml:space="preserve">    def __len__(self):</w:t>
      </w:r>
    </w:p>
    <w:p w14:paraId="0B32B87F" w14:textId="77777777" w:rsidR="00842735" w:rsidRDefault="00842735" w:rsidP="00B72BF0">
      <w:pPr>
        <w:pStyle w:val="L-Source"/>
        <w:pPrChange w:id="329" w:author="Shreya Moharir" w:date="2024-08-20T17:00:00Z" w16du:dateUtc="2024-08-20T11:30:00Z">
          <w:pPr>
            <w:pStyle w:val="SC-Source"/>
          </w:pPr>
        </w:pPrChange>
      </w:pPr>
      <w:r>
        <w:t xml:space="preserve">        return len(self.reviews)</w:t>
      </w:r>
    </w:p>
    <w:p w14:paraId="2F939CA7" w14:textId="77777777" w:rsidR="00842735" w:rsidRDefault="00842735" w:rsidP="00B72BF0">
      <w:pPr>
        <w:pStyle w:val="L-Source"/>
        <w:pPrChange w:id="330" w:author="Shreya Moharir" w:date="2024-08-20T17:00:00Z" w16du:dateUtc="2024-08-20T11:30:00Z">
          <w:pPr>
            <w:pStyle w:val="SC-Source"/>
          </w:pPr>
        </w:pPrChange>
      </w:pPr>
      <w:r>
        <w:t xml:space="preserve">    def __getitem__(self, idx):</w:t>
      </w:r>
    </w:p>
    <w:p w14:paraId="4CED717F" w14:textId="77777777" w:rsidR="00842735" w:rsidRDefault="00842735" w:rsidP="00B72BF0">
      <w:pPr>
        <w:pStyle w:val="L-Source"/>
        <w:pPrChange w:id="331" w:author="Shreya Moharir" w:date="2024-08-20T17:00:00Z" w16du:dateUtc="2024-08-20T11:30:00Z">
          <w:pPr>
            <w:pStyle w:val="SC-Source"/>
          </w:pPr>
        </w:pPrChange>
      </w:pPr>
      <w:r>
        <w:t xml:space="preserve">        review = str(self.reviews[idx])</w:t>
      </w:r>
    </w:p>
    <w:p w14:paraId="4C27E785" w14:textId="77777777" w:rsidR="00842735" w:rsidRDefault="00842735" w:rsidP="00B72BF0">
      <w:pPr>
        <w:pStyle w:val="L-Source"/>
        <w:pPrChange w:id="332" w:author="Shreya Moharir" w:date="2024-08-20T17:00:00Z" w16du:dateUtc="2024-08-20T11:30:00Z">
          <w:pPr>
            <w:pStyle w:val="SC-Source"/>
          </w:pPr>
        </w:pPrChange>
      </w:pPr>
      <w:r>
        <w:t xml:space="preserve">        sentiment = self.sentiments[idx]</w:t>
      </w:r>
    </w:p>
    <w:p w14:paraId="31E9BB53" w14:textId="77777777" w:rsidR="00842735" w:rsidRDefault="00842735" w:rsidP="00B72BF0">
      <w:pPr>
        <w:pStyle w:val="L-Source"/>
        <w:pPrChange w:id="333" w:author="Shreya Moharir" w:date="2024-08-20T17:00:00Z" w16du:dateUtc="2024-08-20T11:30:00Z">
          <w:pPr>
            <w:pStyle w:val="SC-Source"/>
          </w:pPr>
        </w:pPrChange>
      </w:pPr>
      <w:r>
        <w:t xml:space="preserve">        encoding = self.tokenizer.encode_plus(</w:t>
      </w:r>
    </w:p>
    <w:p w14:paraId="6EC4291B" w14:textId="77777777" w:rsidR="00842735" w:rsidRDefault="00842735" w:rsidP="00B72BF0">
      <w:pPr>
        <w:pStyle w:val="L-Source"/>
        <w:pPrChange w:id="334" w:author="Shreya Moharir" w:date="2024-08-20T17:00:00Z" w16du:dateUtc="2024-08-20T11:30:00Z">
          <w:pPr>
            <w:pStyle w:val="SC-Source"/>
          </w:pPr>
        </w:pPrChange>
      </w:pPr>
      <w:r>
        <w:t xml:space="preserve">          review,</w:t>
      </w:r>
    </w:p>
    <w:p w14:paraId="7669D55C" w14:textId="77777777" w:rsidR="00842735" w:rsidRDefault="00842735" w:rsidP="00B72BF0">
      <w:pPr>
        <w:pStyle w:val="L-Source"/>
        <w:pPrChange w:id="335" w:author="Shreya Moharir" w:date="2024-08-20T17:00:00Z" w16du:dateUtc="2024-08-20T11:30:00Z">
          <w:pPr>
            <w:pStyle w:val="SC-Source"/>
          </w:pPr>
        </w:pPrChange>
      </w:pPr>
      <w:r>
        <w:t xml:space="preserve">          add_special_tokens=True,</w:t>
      </w:r>
    </w:p>
    <w:p w14:paraId="552B21A2" w14:textId="77777777" w:rsidR="00842735" w:rsidRDefault="00842735" w:rsidP="00B72BF0">
      <w:pPr>
        <w:pStyle w:val="L-Source"/>
        <w:pPrChange w:id="336" w:author="Shreya Moharir" w:date="2024-08-20T17:00:00Z" w16du:dateUtc="2024-08-20T11:30:00Z">
          <w:pPr>
            <w:pStyle w:val="SC-Source"/>
          </w:pPr>
        </w:pPrChange>
      </w:pPr>
      <w:r>
        <w:t xml:space="preserve">          max_length=512,</w:t>
      </w:r>
    </w:p>
    <w:p w14:paraId="72B61D63" w14:textId="77777777" w:rsidR="00842735" w:rsidRDefault="00842735" w:rsidP="00B72BF0">
      <w:pPr>
        <w:pStyle w:val="L-Source"/>
        <w:pPrChange w:id="337" w:author="Shreya Moharir" w:date="2024-08-20T17:00:00Z" w16du:dateUtc="2024-08-20T11:30:00Z">
          <w:pPr>
            <w:pStyle w:val="SC-Source"/>
          </w:pPr>
        </w:pPrChange>
      </w:pPr>
      <w:r>
        <w:lastRenderedPageBreak/>
        <w:t xml:space="preserve">          return_token_type_ids=False,</w:t>
      </w:r>
    </w:p>
    <w:p w14:paraId="4F92617D" w14:textId="77777777" w:rsidR="00842735" w:rsidRDefault="00842735" w:rsidP="00B72BF0">
      <w:pPr>
        <w:pStyle w:val="L-Source"/>
        <w:pPrChange w:id="338" w:author="Shreya Moharir" w:date="2024-08-20T17:00:00Z" w16du:dateUtc="2024-08-20T11:30:00Z">
          <w:pPr>
            <w:pStyle w:val="SC-Source"/>
          </w:pPr>
        </w:pPrChange>
      </w:pPr>
      <w:r>
        <w:t xml:space="preserve">          padding='max_length',</w:t>
      </w:r>
    </w:p>
    <w:p w14:paraId="3DB2E26F" w14:textId="77777777" w:rsidR="00842735" w:rsidRDefault="00842735" w:rsidP="00B72BF0">
      <w:pPr>
        <w:pStyle w:val="L-Source"/>
        <w:pPrChange w:id="339" w:author="Shreya Moharir" w:date="2024-08-20T17:00:00Z" w16du:dateUtc="2024-08-20T11:30:00Z">
          <w:pPr>
            <w:pStyle w:val="SC-Source"/>
          </w:pPr>
        </w:pPrChange>
      </w:pPr>
      <w:r>
        <w:t xml:space="preserve">          return_attention_mask=True,</w:t>
      </w:r>
    </w:p>
    <w:p w14:paraId="12A596FE" w14:textId="77777777" w:rsidR="00842735" w:rsidRDefault="00842735" w:rsidP="00B72BF0">
      <w:pPr>
        <w:pStyle w:val="L-Source"/>
        <w:pPrChange w:id="340" w:author="Shreya Moharir" w:date="2024-08-20T17:00:00Z" w16du:dateUtc="2024-08-20T11:30:00Z">
          <w:pPr>
            <w:pStyle w:val="SC-Source"/>
          </w:pPr>
        </w:pPrChange>
      </w:pPr>
      <w:r>
        <w:t xml:space="preserve">          return_tensors='pt',</w:t>
      </w:r>
    </w:p>
    <w:p w14:paraId="759E3981" w14:textId="77777777" w:rsidR="00842735" w:rsidRDefault="00842735" w:rsidP="00B72BF0">
      <w:pPr>
        <w:pStyle w:val="L-Source"/>
        <w:pPrChange w:id="341" w:author="Shreya Moharir" w:date="2024-08-20T17:00:00Z" w16du:dateUtc="2024-08-20T11:30:00Z">
          <w:pPr>
            <w:pStyle w:val="SC-Source"/>
          </w:pPr>
        </w:pPrChange>
      </w:pPr>
      <w:r>
        <w:t xml:space="preserve">        )</w:t>
      </w:r>
    </w:p>
    <w:p w14:paraId="521102A6" w14:textId="77777777" w:rsidR="00842735" w:rsidRDefault="00842735" w:rsidP="00B72BF0">
      <w:pPr>
        <w:pStyle w:val="L-Source"/>
        <w:pPrChange w:id="342" w:author="Shreya Moharir" w:date="2024-08-20T17:00:00Z" w16du:dateUtc="2024-08-20T11:30:00Z">
          <w:pPr>
            <w:pStyle w:val="SC-Source"/>
          </w:pPr>
        </w:pPrChange>
      </w:pPr>
      <w:r>
        <w:t xml:space="preserve">        return {</w:t>
      </w:r>
    </w:p>
    <w:p w14:paraId="719F6CA6" w14:textId="77777777" w:rsidR="00842735" w:rsidRDefault="00842735" w:rsidP="00B72BF0">
      <w:pPr>
        <w:pStyle w:val="L-Source"/>
        <w:pPrChange w:id="343" w:author="Shreya Moharir" w:date="2024-08-20T17:00:00Z" w16du:dateUtc="2024-08-20T11:30:00Z">
          <w:pPr>
            <w:pStyle w:val="SC-Source"/>
          </w:pPr>
        </w:pPrChange>
      </w:pPr>
      <w:r>
        <w:t xml:space="preserve">          'review_text': review,</w:t>
      </w:r>
    </w:p>
    <w:p w14:paraId="0C180E0D" w14:textId="77777777" w:rsidR="00842735" w:rsidRDefault="00842735" w:rsidP="00B72BF0">
      <w:pPr>
        <w:pStyle w:val="L-Source"/>
        <w:pPrChange w:id="344" w:author="Shreya Moharir" w:date="2024-08-20T17:00:00Z" w16du:dateUtc="2024-08-20T11:30:00Z">
          <w:pPr>
            <w:pStyle w:val="SC-Source"/>
          </w:pPr>
        </w:pPrChange>
      </w:pPr>
      <w:r>
        <w:t xml:space="preserve">          'input_ids': encoding['input_ids'].flatten(),</w:t>
      </w:r>
    </w:p>
    <w:p w14:paraId="11DFB203" w14:textId="77777777" w:rsidR="00842735" w:rsidRDefault="00842735" w:rsidP="00B72BF0">
      <w:pPr>
        <w:pStyle w:val="L-Source"/>
        <w:pPrChange w:id="345" w:author="Shreya Moharir" w:date="2024-08-20T17:00:00Z" w16du:dateUtc="2024-08-20T11:30:00Z">
          <w:pPr>
            <w:pStyle w:val="SC-Source"/>
          </w:pPr>
        </w:pPrChange>
      </w:pPr>
      <w:r>
        <w:t xml:space="preserve">          'attention_mask': encoding['attention_mask'].flatten(),</w:t>
      </w:r>
    </w:p>
    <w:p w14:paraId="4DBCD3C9" w14:textId="77777777" w:rsidR="00842735" w:rsidRDefault="00842735" w:rsidP="00B72BF0">
      <w:pPr>
        <w:pStyle w:val="L-Source"/>
        <w:pPrChange w:id="346" w:author="Shreya Moharir" w:date="2024-08-20T17:00:00Z" w16du:dateUtc="2024-08-20T11:30:00Z">
          <w:pPr>
            <w:pStyle w:val="SC-Source"/>
          </w:pPr>
        </w:pPrChange>
      </w:pPr>
      <w:r>
        <w:t xml:space="preserve">          'labels': torch.tensor(sentiment)</w:t>
      </w:r>
    </w:p>
    <w:p w14:paraId="6015B6C9" w14:textId="77777777" w:rsidR="00842735" w:rsidRDefault="00842735" w:rsidP="00B72BF0">
      <w:pPr>
        <w:pStyle w:val="L-Source"/>
        <w:pPrChange w:id="347" w:author="Shreya Moharir" w:date="2024-08-20T17:00:00Z" w16du:dateUtc="2024-08-20T11:30:00Z">
          <w:pPr>
            <w:pStyle w:val="SC-Source"/>
          </w:pPr>
        </w:pPrChange>
      </w:pPr>
      <w:r>
        <w:t xml:space="preserve">        }</w:t>
      </w:r>
    </w:p>
    <w:p w14:paraId="1F230F27" w14:textId="77777777" w:rsidR="00842735" w:rsidRDefault="00842735" w:rsidP="00457358">
      <w:pPr>
        <w:pStyle w:val="L-Source"/>
        <w:pPrChange w:id="348" w:author="Shreya Moharir" w:date="2024-08-20T17:02:00Z" w16du:dateUtc="2024-08-20T11:32:00Z">
          <w:pPr>
            <w:pStyle w:val="SC-Source"/>
          </w:pPr>
        </w:pPrChange>
      </w:pPr>
      <w:r>
        <w:t># Prepare the dataset</w:t>
      </w:r>
    </w:p>
    <w:p w14:paraId="1F0918F2" w14:textId="77777777" w:rsidR="00842735" w:rsidRDefault="00842735" w:rsidP="00457358">
      <w:pPr>
        <w:pStyle w:val="L-Source"/>
        <w:pPrChange w:id="349" w:author="Shreya Moharir" w:date="2024-08-20T17:02:00Z" w16du:dateUtc="2024-08-20T11:32:00Z">
          <w:pPr>
            <w:pStyle w:val="SC-Source"/>
          </w:pPr>
        </w:pPrChange>
      </w:pPr>
      <w:r>
        <w:t>train_dataset = MovieReviewDataset(train_df['review'].tolist(), train_df['sentiment'].tolist())</w:t>
      </w:r>
    </w:p>
    <w:p w14:paraId="3B0EC438" w14:textId="77777777" w:rsidR="00842735" w:rsidRDefault="00842735" w:rsidP="00457358">
      <w:pPr>
        <w:pStyle w:val="L-Source"/>
        <w:rPr>
          <w:ins w:id="350" w:author="Shreya Moharir" w:date="2024-08-20T17:02:00Z" w16du:dateUtc="2024-08-20T11:32:00Z"/>
        </w:rPr>
        <w:pPrChange w:id="351" w:author="Shreya Moharir" w:date="2024-08-20T17:02:00Z" w16du:dateUtc="2024-08-20T11:32:00Z">
          <w:pPr>
            <w:pStyle w:val="SC-Source"/>
          </w:pPr>
        </w:pPrChange>
      </w:pPr>
      <w:r>
        <w:t>test_dataset = MovieReviewDataset(test_df['review'].tolist(), test_df['sentiment'].tolist())</w:t>
      </w:r>
    </w:p>
    <w:p w14:paraId="7986C7B8" w14:textId="77777777" w:rsidR="00457358" w:rsidRPr="004B6A0D" w:rsidRDefault="00457358" w:rsidP="00457358">
      <w:pPr>
        <w:pStyle w:val="L-Numbers"/>
        <w:rPr>
          <w:ins w:id="352" w:author="Shreya Moharir" w:date="2024-08-20T17:02:00Z" w16du:dateUtc="2024-08-20T11:32:00Z"/>
        </w:rPr>
        <w:pPrChange w:id="353" w:author="Shreya Moharir" w:date="2024-08-20T17:02:00Z" w16du:dateUtc="2024-08-20T11:32:00Z">
          <w:pPr>
            <w:pStyle w:val="L-Numbers"/>
            <w:numPr>
              <w:numId w:val="33"/>
            </w:numPr>
          </w:pPr>
        </w:pPrChange>
      </w:pPr>
      <w:ins w:id="354" w:author="Shreya Moharir" w:date="2024-08-20T17:02:00Z" w16du:dateUtc="2024-08-20T11:32:00Z">
        <w:r w:rsidRPr="00457358">
          <w:rPr>
            <w:b/>
            <w:bCs/>
          </w:rPr>
          <w:t>Model initialization</w:t>
        </w:r>
        <w:r w:rsidRPr="004B6A0D">
          <w:t>: BertForSequenceClassification is initialized with two labels, suitable for binary classification (positive and negative reviews).</w:t>
        </w:r>
      </w:ins>
    </w:p>
    <w:p w14:paraId="1CA721BA" w14:textId="748E7D9A" w:rsidR="00457358" w:rsidDel="00457358" w:rsidRDefault="00457358" w:rsidP="00816BCC">
      <w:pPr>
        <w:pStyle w:val="SC-Source"/>
        <w:rPr>
          <w:del w:id="355" w:author="Shreya Moharir" w:date="2024-08-20T17:02:00Z" w16du:dateUtc="2024-08-20T11:32:00Z"/>
        </w:rPr>
      </w:pPr>
    </w:p>
    <w:p w14:paraId="1BEC13FF" w14:textId="77777777" w:rsidR="00842735" w:rsidRDefault="00842735" w:rsidP="00457358">
      <w:pPr>
        <w:pStyle w:val="L-Source"/>
        <w:pPrChange w:id="356" w:author="Shreya Moharir" w:date="2024-08-20T17:02:00Z" w16du:dateUtc="2024-08-20T11:32:00Z">
          <w:pPr>
            <w:pStyle w:val="SC-Source"/>
          </w:pPr>
        </w:pPrChange>
      </w:pPr>
      <w:r>
        <w:t># Load the pre-trained BERT model</w:t>
      </w:r>
    </w:p>
    <w:p w14:paraId="4AC7E0EC" w14:textId="77777777" w:rsidR="00842735" w:rsidRDefault="00842735" w:rsidP="00457358">
      <w:pPr>
        <w:pStyle w:val="L-Source"/>
        <w:rPr>
          <w:ins w:id="357" w:author="Shreya Moharir" w:date="2024-08-20T17:03:00Z" w16du:dateUtc="2024-08-20T11:33:00Z"/>
        </w:rPr>
      </w:pPr>
      <w:r>
        <w:t>model = BertForSequenceClassification.from_pretrained('bert-base-uncased', num_labels=2)</w:t>
      </w:r>
    </w:p>
    <w:p w14:paraId="05918163" w14:textId="77777777" w:rsidR="00894778" w:rsidRPr="004B6A0D" w:rsidRDefault="00894778" w:rsidP="00894778">
      <w:pPr>
        <w:pStyle w:val="L-Numbers"/>
        <w:rPr>
          <w:ins w:id="358" w:author="Shreya Moharir" w:date="2024-08-20T17:03:00Z" w16du:dateUtc="2024-08-20T11:33:00Z"/>
        </w:rPr>
        <w:pPrChange w:id="359" w:author="Shreya Moharir" w:date="2024-08-20T17:03:00Z" w16du:dateUtc="2024-08-20T11:33:00Z">
          <w:pPr>
            <w:pStyle w:val="SC-Source"/>
          </w:pPr>
        </w:pPrChange>
      </w:pPr>
      <w:ins w:id="360" w:author="Shreya Moharir" w:date="2024-08-20T17:03:00Z" w16du:dateUtc="2024-08-20T11:33:00Z">
        <w:r w:rsidRPr="004B6A0D">
          <w:rPr>
            <w:b/>
            <w:bCs/>
          </w:rPr>
          <w:t xml:space="preserve">Training </w:t>
        </w:r>
        <w:r>
          <w:rPr>
            <w:b/>
            <w:bCs/>
          </w:rPr>
          <w:t>s</w:t>
        </w:r>
        <w:r w:rsidRPr="004B6A0D">
          <w:rPr>
            <w:b/>
            <w:bCs/>
          </w:rPr>
          <w:t>etup</w:t>
        </w:r>
        <w:r w:rsidRPr="004B6A0D">
          <w:t>: TrainingArguments are set up for the training process, specifying the number of epochs, batch size, warmup steps, and directories for outputs and logs.</w:t>
        </w:r>
      </w:ins>
    </w:p>
    <w:p w14:paraId="79F99DB0" w14:textId="47DFAF95" w:rsidR="00894778" w:rsidDel="00894778" w:rsidRDefault="00894778" w:rsidP="00894778">
      <w:pPr>
        <w:pStyle w:val="L-Numbers"/>
        <w:rPr>
          <w:del w:id="361" w:author="Shreya Moharir" w:date="2024-08-20T17:03:00Z" w16du:dateUtc="2024-08-20T11:33:00Z"/>
        </w:rPr>
        <w:pPrChange w:id="362" w:author="Shreya Moharir" w:date="2024-08-20T17:03:00Z" w16du:dateUtc="2024-08-20T11:33:00Z">
          <w:pPr>
            <w:pStyle w:val="SC-Source"/>
          </w:pPr>
        </w:pPrChange>
      </w:pPr>
    </w:p>
    <w:p w14:paraId="0BC66C94" w14:textId="77777777" w:rsidR="00842735" w:rsidRDefault="00842735" w:rsidP="00457358">
      <w:pPr>
        <w:pStyle w:val="L-Source"/>
        <w:pPrChange w:id="363" w:author="Shreya Moharir" w:date="2024-08-20T17:02:00Z" w16du:dateUtc="2024-08-20T11:32:00Z">
          <w:pPr>
            <w:pStyle w:val="SC-Source"/>
          </w:pPr>
        </w:pPrChange>
      </w:pPr>
      <w:r>
        <w:t># Training arguments</w:t>
      </w:r>
    </w:p>
    <w:p w14:paraId="564013F3" w14:textId="77777777" w:rsidR="00842735" w:rsidRDefault="00842735" w:rsidP="00457358">
      <w:pPr>
        <w:pStyle w:val="L-Source"/>
        <w:pPrChange w:id="364" w:author="Shreya Moharir" w:date="2024-08-20T17:02:00Z" w16du:dateUtc="2024-08-20T11:32:00Z">
          <w:pPr>
            <w:pStyle w:val="SC-Source"/>
          </w:pPr>
        </w:pPrChange>
      </w:pPr>
      <w:r>
        <w:t>training_args = TrainingArguments(</w:t>
      </w:r>
    </w:p>
    <w:p w14:paraId="734A353B" w14:textId="77777777" w:rsidR="00842735" w:rsidRDefault="00842735" w:rsidP="00457358">
      <w:pPr>
        <w:pStyle w:val="L-Source"/>
        <w:pPrChange w:id="365" w:author="Shreya Moharir" w:date="2024-08-20T17:02:00Z" w16du:dateUtc="2024-08-20T11:32:00Z">
          <w:pPr>
            <w:pStyle w:val="SC-Source"/>
          </w:pPr>
        </w:pPrChange>
      </w:pPr>
      <w:r>
        <w:t xml:space="preserve">    output_dir='./results',</w:t>
      </w:r>
    </w:p>
    <w:p w14:paraId="00E8FE1E" w14:textId="77777777" w:rsidR="00842735" w:rsidRDefault="00842735" w:rsidP="00457358">
      <w:pPr>
        <w:pStyle w:val="L-Source"/>
        <w:pPrChange w:id="366" w:author="Shreya Moharir" w:date="2024-08-20T17:02:00Z" w16du:dateUtc="2024-08-20T11:32:00Z">
          <w:pPr>
            <w:pStyle w:val="SC-Source"/>
          </w:pPr>
        </w:pPrChange>
      </w:pPr>
      <w:r>
        <w:t xml:space="preserve">    num_train_epochs=3,</w:t>
      </w:r>
    </w:p>
    <w:p w14:paraId="056964BF" w14:textId="77777777" w:rsidR="00842735" w:rsidRDefault="00842735" w:rsidP="00457358">
      <w:pPr>
        <w:pStyle w:val="L-Source"/>
        <w:pPrChange w:id="367" w:author="Shreya Moharir" w:date="2024-08-20T17:02:00Z" w16du:dateUtc="2024-08-20T11:32:00Z">
          <w:pPr>
            <w:pStyle w:val="SC-Source"/>
          </w:pPr>
        </w:pPrChange>
      </w:pPr>
      <w:r>
        <w:t xml:space="preserve">    per_device_train_batch_size=4,</w:t>
      </w:r>
    </w:p>
    <w:p w14:paraId="374AAE6F" w14:textId="77777777" w:rsidR="00842735" w:rsidRDefault="00842735" w:rsidP="00457358">
      <w:pPr>
        <w:pStyle w:val="L-Source"/>
        <w:pPrChange w:id="368" w:author="Shreya Moharir" w:date="2024-08-20T17:02:00Z" w16du:dateUtc="2024-08-20T11:32:00Z">
          <w:pPr>
            <w:pStyle w:val="SC-Source"/>
          </w:pPr>
        </w:pPrChange>
      </w:pPr>
      <w:r>
        <w:lastRenderedPageBreak/>
        <w:t xml:space="preserve">    per_device_eval_batch_size=4,</w:t>
      </w:r>
    </w:p>
    <w:p w14:paraId="47129C64" w14:textId="77777777" w:rsidR="00842735" w:rsidRDefault="00842735" w:rsidP="00457358">
      <w:pPr>
        <w:pStyle w:val="L-Source"/>
        <w:pPrChange w:id="369" w:author="Shreya Moharir" w:date="2024-08-20T17:02:00Z" w16du:dateUtc="2024-08-20T11:32:00Z">
          <w:pPr>
            <w:pStyle w:val="SC-Source"/>
          </w:pPr>
        </w:pPrChange>
      </w:pPr>
      <w:r>
        <w:t xml:space="preserve">    warmup_steps=500,</w:t>
      </w:r>
    </w:p>
    <w:p w14:paraId="30068E88" w14:textId="77777777" w:rsidR="00842735" w:rsidRDefault="00842735" w:rsidP="00457358">
      <w:pPr>
        <w:pStyle w:val="L-Source"/>
        <w:pPrChange w:id="370" w:author="Shreya Moharir" w:date="2024-08-20T17:02:00Z" w16du:dateUtc="2024-08-20T11:32:00Z">
          <w:pPr>
            <w:pStyle w:val="SC-Source"/>
          </w:pPr>
        </w:pPrChange>
      </w:pPr>
      <w:r>
        <w:t xml:space="preserve">    weight_decay=0.01,</w:t>
      </w:r>
    </w:p>
    <w:p w14:paraId="0696C7F5" w14:textId="77777777" w:rsidR="00842735" w:rsidRDefault="00842735" w:rsidP="00457358">
      <w:pPr>
        <w:pStyle w:val="L-Source"/>
        <w:pPrChange w:id="371" w:author="Shreya Moharir" w:date="2024-08-20T17:02:00Z" w16du:dateUtc="2024-08-20T11:32:00Z">
          <w:pPr>
            <w:pStyle w:val="SC-Source"/>
          </w:pPr>
        </w:pPrChange>
      </w:pPr>
      <w:r>
        <w:t xml:space="preserve">    evaluate_during_training=True,</w:t>
      </w:r>
    </w:p>
    <w:p w14:paraId="6181BF98" w14:textId="77777777" w:rsidR="00842735" w:rsidRDefault="00842735" w:rsidP="00457358">
      <w:pPr>
        <w:pStyle w:val="L-Source"/>
        <w:pPrChange w:id="372" w:author="Shreya Moharir" w:date="2024-08-20T17:02:00Z" w16du:dateUtc="2024-08-20T11:32:00Z">
          <w:pPr>
            <w:pStyle w:val="SC-Source"/>
          </w:pPr>
        </w:pPrChange>
      </w:pPr>
      <w:r>
        <w:t xml:space="preserve">    logging_dir='./logs',</w:t>
      </w:r>
    </w:p>
    <w:p w14:paraId="49A00FE5" w14:textId="77777777" w:rsidR="00842735" w:rsidRDefault="00842735" w:rsidP="00457358">
      <w:pPr>
        <w:pStyle w:val="L-Source"/>
        <w:rPr>
          <w:ins w:id="373" w:author="Shreya Moharir" w:date="2024-08-20T17:03:00Z" w16du:dateUtc="2024-08-20T11:33:00Z"/>
        </w:rPr>
      </w:pPr>
      <w:r>
        <w:t>)</w:t>
      </w:r>
    </w:p>
    <w:p w14:paraId="00CA789B" w14:textId="77777777" w:rsidR="00894778" w:rsidRPr="004B6A0D" w:rsidRDefault="00894778" w:rsidP="00894778">
      <w:pPr>
        <w:pStyle w:val="L-Numbers"/>
        <w:rPr>
          <w:ins w:id="374" w:author="Shreya Moharir" w:date="2024-08-20T17:03:00Z" w16du:dateUtc="2024-08-20T11:33:00Z"/>
        </w:rPr>
      </w:pPr>
      <w:ins w:id="375" w:author="Shreya Moharir" w:date="2024-08-20T17:03:00Z" w16du:dateUtc="2024-08-20T11:33:00Z">
        <w:r w:rsidRPr="004B6A0D">
          <w:rPr>
            <w:b/>
            <w:bCs/>
          </w:rPr>
          <w:t>Training</w:t>
        </w:r>
        <w:r w:rsidRPr="004B6A0D">
          <w:t>: The model is trained using Hugging Face's Trainer API, which simplifies the training loop and evaluation.</w:t>
        </w:r>
      </w:ins>
    </w:p>
    <w:p w14:paraId="0A181EA3" w14:textId="5ECBFE91" w:rsidR="00894778" w:rsidDel="00894778" w:rsidRDefault="00894778" w:rsidP="00457358">
      <w:pPr>
        <w:pStyle w:val="L-Source"/>
        <w:rPr>
          <w:del w:id="376" w:author="Shreya Moharir" w:date="2024-08-20T17:03:00Z" w16du:dateUtc="2024-08-20T11:33:00Z"/>
        </w:rPr>
        <w:pPrChange w:id="377" w:author="Shreya Moharir" w:date="2024-08-20T17:02:00Z" w16du:dateUtc="2024-08-20T11:32:00Z">
          <w:pPr>
            <w:pStyle w:val="SC-Source"/>
          </w:pPr>
        </w:pPrChange>
      </w:pPr>
    </w:p>
    <w:p w14:paraId="291D2A61" w14:textId="77777777" w:rsidR="00842735" w:rsidRDefault="00842735" w:rsidP="00457358">
      <w:pPr>
        <w:pStyle w:val="L-Source"/>
        <w:pPrChange w:id="378" w:author="Shreya Moharir" w:date="2024-08-20T17:02:00Z" w16du:dateUtc="2024-08-20T11:32:00Z">
          <w:pPr>
            <w:pStyle w:val="SC-Source"/>
          </w:pPr>
        </w:pPrChange>
      </w:pPr>
      <w:r>
        <w:t># Initialize the Trainer</w:t>
      </w:r>
    </w:p>
    <w:p w14:paraId="5EEF87EE" w14:textId="77777777" w:rsidR="00842735" w:rsidRDefault="00842735" w:rsidP="00457358">
      <w:pPr>
        <w:pStyle w:val="L-Source"/>
        <w:pPrChange w:id="379" w:author="Shreya Moharir" w:date="2024-08-20T17:02:00Z" w16du:dateUtc="2024-08-20T11:32:00Z">
          <w:pPr>
            <w:pStyle w:val="SC-Source"/>
          </w:pPr>
        </w:pPrChange>
      </w:pPr>
      <w:r>
        <w:t>trainer = Trainer(</w:t>
      </w:r>
    </w:p>
    <w:p w14:paraId="263E943F" w14:textId="77777777" w:rsidR="00842735" w:rsidRDefault="00842735" w:rsidP="00457358">
      <w:pPr>
        <w:pStyle w:val="L-Source"/>
        <w:pPrChange w:id="380" w:author="Shreya Moharir" w:date="2024-08-20T17:02:00Z" w16du:dateUtc="2024-08-20T11:32:00Z">
          <w:pPr>
            <w:pStyle w:val="SC-Source"/>
          </w:pPr>
        </w:pPrChange>
      </w:pPr>
      <w:r>
        <w:t xml:space="preserve">    model=model,</w:t>
      </w:r>
    </w:p>
    <w:p w14:paraId="49CA061C" w14:textId="77777777" w:rsidR="00842735" w:rsidRDefault="00842735" w:rsidP="00457358">
      <w:pPr>
        <w:pStyle w:val="L-Source"/>
        <w:pPrChange w:id="381" w:author="Shreya Moharir" w:date="2024-08-20T17:02:00Z" w16du:dateUtc="2024-08-20T11:32:00Z">
          <w:pPr>
            <w:pStyle w:val="SC-Source"/>
          </w:pPr>
        </w:pPrChange>
      </w:pPr>
      <w:r>
        <w:t xml:space="preserve">    args=training_args,</w:t>
      </w:r>
    </w:p>
    <w:p w14:paraId="6659361D" w14:textId="77777777" w:rsidR="00842735" w:rsidRDefault="00842735" w:rsidP="00457358">
      <w:pPr>
        <w:pStyle w:val="L-Source"/>
        <w:pPrChange w:id="382" w:author="Shreya Moharir" w:date="2024-08-20T17:02:00Z" w16du:dateUtc="2024-08-20T11:32:00Z">
          <w:pPr>
            <w:pStyle w:val="SC-Source"/>
          </w:pPr>
        </w:pPrChange>
      </w:pPr>
      <w:r>
        <w:t xml:space="preserve">    train_dataset=train_dataset,</w:t>
      </w:r>
    </w:p>
    <w:p w14:paraId="077DDD7E" w14:textId="77777777" w:rsidR="00842735" w:rsidRDefault="00842735" w:rsidP="00457358">
      <w:pPr>
        <w:pStyle w:val="L-Source"/>
        <w:pPrChange w:id="383" w:author="Shreya Moharir" w:date="2024-08-20T17:02:00Z" w16du:dateUtc="2024-08-20T11:32:00Z">
          <w:pPr>
            <w:pStyle w:val="SC-Source"/>
          </w:pPr>
        </w:pPrChange>
      </w:pPr>
      <w:r>
        <w:t xml:space="preserve">    eval_dataset=test_dataset</w:t>
      </w:r>
    </w:p>
    <w:p w14:paraId="02A6CDEB" w14:textId="77777777" w:rsidR="00842735" w:rsidRDefault="00842735" w:rsidP="00457358">
      <w:pPr>
        <w:pStyle w:val="L-Source"/>
        <w:pPrChange w:id="384" w:author="Shreya Moharir" w:date="2024-08-20T17:02:00Z" w16du:dateUtc="2024-08-20T11:32:00Z">
          <w:pPr>
            <w:pStyle w:val="SC-Source"/>
          </w:pPr>
        </w:pPrChange>
      </w:pPr>
      <w:r>
        <w:t>)</w:t>
      </w:r>
    </w:p>
    <w:p w14:paraId="46B820F6" w14:textId="77777777" w:rsidR="00842735" w:rsidRDefault="00842735" w:rsidP="00457358">
      <w:pPr>
        <w:pStyle w:val="L-Source"/>
        <w:pPrChange w:id="385" w:author="Shreya Moharir" w:date="2024-08-20T17:02:00Z" w16du:dateUtc="2024-08-20T11:32:00Z">
          <w:pPr>
            <w:pStyle w:val="SC-Source"/>
          </w:pPr>
        </w:pPrChange>
      </w:pPr>
      <w:r>
        <w:t># Start training</w:t>
      </w:r>
    </w:p>
    <w:p w14:paraId="5D654903" w14:textId="20D55DA7" w:rsidR="00CE12BB" w:rsidRDefault="00842735" w:rsidP="00457358">
      <w:pPr>
        <w:pStyle w:val="L-Source"/>
        <w:pPrChange w:id="386" w:author="Shreya Moharir" w:date="2024-08-20T17:02:00Z" w16du:dateUtc="2024-08-20T11:32:00Z">
          <w:pPr>
            <w:pStyle w:val="SC-Source"/>
          </w:pPr>
        </w:pPrChange>
      </w:pPr>
      <w:r>
        <w:t>trainer.train()</w:t>
      </w:r>
    </w:p>
    <w:p w14:paraId="1DF5670B" w14:textId="5C7227E4" w:rsidR="00816BCC" w:rsidDel="00457358" w:rsidRDefault="001F48EB" w:rsidP="00816BCC">
      <w:pPr>
        <w:pStyle w:val="SC-Source"/>
        <w:rPr>
          <w:del w:id="387" w:author="Shreya Moharir" w:date="2024-08-20T17:03:00Z" w16du:dateUtc="2024-08-20T11:33:00Z"/>
        </w:rPr>
      </w:pPr>
      <w:commentRangeStart w:id="388"/>
      <w:del w:id="389" w:author="Shreya Moharir" w:date="2024-08-20T17:03:00Z" w16du:dateUtc="2024-08-20T11:33:00Z">
        <w:r w:rsidDel="00457358">
          <w:delText>``</w:delText>
        </w:r>
      </w:del>
    </w:p>
    <w:p w14:paraId="26966E7E" w14:textId="5316BBAB" w:rsidR="004B6A0D" w:rsidRPr="004B6A0D" w:rsidDel="00FA0971" w:rsidRDefault="00A520A2" w:rsidP="00457358">
      <w:pPr>
        <w:pStyle w:val="SC-Source"/>
        <w:rPr>
          <w:del w:id="390" w:author="Shreya Moharir" w:date="2024-08-20T16:58:00Z" w16du:dateUtc="2024-08-20T11:28:00Z"/>
        </w:rPr>
        <w:pPrChange w:id="391" w:author="Shreya Moharir" w:date="2024-08-20T17:03:00Z" w16du:dateUtc="2024-08-20T11:33:00Z">
          <w:pPr>
            <w:pStyle w:val="H2-Heading"/>
          </w:pPr>
        </w:pPrChange>
      </w:pPr>
      <w:del w:id="392" w:author="Shreya Moharir" w:date="2024-08-20T16:58:00Z" w16du:dateUtc="2024-08-20T11:28:00Z">
        <w:r w:rsidDel="00FA0971">
          <w:delText>Explaining</w:delText>
        </w:r>
        <w:r w:rsidR="004B6A0D" w:rsidRPr="004B6A0D" w:rsidDel="00FA0971">
          <w:delText xml:space="preserve"> the </w:delText>
        </w:r>
        <w:r w:rsidDel="00FA0971">
          <w:delText>c</w:delText>
        </w:r>
        <w:r w:rsidR="004B6A0D" w:rsidRPr="004B6A0D" w:rsidDel="00FA0971">
          <w:delText>ode:</w:delText>
        </w:r>
      </w:del>
    </w:p>
    <w:p w14:paraId="7419AC97" w14:textId="2B268E82" w:rsidR="004B6A0D" w:rsidRPr="004B6A0D" w:rsidDel="00B72BF0" w:rsidRDefault="004B6A0D" w:rsidP="00457358">
      <w:pPr>
        <w:pStyle w:val="SC-Source"/>
        <w:rPr>
          <w:moveFrom w:id="393" w:author="Shreya Moharir" w:date="2024-08-20T17:01:00Z" w16du:dateUtc="2024-08-20T11:31:00Z"/>
        </w:rPr>
        <w:pPrChange w:id="394" w:author="Shreya Moharir" w:date="2024-08-20T17:03:00Z" w16du:dateUtc="2024-08-20T11:33:00Z">
          <w:pPr>
            <w:pStyle w:val="P-Regular"/>
            <w:numPr>
              <w:numId w:val="23"/>
            </w:numPr>
            <w:tabs>
              <w:tab w:val="num" w:pos="720"/>
            </w:tabs>
            <w:ind w:left="720" w:hanging="360"/>
          </w:pPr>
        </w:pPrChange>
      </w:pPr>
      <w:moveFromRangeStart w:id="395" w:author="Shreya Moharir" w:date="2024-08-20T17:01:00Z" w:name="move175065704"/>
      <w:moveFrom w:id="396" w:author="Shreya Moharir" w:date="2024-08-20T17:01:00Z" w16du:dateUtc="2024-08-20T11:31:00Z">
        <w:r w:rsidRPr="004B6A0D" w:rsidDel="00B72BF0">
          <w:rPr>
            <w:b/>
            <w:bCs/>
          </w:rPr>
          <w:t xml:space="preserve">Dataset </w:t>
        </w:r>
        <w:r w:rsidR="003749D4" w:rsidDel="00B72BF0">
          <w:rPr>
            <w:b/>
            <w:bCs/>
          </w:rPr>
          <w:t>p</w:t>
        </w:r>
        <w:r w:rsidRPr="004B6A0D" w:rsidDel="00B72BF0">
          <w:rPr>
            <w:b/>
            <w:bCs/>
          </w:rPr>
          <w:t>reparation</w:t>
        </w:r>
        <w:r w:rsidRPr="004B6A0D" w:rsidDel="00B72BF0">
          <w:t>: The code begins by preparing a small dataset of movie reviews and their sentiments. This dataset is split into training and testing subsets.</w:t>
        </w:r>
      </w:moveFrom>
    </w:p>
    <w:moveFromRangeEnd w:id="395"/>
    <w:p w14:paraId="17FF0E60" w14:textId="3A752577" w:rsidR="004B6A0D" w:rsidRPr="004B6A0D" w:rsidDel="00B72BF0" w:rsidRDefault="004B6A0D" w:rsidP="00457358">
      <w:pPr>
        <w:pStyle w:val="SC-Source"/>
        <w:rPr>
          <w:del w:id="397" w:author="Shreya Moharir" w:date="2024-08-20T17:01:00Z" w16du:dateUtc="2024-08-20T11:31:00Z"/>
        </w:rPr>
        <w:pPrChange w:id="398" w:author="Shreya Moharir" w:date="2024-08-20T17:03:00Z" w16du:dateUtc="2024-08-20T11:33:00Z">
          <w:pPr>
            <w:pStyle w:val="P-Regular"/>
            <w:numPr>
              <w:numId w:val="23"/>
            </w:numPr>
            <w:tabs>
              <w:tab w:val="num" w:pos="720"/>
            </w:tabs>
            <w:ind w:left="720" w:hanging="360"/>
          </w:pPr>
        </w:pPrChange>
      </w:pPr>
      <w:del w:id="399" w:author="Shreya Moharir" w:date="2024-08-20T17:01:00Z" w16du:dateUtc="2024-08-20T11:31:00Z">
        <w:r w:rsidRPr="004B6A0D" w:rsidDel="00B72BF0">
          <w:rPr>
            <w:b/>
            <w:bCs/>
          </w:rPr>
          <w:delText xml:space="preserve">Custom </w:delText>
        </w:r>
        <w:r w:rsidR="003749D4" w:rsidDel="00B72BF0">
          <w:rPr>
            <w:b/>
            <w:bCs/>
          </w:rPr>
          <w:delText>d</w:delText>
        </w:r>
        <w:r w:rsidRPr="004B6A0D" w:rsidDel="00B72BF0">
          <w:rPr>
            <w:b/>
            <w:bCs/>
          </w:rPr>
          <w:delText xml:space="preserve">ataset </w:delText>
        </w:r>
        <w:r w:rsidR="003749D4" w:rsidDel="00B72BF0">
          <w:rPr>
            <w:b/>
            <w:bCs/>
          </w:rPr>
          <w:delText>c</w:delText>
        </w:r>
        <w:r w:rsidRPr="004B6A0D" w:rsidDel="00B72BF0">
          <w:rPr>
            <w:b/>
            <w:bCs/>
          </w:rPr>
          <w:delText>lass</w:delText>
        </w:r>
        <w:r w:rsidRPr="004B6A0D" w:rsidDel="00B72BF0">
          <w:delText>: A custom PyTorch Dataset class is implemented to handle tokenization and encoding of the reviews using BertTokenizer.</w:delText>
        </w:r>
      </w:del>
    </w:p>
    <w:p w14:paraId="2ED7338C" w14:textId="4915E524" w:rsidR="004B6A0D" w:rsidRPr="004B6A0D" w:rsidDel="00B72BF0" w:rsidRDefault="004B6A0D" w:rsidP="00457358">
      <w:pPr>
        <w:pStyle w:val="SC-Source"/>
        <w:rPr>
          <w:del w:id="400" w:author="Shreya Moharir" w:date="2024-08-20T17:02:00Z" w16du:dateUtc="2024-08-20T11:32:00Z"/>
        </w:rPr>
        <w:pPrChange w:id="401" w:author="Shreya Moharir" w:date="2024-08-20T17:03:00Z" w16du:dateUtc="2024-08-20T11:33:00Z">
          <w:pPr>
            <w:pStyle w:val="P-Regular"/>
            <w:numPr>
              <w:numId w:val="23"/>
            </w:numPr>
            <w:tabs>
              <w:tab w:val="num" w:pos="720"/>
            </w:tabs>
            <w:ind w:left="720" w:hanging="360"/>
          </w:pPr>
        </w:pPrChange>
      </w:pPr>
      <w:del w:id="402" w:author="Shreya Moharir" w:date="2024-08-20T17:02:00Z" w16du:dateUtc="2024-08-20T11:32:00Z">
        <w:r w:rsidRPr="004B6A0D" w:rsidDel="00B72BF0">
          <w:rPr>
            <w:b/>
            <w:bCs/>
          </w:rPr>
          <w:delText xml:space="preserve">Model </w:delText>
        </w:r>
        <w:r w:rsidR="003749D4" w:rsidDel="00B72BF0">
          <w:rPr>
            <w:b/>
            <w:bCs/>
          </w:rPr>
          <w:delText>i</w:delText>
        </w:r>
        <w:r w:rsidRPr="004B6A0D" w:rsidDel="00B72BF0">
          <w:rPr>
            <w:b/>
            <w:bCs/>
          </w:rPr>
          <w:delText>nitialization</w:delText>
        </w:r>
        <w:r w:rsidRPr="004B6A0D" w:rsidDel="00B72BF0">
          <w:delText>: BertForSequenceClassification is initialized with two labels, suitable for binary classification (positive and negative reviews).</w:delText>
        </w:r>
      </w:del>
    </w:p>
    <w:p w14:paraId="10E13DF4" w14:textId="21455492" w:rsidR="004B6A0D" w:rsidRPr="004B6A0D" w:rsidDel="00894778" w:rsidRDefault="004B6A0D" w:rsidP="00457358">
      <w:pPr>
        <w:pStyle w:val="SC-Source"/>
        <w:rPr>
          <w:del w:id="403" w:author="Shreya Moharir" w:date="2024-08-20T17:03:00Z" w16du:dateUtc="2024-08-20T11:33:00Z"/>
        </w:rPr>
        <w:pPrChange w:id="404" w:author="Shreya Moharir" w:date="2024-08-20T17:03:00Z" w16du:dateUtc="2024-08-20T11:33:00Z">
          <w:pPr>
            <w:pStyle w:val="P-Regular"/>
            <w:numPr>
              <w:numId w:val="23"/>
            </w:numPr>
            <w:tabs>
              <w:tab w:val="num" w:pos="720"/>
            </w:tabs>
            <w:ind w:left="720" w:hanging="360"/>
          </w:pPr>
        </w:pPrChange>
      </w:pPr>
      <w:del w:id="405" w:author="Shreya Moharir" w:date="2024-08-20T17:03:00Z" w16du:dateUtc="2024-08-20T11:33:00Z">
        <w:r w:rsidRPr="004B6A0D" w:rsidDel="00894778">
          <w:rPr>
            <w:b/>
            <w:bCs/>
          </w:rPr>
          <w:delText xml:space="preserve">Training </w:delText>
        </w:r>
        <w:r w:rsidR="003749D4" w:rsidDel="00894778">
          <w:rPr>
            <w:b/>
            <w:bCs/>
          </w:rPr>
          <w:delText>s</w:delText>
        </w:r>
        <w:r w:rsidRPr="004B6A0D" w:rsidDel="00894778">
          <w:rPr>
            <w:b/>
            <w:bCs/>
          </w:rPr>
          <w:delText>etup</w:delText>
        </w:r>
        <w:r w:rsidRPr="004B6A0D" w:rsidDel="00894778">
          <w:delText>: TrainingArguments are set up for the training process, specifying the number of epochs, batch size, warmup steps, and directories for outputs and logs.</w:delText>
        </w:r>
      </w:del>
    </w:p>
    <w:p w14:paraId="2C12870B" w14:textId="4667D04F" w:rsidR="004B6A0D" w:rsidRPr="004B6A0D" w:rsidDel="00894778" w:rsidRDefault="004B6A0D" w:rsidP="00FA0971">
      <w:pPr>
        <w:pStyle w:val="L-Numbers"/>
        <w:rPr>
          <w:del w:id="406" w:author="Shreya Moharir" w:date="2024-08-20T17:03:00Z" w16du:dateUtc="2024-08-20T11:33:00Z"/>
        </w:rPr>
        <w:pPrChange w:id="407" w:author="Shreya Moharir" w:date="2024-08-20T16:58:00Z" w16du:dateUtc="2024-08-20T11:28:00Z">
          <w:pPr>
            <w:pStyle w:val="P-Regular"/>
            <w:numPr>
              <w:numId w:val="23"/>
            </w:numPr>
            <w:tabs>
              <w:tab w:val="num" w:pos="720"/>
            </w:tabs>
            <w:ind w:left="720" w:hanging="360"/>
          </w:pPr>
        </w:pPrChange>
      </w:pPr>
      <w:del w:id="408" w:author="Shreya Moharir" w:date="2024-08-20T17:03:00Z" w16du:dateUtc="2024-08-20T11:33:00Z">
        <w:r w:rsidRPr="004B6A0D" w:rsidDel="00894778">
          <w:rPr>
            <w:b/>
            <w:bCs/>
          </w:rPr>
          <w:lastRenderedPageBreak/>
          <w:delText>Training</w:delText>
        </w:r>
        <w:r w:rsidRPr="004B6A0D" w:rsidDel="00894778">
          <w:delText>: The model is trained using Hugging Face's Trainer API, which simplifies the training loop and evaluation.</w:delText>
        </w:r>
      </w:del>
    </w:p>
    <w:p w14:paraId="5DD37CD2" w14:textId="77777777" w:rsidR="004B6A0D" w:rsidRPr="004B6A0D" w:rsidRDefault="004B6A0D" w:rsidP="004B6A0D">
      <w:pPr>
        <w:pStyle w:val="P-Regular"/>
        <w:rPr>
          <w:lang w:val="en-US"/>
        </w:rPr>
      </w:pPr>
      <w:r w:rsidRPr="004B6A0D">
        <w:rPr>
          <w:lang w:val="en-US"/>
        </w:rPr>
        <w:t xml:space="preserve">This </w:t>
      </w:r>
      <w:commentRangeEnd w:id="388"/>
      <w:r w:rsidR="000C0580">
        <w:rPr>
          <w:rStyle w:val="CommentReference"/>
          <w:rFonts w:eastAsiaTheme="minorHAnsi"/>
          <w:lang w:val="en-US"/>
        </w:rPr>
        <w:commentReference w:id="388"/>
      </w:r>
      <w:r w:rsidRPr="004B6A0D">
        <w:rPr>
          <w:lang w:val="en-US"/>
        </w:rPr>
        <w:t>example is ideal for demonstrating how to fine-tune a transformer model on a specific NLP task using real-world data.</w:t>
      </w:r>
    </w:p>
    <w:p w14:paraId="30418CDB" w14:textId="343E78F1" w:rsidR="001B526C" w:rsidRPr="001B526C" w:rsidRDefault="001B526C" w:rsidP="00A301BF">
      <w:pPr>
        <w:pStyle w:val="H1-Section"/>
      </w:pPr>
      <w:commentRangeStart w:id="409"/>
      <w:del w:id="410" w:author="Shreya Moharir" w:date="2024-08-20T17:06:00Z" w16du:dateUtc="2024-08-20T11:36:00Z">
        <w:r w:rsidRPr="001B526C" w:rsidDel="000C0580">
          <w:delText xml:space="preserve">Chapter 2 </w:delText>
        </w:r>
        <w:r w:rsidR="00A301BF" w:rsidDel="000C0580">
          <w:delText>wrap up</w:delText>
        </w:r>
      </w:del>
      <w:ins w:id="411" w:author="Shreya Moharir" w:date="2024-08-20T17:06:00Z" w16du:dateUtc="2024-08-20T11:36:00Z">
        <w:r w:rsidR="000C0580">
          <w:t>Summary</w:t>
        </w:r>
      </w:ins>
      <w:commentRangeEnd w:id="409"/>
      <w:ins w:id="412" w:author="Shreya Moharir" w:date="2024-08-20T17:13:00Z" w16du:dateUtc="2024-08-20T11:43:00Z">
        <w:r w:rsidR="007B61E1">
          <w:rPr>
            <w:rStyle w:val="CommentReference"/>
            <w:b w:val="0"/>
          </w:rPr>
          <w:commentReference w:id="409"/>
        </w:r>
      </w:ins>
    </w:p>
    <w:p w14:paraId="79AF565A" w14:textId="5E26EDCC" w:rsidR="001B526C" w:rsidRPr="001B526C" w:rsidRDefault="001B526C" w:rsidP="00A301BF">
      <w:pPr>
        <w:pStyle w:val="P-Regular"/>
      </w:pPr>
      <w:r w:rsidRPr="001B526C">
        <w:t xml:space="preserve">In </w:t>
      </w:r>
      <w:ins w:id="413" w:author="Shreya Moharir" w:date="2024-08-20T17:06:00Z" w16du:dateUtc="2024-08-20T11:36:00Z">
        <w:r w:rsidR="000C0580">
          <w:t xml:space="preserve">this </w:t>
        </w:r>
      </w:ins>
      <w:del w:id="414" w:author="Shreya Moharir" w:date="2024-08-20T17:06:00Z" w16du:dateUtc="2024-08-20T11:36:00Z">
        <w:r w:rsidRPr="001B526C" w:rsidDel="000C0580">
          <w:delText>C</w:delText>
        </w:r>
      </w:del>
      <w:ins w:id="415" w:author="Shreya Moharir" w:date="2024-08-20T17:06:00Z" w16du:dateUtc="2024-08-20T11:36:00Z">
        <w:r w:rsidR="000C0580">
          <w:t>c</w:t>
        </w:r>
      </w:ins>
      <w:r w:rsidRPr="001B526C">
        <w:t>hapter</w:t>
      </w:r>
      <w:del w:id="416" w:author="Shreya Moharir" w:date="2024-08-20T17:06:00Z" w16du:dateUtc="2024-08-20T11:36:00Z">
        <w:r w:rsidRPr="001B526C" w:rsidDel="000C0580">
          <w:delText xml:space="preserve"> 2</w:delText>
        </w:r>
      </w:del>
      <w:r w:rsidRPr="001B526C">
        <w:t>, we have explored the foundational aspects of leveraging the Hugging Face Diffusion library for advanced natural language processing (NLP) tasks. Beginning with an overview of the library's architecture and key features, we proceeded to delve into essential methodologies such as model training, fine-tuning, inference, and deployment. </w:t>
      </w:r>
    </w:p>
    <w:p w14:paraId="5690A312" w14:textId="434838F7" w:rsidR="001B526C" w:rsidRPr="001B526C" w:rsidDel="000C0580" w:rsidRDefault="001B526C" w:rsidP="00025B45">
      <w:pPr>
        <w:pStyle w:val="P-Regular"/>
        <w:rPr>
          <w:del w:id="417" w:author="Shreya Moharir" w:date="2024-08-20T17:06:00Z" w16du:dateUtc="2024-08-20T11:36:00Z"/>
        </w:rPr>
        <w:pPrChange w:id="418" w:author="Shreya Moharir" w:date="2024-08-20T17:06:00Z" w16du:dateUtc="2024-08-20T11:36:00Z">
          <w:pPr>
            <w:pStyle w:val="H2-Heading"/>
          </w:pPr>
        </w:pPrChange>
      </w:pPr>
      <w:del w:id="419" w:author="Shreya Moharir" w:date="2024-08-20T17:06:00Z" w16du:dateUtc="2024-08-20T11:36:00Z">
        <w:r w:rsidRPr="001B526C" w:rsidDel="000C0580">
          <w:delText xml:space="preserve">Summary of </w:delText>
        </w:r>
        <w:r w:rsidR="003749D4" w:rsidDel="000C0580">
          <w:delText>k</w:delText>
        </w:r>
        <w:r w:rsidRPr="001B526C" w:rsidDel="000C0580">
          <w:delText xml:space="preserve">ey </w:delText>
        </w:r>
        <w:r w:rsidR="003749D4" w:rsidDel="000C0580">
          <w:delText>p</w:delText>
        </w:r>
        <w:r w:rsidRPr="001B526C" w:rsidDel="000C0580">
          <w:delText>oints:</w:delText>
        </w:r>
      </w:del>
    </w:p>
    <w:p w14:paraId="05CCC46E" w14:textId="48D47D12" w:rsidR="001B526C" w:rsidRPr="005D4318" w:rsidDel="00025B45" w:rsidRDefault="001B526C" w:rsidP="00025B45">
      <w:pPr>
        <w:pStyle w:val="P-Regular"/>
        <w:rPr>
          <w:del w:id="420" w:author="Shreya Moharir" w:date="2024-08-20T17:06:00Z" w16du:dateUtc="2024-08-20T11:36:00Z"/>
          <w:rStyle w:val="P-Bold"/>
          <w:rPrChange w:id="421" w:author="Shreya Moharir" w:date="2024-08-20T15:19:00Z" w16du:dateUtc="2024-08-20T09:49:00Z">
            <w:rPr>
              <w:del w:id="422" w:author="Shreya Moharir" w:date="2024-08-20T17:06:00Z" w16du:dateUtc="2024-08-20T11:36:00Z"/>
              <w:b/>
              <w:bCs/>
            </w:rPr>
          </w:rPrChange>
        </w:rPr>
        <w:pPrChange w:id="423" w:author="Shreya Moharir" w:date="2024-08-20T17:06:00Z" w16du:dateUtc="2024-08-20T11:36:00Z">
          <w:pPr>
            <w:numPr>
              <w:numId w:val="21"/>
            </w:numPr>
            <w:tabs>
              <w:tab w:val="num" w:pos="720"/>
            </w:tabs>
            <w:spacing w:line="259" w:lineRule="auto"/>
            <w:ind w:left="720" w:hanging="360"/>
          </w:pPr>
        </w:pPrChange>
      </w:pPr>
      <w:del w:id="424" w:author="Shreya Moharir" w:date="2024-08-20T17:06:00Z" w16du:dateUtc="2024-08-20T11:36:00Z">
        <w:r w:rsidRPr="005D4318" w:rsidDel="00025B45">
          <w:rPr>
            <w:rStyle w:val="P-Bold"/>
            <w:rPrChange w:id="425" w:author="Shreya Moharir" w:date="2024-08-20T15:19:00Z" w16du:dateUtc="2024-08-20T09:49:00Z">
              <w:rPr>
                <w:b/>
                <w:bCs/>
              </w:rPr>
            </w:rPrChange>
          </w:rPr>
          <w:delText>Introduction to Hugging Face Diffusion:</w:delText>
        </w:r>
        <w:r w:rsidRPr="001B526C" w:rsidDel="00025B45">
          <w:delText xml:space="preserve"> </w:delText>
        </w:r>
      </w:del>
      <w:r w:rsidRPr="001B526C">
        <w:t>We introduced the Hugging Face Diffusion library, highlighting its pivotal role in enabling state-of-the-art NLP solutions through pre-trained transformer models.</w:t>
      </w:r>
    </w:p>
    <w:p w14:paraId="1B98701A" w14:textId="5FABEB93" w:rsidR="001B526C" w:rsidRPr="005D4318" w:rsidDel="00025B45" w:rsidRDefault="001B526C" w:rsidP="00025B45">
      <w:pPr>
        <w:pStyle w:val="P-Regular"/>
        <w:rPr>
          <w:del w:id="426" w:author="Shreya Moharir" w:date="2024-08-20T17:06:00Z" w16du:dateUtc="2024-08-20T11:36:00Z"/>
          <w:rStyle w:val="P-Bold"/>
          <w:rPrChange w:id="427" w:author="Shreya Moharir" w:date="2024-08-20T15:19:00Z" w16du:dateUtc="2024-08-20T09:49:00Z">
            <w:rPr>
              <w:del w:id="428" w:author="Shreya Moharir" w:date="2024-08-20T17:06:00Z" w16du:dateUtc="2024-08-20T11:36:00Z"/>
              <w:b/>
              <w:bCs/>
            </w:rPr>
          </w:rPrChange>
        </w:rPr>
        <w:pPrChange w:id="429" w:author="Shreya Moharir" w:date="2024-08-20T17:06:00Z" w16du:dateUtc="2024-08-20T11:36:00Z">
          <w:pPr>
            <w:numPr>
              <w:numId w:val="21"/>
            </w:numPr>
            <w:tabs>
              <w:tab w:val="num" w:pos="720"/>
            </w:tabs>
            <w:spacing w:line="259" w:lineRule="auto"/>
            <w:ind w:left="720" w:hanging="360"/>
          </w:pPr>
        </w:pPrChange>
      </w:pPr>
      <w:del w:id="430" w:author="Shreya Moharir" w:date="2024-08-20T17:06:00Z" w16du:dateUtc="2024-08-20T11:36:00Z">
        <w:r w:rsidRPr="005D4318" w:rsidDel="00025B45">
          <w:rPr>
            <w:rStyle w:val="P-Bold"/>
            <w:rPrChange w:id="431" w:author="Shreya Moharir" w:date="2024-08-20T15:19:00Z" w16du:dateUtc="2024-08-20T09:49:00Z">
              <w:rPr>
                <w:b/>
                <w:bCs/>
              </w:rPr>
            </w:rPrChange>
          </w:rPr>
          <w:delText xml:space="preserve">Model </w:delText>
        </w:r>
        <w:r w:rsidR="003749D4" w:rsidRPr="005D4318" w:rsidDel="00025B45">
          <w:rPr>
            <w:rStyle w:val="P-Bold"/>
            <w:rPrChange w:id="432" w:author="Shreya Moharir" w:date="2024-08-20T15:19:00Z" w16du:dateUtc="2024-08-20T09:49:00Z">
              <w:rPr>
                <w:b/>
                <w:bCs/>
              </w:rPr>
            </w:rPrChange>
          </w:rPr>
          <w:delText>t</w:delText>
        </w:r>
        <w:r w:rsidRPr="005D4318" w:rsidDel="00025B45">
          <w:rPr>
            <w:rStyle w:val="P-Bold"/>
            <w:rPrChange w:id="433" w:author="Shreya Moharir" w:date="2024-08-20T15:19:00Z" w16du:dateUtc="2024-08-20T09:49:00Z">
              <w:rPr>
                <w:b/>
                <w:bCs/>
              </w:rPr>
            </w:rPrChange>
          </w:rPr>
          <w:delText>raining:</w:delText>
        </w:r>
      </w:del>
      <w:r w:rsidRPr="001B526C">
        <w:t xml:space="preserve"> Detailed steps were provided for setting up the environment, loading datasets, and training models from scratch, leveraging the library's robust capabilities and integration with PyTorch.</w:t>
      </w:r>
      <w:ins w:id="434" w:author="Shreya Moharir" w:date="2024-08-20T17:06:00Z" w16du:dateUtc="2024-08-20T11:36:00Z">
        <w:r w:rsidR="00025B45">
          <w:t xml:space="preserve"> </w:t>
        </w:r>
      </w:ins>
    </w:p>
    <w:p w14:paraId="42115B81" w14:textId="14A12BDA" w:rsidR="001B526C" w:rsidRPr="005D4318" w:rsidDel="00025B45" w:rsidRDefault="001B526C" w:rsidP="00025B45">
      <w:pPr>
        <w:pStyle w:val="P-Regular"/>
        <w:rPr>
          <w:del w:id="435" w:author="Shreya Moharir" w:date="2024-08-20T17:07:00Z" w16du:dateUtc="2024-08-20T11:37:00Z"/>
          <w:rStyle w:val="P-Bold"/>
          <w:rPrChange w:id="436" w:author="Shreya Moharir" w:date="2024-08-20T15:19:00Z" w16du:dateUtc="2024-08-20T09:49:00Z">
            <w:rPr>
              <w:del w:id="437" w:author="Shreya Moharir" w:date="2024-08-20T17:07:00Z" w16du:dateUtc="2024-08-20T11:37:00Z"/>
              <w:b/>
              <w:bCs/>
            </w:rPr>
          </w:rPrChange>
        </w:rPr>
        <w:pPrChange w:id="438" w:author="Shreya Moharir" w:date="2024-08-20T17:06:00Z" w16du:dateUtc="2024-08-20T11:36:00Z">
          <w:pPr>
            <w:numPr>
              <w:numId w:val="21"/>
            </w:numPr>
            <w:tabs>
              <w:tab w:val="num" w:pos="720"/>
            </w:tabs>
            <w:spacing w:line="259" w:lineRule="auto"/>
            <w:ind w:left="720" w:hanging="360"/>
          </w:pPr>
        </w:pPrChange>
      </w:pPr>
      <w:del w:id="439" w:author="Shreya Moharir" w:date="2024-08-20T17:06:00Z" w16du:dateUtc="2024-08-20T11:36:00Z">
        <w:r w:rsidRPr="005D4318" w:rsidDel="00025B45">
          <w:rPr>
            <w:rStyle w:val="P-Bold"/>
            <w:rPrChange w:id="440" w:author="Shreya Moharir" w:date="2024-08-20T15:19:00Z" w16du:dateUtc="2024-08-20T09:49:00Z">
              <w:rPr>
                <w:b/>
                <w:bCs/>
              </w:rPr>
            </w:rPrChange>
          </w:rPr>
          <w:delText xml:space="preserve">Fine-tuning </w:delText>
        </w:r>
        <w:r w:rsidR="003749D4" w:rsidRPr="005D4318" w:rsidDel="00025B45">
          <w:rPr>
            <w:rStyle w:val="P-Bold"/>
            <w:rPrChange w:id="441" w:author="Shreya Moharir" w:date="2024-08-20T15:19:00Z" w16du:dateUtc="2024-08-20T09:49:00Z">
              <w:rPr>
                <w:b/>
                <w:bCs/>
              </w:rPr>
            </w:rPrChange>
          </w:rPr>
          <w:delText>m</w:delText>
        </w:r>
        <w:r w:rsidRPr="005D4318" w:rsidDel="00025B45">
          <w:rPr>
            <w:rStyle w:val="P-Bold"/>
            <w:rPrChange w:id="442" w:author="Shreya Moharir" w:date="2024-08-20T15:19:00Z" w16du:dateUtc="2024-08-20T09:49:00Z">
              <w:rPr>
                <w:b/>
                <w:bCs/>
              </w:rPr>
            </w:rPrChange>
          </w:rPr>
          <w:delText>odels:</w:delText>
        </w:r>
        <w:r w:rsidRPr="001B526C" w:rsidDel="00025B45">
          <w:delText xml:space="preserve"> </w:delText>
        </w:r>
      </w:del>
      <w:r w:rsidRPr="001B526C">
        <w:t>We emphasized the significance of fine-tuning pre-trained models for specific NLP tasks, offering a step-by-step guide and best practices to optimize model performance and adaptation to domain-specific data.</w:t>
      </w:r>
      <w:ins w:id="443" w:author="Shreya Moharir" w:date="2024-08-20T17:06:00Z" w16du:dateUtc="2024-08-20T11:36:00Z">
        <w:r w:rsidR="00025B45">
          <w:t xml:space="preserve"> </w:t>
        </w:r>
      </w:ins>
    </w:p>
    <w:p w14:paraId="2EF03756" w14:textId="7316414E" w:rsidR="001B526C" w:rsidRPr="005D4318" w:rsidRDefault="001B526C" w:rsidP="00025B45">
      <w:pPr>
        <w:pStyle w:val="P-Regular"/>
        <w:rPr>
          <w:rStyle w:val="P-Bold"/>
          <w:rPrChange w:id="444" w:author="Shreya Moharir" w:date="2024-08-20T15:19:00Z" w16du:dateUtc="2024-08-20T09:49:00Z">
            <w:rPr>
              <w:b/>
              <w:bCs/>
            </w:rPr>
          </w:rPrChange>
        </w:rPr>
        <w:pPrChange w:id="445" w:author="Shreya Moharir" w:date="2024-08-20T17:07:00Z" w16du:dateUtc="2024-08-20T11:37:00Z">
          <w:pPr>
            <w:numPr>
              <w:numId w:val="21"/>
            </w:numPr>
            <w:tabs>
              <w:tab w:val="num" w:pos="720"/>
            </w:tabs>
            <w:spacing w:line="259" w:lineRule="auto"/>
            <w:ind w:left="720" w:hanging="360"/>
          </w:pPr>
        </w:pPrChange>
      </w:pPr>
      <w:del w:id="446" w:author="Shreya Moharir" w:date="2024-08-20T17:07:00Z" w16du:dateUtc="2024-08-20T11:37:00Z">
        <w:r w:rsidRPr="005D4318" w:rsidDel="00025B45">
          <w:rPr>
            <w:rStyle w:val="P-Bold"/>
            <w:rPrChange w:id="447" w:author="Shreya Moharir" w:date="2024-08-20T15:19:00Z" w16du:dateUtc="2024-08-20T09:49:00Z">
              <w:rPr>
                <w:b/>
                <w:bCs/>
              </w:rPr>
            </w:rPrChange>
          </w:rPr>
          <w:delText xml:space="preserve">Inference and </w:delText>
        </w:r>
        <w:r w:rsidR="003749D4" w:rsidRPr="005D4318" w:rsidDel="00025B45">
          <w:rPr>
            <w:rStyle w:val="P-Bold"/>
            <w:rPrChange w:id="448" w:author="Shreya Moharir" w:date="2024-08-20T15:19:00Z" w16du:dateUtc="2024-08-20T09:49:00Z">
              <w:rPr>
                <w:b/>
                <w:bCs/>
              </w:rPr>
            </w:rPrChange>
          </w:rPr>
          <w:delText>d</w:delText>
        </w:r>
        <w:r w:rsidRPr="005D4318" w:rsidDel="00025B45">
          <w:rPr>
            <w:rStyle w:val="P-Bold"/>
            <w:rPrChange w:id="449" w:author="Shreya Moharir" w:date="2024-08-20T15:19:00Z" w16du:dateUtc="2024-08-20T09:49:00Z">
              <w:rPr>
                <w:b/>
                <w:bCs/>
              </w:rPr>
            </w:rPrChange>
          </w:rPr>
          <w:delText>eployment:</w:delText>
        </w:r>
        <w:r w:rsidRPr="001B526C" w:rsidDel="00025B45">
          <w:delText xml:space="preserve"> </w:delText>
        </w:r>
      </w:del>
      <w:r w:rsidRPr="001B526C">
        <w:t>The chapter explored techniques for performing inference with trained models and deploying them in production environments. This included considerations for environment setup, API integration, and ongoing monitoring to ensure model reliability and performance.</w:t>
      </w:r>
    </w:p>
    <w:p w14:paraId="50879F0E" w14:textId="3BCBCE33" w:rsidR="001B526C" w:rsidRPr="001B526C" w:rsidDel="00025B45" w:rsidRDefault="00855AEC" w:rsidP="00A301BF">
      <w:pPr>
        <w:pStyle w:val="H2-Heading"/>
        <w:rPr>
          <w:del w:id="450" w:author="Shreya Moharir" w:date="2024-08-20T17:07:00Z" w16du:dateUtc="2024-08-20T11:37:00Z"/>
        </w:rPr>
      </w:pPr>
      <w:del w:id="451" w:author="Shreya Moharir" w:date="2024-08-20T17:07:00Z" w16du:dateUtc="2024-08-20T11:37:00Z">
        <w:r w:rsidDel="00025B45">
          <w:delText>Next chapter</w:delText>
        </w:r>
        <w:r w:rsidR="001B526C" w:rsidRPr="001B526C" w:rsidDel="00025B45">
          <w:delText xml:space="preserve">: </w:delText>
        </w:r>
        <w:r w:rsidR="00A301BF" w:rsidDel="00025B45">
          <w:delText>a</w:delText>
        </w:r>
        <w:r w:rsidR="001B526C" w:rsidRPr="001B526C" w:rsidDel="00025B45">
          <w:delText xml:space="preserve">dvanced </w:delText>
        </w:r>
        <w:r w:rsidR="00A301BF" w:rsidDel="00025B45">
          <w:delText>a</w:delText>
        </w:r>
        <w:r w:rsidR="001B526C" w:rsidRPr="001B526C" w:rsidDel="00025B45">
          <w:delText xml:space="preserve">pplications and </w:delText>
        </w:r>
        <w:r w:rsidR="00A301BF" w:rsidDel="00025B45">
          <w:delText>f</w:delText>
        </w:r>
        <w:r w:rsidR="001B526C" w:rsidRPr="001B526C" w:rsidDel="00025B45">
          <w:delText xml:space="preserve">uture </w:delText>
        </w:r>
        <w:r w:rsidR="00A301BF" w:rsidDel="00025B45">
          <w:delText>d</w:delText>
        </w:r>
        <w:r w:rsidR="001B526C" w:rsidRPr="001B526C" w:rsidDel="00025B45">
          <w:delText>irections</w:delText>
        </w:r>
      </w:del>
    </w:p>
    <w:p w14:paraId="7DEDBA7E" w14:textId="0DB7070E" w:rsidR="001B526C" w:rsidRPr="001B526C" w:rsidDel="00025B45" w:rsidRDefault="001B526C" w:rsidP="004918BF">
      <w:pPr>
        <w:pStyle w:val="P-Regular"/>
        <w:rPr>
          <w:del w:id="452" w:author="Shreya Moharir" w:date="2024-08-20T17:07:00Z" w16du:dateUtc="2024-08-20T11:37:00Z"/>
        </w:rPr>
      </w:pPr>
      <w:r w:rsidRPr="001B526C">
        <w:t xml:space="preserve">Looking ahead to Chapter 3, we will explore advanced applications of Hugging Face Diffusion in NLP, focusing on cutting-edge research, emerging trends, and innovative use cases. We will delve into topics such as multimodal NLP, transfer learning across domains, and the ethical implications of AI in language processing. </w:t>
      </w:r>
      <w:del w:id="453" w:author="Shreya Moharir" w:date="2024-08-20T17:07:00Z" w16du:dateUtc="2024-08-20T11:37:00Z">
        <w:r w:rsidRPr="001B526C" w:rsidDel="00025B45">
          <w:delText xml:space="preserve">By understanding </w:delText>
        </w:r>
        <w:r w:rsidRPr="001B526C" w:rsidDel="00025B45">
          <w:lastRenderedPageBreak/>
          <w:delText>these advancements, readers will gain deeper insights into harnessing the full potential of Hugging Face Diffusion for transformative applications in academia, research, and industry.</w:delText>
        </w:r>
      </w:del>
    </w:p>
    <w:p w14:paraId="24186EE2" w14:textId="77777777" w:rsidR="001B526C" w:rsidRPr="001B526C" w:rsidRDefault="001B526C" w:rsidP="00025B45">
      <w:pPr>
        <w:pStyle w:val="P-Regular"/>
        <w:pPrChange w:id="454" w:author="Shreya Moharir" w:date="2024-08-20T17:07:00Z" w16du:dateUtc="2024-08-20T11:37:00Z">
          <w:pPr>
            <w:spacing w:line="259" w:lineRule="auto"/>
          </w:pPr>
        </w:pPrChange>
      </w:pPr>
      <w:del w:id="455" w:author="Shreya Moharir" w:date="2024-08-20T17:07:00Z" w16du:dateUtc="2024-08-20T11:37:00Z">
        <w:r w:rsidRPr="001B526C" w:rsidDel="00025B45">
          <w:delText> </w:delText>
        </w:r>
      </w:del>
    </w:p>
    <w:p w14:paraId="5862985C" w14:textId="37C94686" w:rsidR="001B526C" w:rsidRPr="001B526C" w:rsidDel="00216C01" w:rsidRDefault="001B526C" w:rsidP="00A80458">
      <w:pPr>
        <w:pStyle w:val="P-Callout"/>
        <w:rPr>
          <w:del w:id="456" w:author="Shreya Moharir" w:date="2024-08-20T17:07:00Z" w16du:dateUtc="2024-08-20T11:37:00Z"/>
        </w:rPr>
      </w:pPr>
      <w:del w:id="457" w:author="Shreya Moharir" w:date="2024-08-20T17:07:00Z" w16du:dateUtc="2024-08-20T11:37:00Z">
        <w:r w:rsidRPr="001B526C" w:rsidDel="00216C01">
          <w:delText>This conclusion wraps up the foundational knowledge presented in Chapter 2 while setting the stage for exploring more advanced topics in Chapter 3. If there are specific aspects or themes you'd like to emphasize further, please let me know!</w:delText>
        </w:r>
      </w:del>
    </w:p>
    <w:sdt>
      <w:sdtPr>
        <w:rPr>
          <w:rPrChange w:id="458" w:author="Shreya Moharir" w:date="2024-08-20T15:20:00Z" w16du:dateUtc="2024-08-20T09:50:00Z">
            <w:rPr>
              <w:b w:val="0"/>
              <w:sz w:val="22"/>
              <w:szCs w:val="22"/>
            </w:rPr>
          </w:rPrChange>
        </w:rPr>
        <w:id w:val="1371258311"/>
        <w:docPartObj>
          <w:docPartGallery w:val="Bibliographies"/>
          <w:docPartUnique/>
        </w:docPartObj>
      </w:sdtPr>
      <w:sdtEndPr>
        <w:rPr>
          <w:b w:val="0"/>
          <w:sz w:val="22"/>
          <w:szCs w:val="22"/>
        </w:rPr>
      </w:sdtEndPr>
      <w:sdtContent>
        <w:p w14:paraId="09D48730" w14:textId="2D582059" w:rsidR="00F0288A" w:rsidRDefault="00F0288A" w:rsidP="00F0288A">
          <w:pPr>
            <w:pStyle w:val="H1-Section"/>
          </w:pPr>
          <w:r>
            <w:t>References</w:t>
          </w:r>
        </w:p>
        <w:sdt>
          <w:sdtPr>
            <w:id w:val="789860764"/>
            <w:bibliography/>
          </w:sdtPr>
          <w:sdtEndPr>
            <w:rPr>
              <w:rFonts w:eastAsiaTheme="minorHAnsi"/>
              <w:lang w:val="en-US"/>
            </w:rPr>
          </w:sdtEndPr>
          <w:sdtContent>
            <w:p w14:paraId="72C1BC1A" w14:textId="77777777" w:rsidR="00F0288A" w:rsidRDefault="00F0288A" w:rsidP="00A73DBA">
              <w:pPr>
                <w:pStyle w:val="L-Bullets"/>
                <w:rPr>
                  <w:noProof/>
                  <w:sz w:val="24"/>
                  <w:szCs w:val="24"/>
                </w:rPr>
                <w:pPrChange w:id="459" w:author="Shreya Moharir" w:date="2024-08-20T17:16:00Z" w16du:dateUtc="2024-08-20T11:46:00Z">
                  <w:pPr>
                    <w:pStyle w:val="Bibliography"/>
                    <w:ind w:left="720" w:hanging="720"/>
                  </w:pPr>
                </w:pPrChange>
              </w:pPr>
              <w:r>
                <w:fldChar w:fldCharType="begin"/>
              </w:r>
              <w:r>
                <w:instrText xml:space="preserve"> BIBLIOGRAPHY </w:instrText>
              </w:r>
              <w:r>
                <w:fldChar w:fldCharType="separate"/>
              </w:r>
              <w:r>
                <w:rPr>
                  <w:noProof/>
                </w:rPr>
                <w:t xml:space="preserve">Devlin, J., Chang, M., Lee, K., &amp; Toutanova, K. (2019). BERT: Pre-training of Deep Bidirectional Transformers for Language Understanding. </w:t>
              </w:r>
              <w:r>
                <w:rPr>
                  <w:i/>
                  <w:iCs/>
                  <w:noProof/>
                </w:rPr>
                <w:t>BERT: Pre-training of Deep Bidirectional Transformers for Language Understanding</w:t>
              </w:r>
              <w:r>
                <w:rPr>
                  <w:noProof/>
                </w:rPr>
                <w:t>.</w:t>
              </w:r>
            </w:p>
            <w:p w14:paraId="0D5A2FC7" w14:textId="77777777" w:rsidR="00F0288A" w:rsidRDefault="00F0288A" w:rsidP="00A73DBA">
              <w:pPr>
                <w:pStyle w:val="L-Bullets"/>
                <w:rPr>
                  <w:noProof/>
                </w:rPr>
                <w:pPrChange w:id="460" w:author="Shreya Moharir" w:date="2024-08-20T17:16:00Z" w16du:dateUtc="2024-08-20T11:46:00Z">
                  <w:pPr>
                    <w:pStyle w:val="Bibliography"/>
                    <w:ind w:left="720" w:hanging="720"/>
                  </w:pPr>
                </w:pPrChange>
              </w:pPr>
              <w:r>
                <w:rPr>
                  <w:noProof/>
                </w:rPr>
                <w:t>Goodfellow, I., Bengio, Y., &amp; Courville, A. (2016). Deep Learning. MIT Press.</w:t>
              </w:r>
            </w:p>
            <w:p w14:paraId="57E7A25C" w14:textId="77777777" w:rsidR="00F0288A" w:rsidRDefault="00F0288A" w:rsidP="00A73DBA">
              <w:pPr>
                <w:pStyle w:val="L-Bullets"/>
                <w:rPr>
                  <w:noProof/>
                </w:rPr>
                <w:pPrChange w:id="461" w:author="Shreya Moharir" w:date="2024-08-20T17:16:00Z" w16du:dateUtc="2024-08-20T11:46:00Z">
                  <w:pPr>
                    <w:pStyle w:val="Bibliography"/>
                    <w:ind w:left="720" w:hanging="720"/>
                  </w:pPr>
                </w:pPrChange>
              </w:pPr>
              <w:r>
                <w:rPr>
                  <w:noProof/>
                </w:rPr>
                <w:t xml:space="preserve">Jurado, R., &amp; Roselló, R. (2021). A Survey of Deep Learning in Medicine: Analyzing the Impact of Deep Learning in Disease Diagnosis. </w:t>
              </w:r>
              <w:r>
                <w:rPr>
                  <w:i/>
                  <w:iCs/>
                  <w:noProof/>
                </w:rPr>
                <w:t>Computational Intelligence, 37</w:t>
              </w:r>
              <w:r>
                <w:rPr>
                  <w:noProof/>
                </w:rPr>
                <w:t>, 321–344.</w:t>
              </w:r>
            </w:p>
            <w:p w14:paraId="6C4C7EAF" w14:textId="77777777" w:rsidR="00F0288A" w:rsidRDefault="00F0288A" w:rsidP="00A73DBA">
              <w:pPr>
                <w:pStyle w:val="L-Bullets"/>
                <w:rPr>
                  <w:noProof/>
                </w:rPr>
                <w:pPrChange w:id="462" w:author="Shreya Moharir" w:date="2024-08-20T17:16:00Z" w16du:dateUtc="2024-08-20T11:46:00Z">
                  <w:pPr>
                    <w:pStyle w:val="Bibliography"/>
                    <w:ind w:left="720" w:hanging="720"/>
                  </w:pPr>
                </w:pPrChange>
              </w:pPr>
              <w:r>
                <w:rPr>
                  <w:noProof/>
                </w:rPr>
                <w:t xml:space="preserve">Pedregosa, F., Varoquaux, G., Gramfort, A., Michel, V., Thirion, B., Grisel, O., &amp; Duchesnay, É. (2011). Scikit-learn: Machine learning in Python. </w:t>
              </w:r>
              <w:r>
                <w:rPr>
                  <w:i/>
                  <w:iCs/>
                  <w:noProof/>
                </w:rPr>
                <w:t>Journal of Machine Learning Research, 12</w:t>
              </w:r>
              <w:r>
                <w:rPr>
                  <w:noProof/>
                </w:rPr>
                <w:t>, 2825–2830.</w:t>
              </w:r>
            </w:p>
            <w:p w14:paraId="4DA4E28E" w14:textId="77777777" w:rsidR="00F0288A" w:rsidRDefault="00F0288A" w:rsidP="00A73DBA">
              <w:pPr>
                <w:pStyle w:val="L-Bullets"/>
                <w:rPr>
                  <w:noProof/>
                </w:rPr>
                <w:pPrChange w:id="463" w:author="Shreya Moharir" w:date="2024-08-20T17:16:00Z" w16du:dateUtc="2024-08-20T11:46:00Z">
                  <w:pPr>
                    <w:pStyle w:val="Bibliography"/>
                    <w:ind w:left="720" w:hanging="720"/>
                  </w:pPr>
                </w:pPrChange>
              </w:pPr>
              <w:r>
                <w:rPr>
                  <w:noProof/>
                </w:rPr>
                <w:t>Rao, D., &amp; McMahan, B. (2019). Natural Language Processing with PyTorch: Build Intelligent Language Applications Using Deep Learning. O'Reilly Media.</w:t>
              </w:r>
            </w:p>
            <w:p w14:paraId="4994397A" w14:textId="77777777" w:rsidR="00F0288A" w:rsidRDefault="00F0288A" w:rsidP="00A73DBA">
              <w:pPr>
                <w:pStyle w:val="L-Bullets"/>
                <w:rPr>
                  <w:noProof/>
                </w:rPr>
                <w:pPrChange w:id="464" w:author="Shreya Moharir" w:date="2024-08-20T17:16:00Z" w16du:dateUtc="2024-08-20T11:46:00Z">
                  <w:pPr>
                    <w:pStyle w:val="Bibliography"/>
                    <w:ind w:left="720" w:hanging="720"/>
                  </w:pPr>
                </w:pPrChange>
              </w:pPr>
              <w:r>
                <w:rPr>
                  <w:noProof/>
                </w:rPr>
                <w:t>Rothman, D. (2021). Transformers for Natural Language Processing: Build and Train State-of-the-Art Models. Packt Publishing.</w:t>
              </w:r>
            </w:p>
            <w:p w14:paraId="566DD9A2" w14:textId="77777777" w:rsidR="00F0288A" w:rsidRDefault="00F0288A" w:rsidP="00A73DBA">
              <w:pPr>
                <w:pStyle w:val="L-Bullets"/>
                <w:rPr>
                  <w:noProof/>
                </w:rPr>
                <w:pPrChange w:id="465" w:author="Shreya Moharir" w:date="2024-08-20T17:16:00Z" w16du:dateUtc="2024-08-20T11:46:00Z">
                  <w:pPr>
                    <w:pStyle w:val="Bibliography"/>
                    <w:ind w:left="720" w:hanging="720"/>
                  </w:pPr>
                </w:pPrChange>
              </w:pPr>
              <w:r>
                <w:rPr>
                  <w:noProof/>
                </w:rPr>
                <w:t xml:space="preserve">Vaswani, A., Shazeer, N., Parmar, N., Uszkoreit, J., Jones, L., Gomez, A. N., &amp; Polosukhin, I. (2017). Attention is All You Need. In </w:t>
              </w:r>
              <w:r>
                <w:rPr>
                  <w:i/>
                  <w:iCs/>
                  <w:noProof/>
                </w:rPr>
                <w:t>Advances in Neural Information Processing Systems (NIPS</w:t>
              </w:r>
              <w:r>
                <w:rPr>
                  <w:noProof/>
                </w:rPr>
                <w:t xml:space="preserve"> (pp. 5998–6008).</w:t>
              </w:r>
            </w:p>
            <w:p w14:paraId="4F42ED4C" w14:textId="77777777" w:rsidR="00F0288A" w:rsidRDefault="00F0288A" w:rsidP="00A73DBA">
              <w:pPr>
                <w:pStyle w:val="L-Bullets"/>
                <w:rPr>
                  <w:noProof/>
                </w:rPr>
                <w:pPrChange w:id="466" w:author="Shreya Moharir" w:date="2024-08-20T17:16:00Z" w16du:dateUtc="2024-08-20T11:46:00Z">
                  <w:pPr>
                    <w:pStyle w:val="Bibliography"/>
                    <w:ind w:left="720" w:hanging="720"/>
                  </w:pPr>
                </w:pPrChange>
              </w:pPr>
              <w:r>
                <w:rPr>
                  <w:noProof/>
                </w:rPr>
                <w:t xml:space="preserve">Wolf, T., Sanh, V., Chaumond, J., &amp; Delangue, C. (2020). Transformers: State-of-the-Art Natural Language Processing. </w:t>
              </w:r>
              <w:r>
                <w:rPr>
                  <w:i/>
                  <w:iCs/>
                  <w:noProof/>
                </w:rPr>
                <w:t>Proceedings of the 2020 Conference on Empirical Methods in Natural Language Processing: System Demonstrations</w:t>
              </w:r>
              <w:r>
                <w:rPr>
                  <w:noProof/>
                </w:rPr>
                <w:t>, (pp. 38–45).</w:t>
              </w:r>
            </w:p>
            <w:p w14:paraId="55966775" w14:textId="77777777" w:rsidR="00F0288A" w:rsidRDefault="00F0288A" w:rsidP="00A73DBA">
              <w:pPr>
                <w:pStyle w:val="L-Bullets"/>
                <w:rPr>
                  <w:noProof/>
                </w:rPr>
                <w:pPrChange w:id="467" w:author="Shreya Moharir" w:date="2024-08-20T17:16:00Z" w16du:dateUtc="2024-08-20T11:46:00Z">
                  <w:pPr>
                    <w:pStyle w:val="Bibliography"/>
                    <w:ind w:left="720" w:hanging="720"/>
                  </w:pPr>
                </w:pPrChange>
              </w:pPr>
              <w:r>
                <w:rPr>
                  <w:noProof/>
                </w:rPr>
                <w:lastRenderedPageBreak/>
                <w:t xml:space="preserve">Zhang, C., Bengio, S., Hardt, M., Recht, B., &amp; Vinyals, O. (2020). Understanding deep learning requires rethinking generalization. </w:t>
              </w:r>
              <w:r>
                <w:rPr>
                  <w:i/>
                  <w:iCs/>
                  <w:noProof/>
                </w:rPr>
                <w:t>Proceedings of the 7th International Conference on Learning Representations (ICLR.</w:t>
              </w:r>
              <w:r>
                <w:rPr>
                  <w:noProof/>
                </w:rPr>
                <w:t xml:space="preserve"> </w:t>
              </w:r>
            </w:p>
            <w:p w14:paraId="395300C6" w14:textId="071AE1E1" w:rsidR="00F0288A" w:rsidRDefault="00F0288A" w:rsidP="00F0288A">
              <w:r>
                <w:rPr>
                  <w:b/>
                  <w:bCs/>
                  <w:noProof/>
                </w:rPr>
                <w:fldChar w:fldCharType="end"/>
              </w:r>
            </w:p>
          </w:sdtContent>
        </w:sdt>
      </w:sdtContent>
    </w:sdt>
    <w:sectPr w:rsidR="00F0288A" w:rsidSect="006E4A3B">
      <w:pgSz w:w="12240" w:h="15840" w:code="1"/>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Shreya Moharir" w:date="2024-08-20T14:18:00Z" w:initials="SM">
    <w:p w14:paraId="7122A405" w14:textId="77777777" w:rsidR="00B32A2A" w:rsidRDefault="002D1248" w:rsidP="00B32A2A">
      <w:pPr>
        <w:pStyle w:val="CommentText"/>
      </w:pPr>
      <w:r>
        <w:rPr>
          <w:rStyle w:val="CommentReference"/>
        </w:rPr>
        <w:annotationRef/>
      </w:r>
      <w:r w:rsidR="00B32A2A">
        <w:rPr>
          <w:lang w:val="en-IN"/>
        </w:rPr>
        <w:t>Hey Paulo, I’m Tazeen’s fellow editor Shreya, and I reviewed this chapter on her behalf. Overall, I enjoyed reading it ☺️</w:t>
      </w:r>
    </w:p>
    <w:p w14:paraId="58FB43FC" w14:textId="77777777" w:rsidR="00B32A2A" w:rsidRDefault="00B32A2A" w:rsidP="00B32A2A">
      <w:pPr>
        <w:pStyle w:val="CommentText"/>
      </w:pPr>
    </w:p>
    <w:p w14:paraId="3A6BF13D" w14:textId="77777777" w:rsidR="00B32A2A" w:rsidRDefault="00B32A2A" w:rsidP="00B32A2A">
      <w:pPr>
        <w:pStyle w:val="CommentText"/>
      </w:pPr>
      <w:r>
        <w:rPr>
          <w:lang w:val="en-IN"/>
        </w:rPr>
        <w:t>I’m pleased to see that you covered all topics from the outline and within the estimated page count. I also liked your idea of adding placeholders for illustrations. However, it’d be really helpful for us if you add all the illustrations in the next iteration of this chapter (and in your first drafts of the next chapters when you submit them!). This way, we’ll have the bigger picture in front of us and that’ll help us shape up the chapter’s contents in detail.</w:t>
      </w:r>
    </w:p>
    <w:p w14:paraId="5A129111" w14:textId="77777777" w:rsidR="00B32A2A" w:rsidRDefault="00B32A2A" w:rsidP="00B32A2A">
      <w:pPr>
        <w:pStyle w:val="CommentText"/>
      </w:pPr>
    </w:p>
    <w:p w14:paraId="15542633" w14:textId="77777777" w:rsidR="00B32A2A" w:rsidRDefault="00B32A2A" w:rsidP="00B32A2A">
      <w:pPr>
        <w:pStyle w:val="CommentText"/>
      </w:pPr>
      <w:r>
        <w:rPr>
          <w:lang w:val="en-IN"/>
        </w:rPr>
        <w:t xml:space="preserve">I made quite a few inline edits and content movements with comments attached to explain them. Do keep the </w:t>
      </w:r>
      <w:r>
        <w:rPr>
          <w:b/>
          <w:bCs/>
          <w:lang w:val="en-IN"/>
        </w:rPr>
        <w:t>Track Changes</w:t>
      </w:r>
      <w:r>
        <w:rPr>
          <w:lang w:val="en-IN"/>
        </w:rPr>
        <w:t xml:space="preserve"> option (under the </w:t>
      </w:r>
      <w:r>
        <w:rPr>
          <w:b/>
          <w:bCs/>
          <w:lang w:val="en-IN"/>
        </w:rPr>
        <w:t xml:space="preserve">Review </w:t>
      </w:r>
      <w:r>
        <w:rPr>
          <w:lang w:val="en-IN"/>
        </w:rPr>
        <w:t xml:space="preserve">tab in Word’s ribbon) </w:t>
      </w:r>
      <w:r>
        <w:rPr>
          <w:b/>
          <w:bCs/>
          <w:lang w:val="en-IN"/>
        </w:rPr>
        <w:t>enabled at all times</w:t>
      </w:r>
      <w:r>
        <w:rPr>
          <w:lang w:val="en-IN"/>
        </w:rPr>
        <w:t xml:space="preserve"> when you revise the draft. I will accept and merge changes when I editorially accept the draft (when we’re both happy how it turns out at the end of our revisions!). Please toggle between the </w:t>
      </w:r>
      <w:r>
        <w:rPr>
          <w:b/>
          <w:bCs/>
          <w:lang w:val="en-IN"/>
        </w:rPr>
        <w:t>All Markup</w:t>
      </w:r>
      <w:r>
        <w:rPr>
          <w:lang w:val="en-IN"/>
        </w:rPr>
        <w:t xml:space="preserve"> and </w:t>
      </w:r>
      <w:r>
        <w:rPr>
          <w:b/>
          <w:bCs/>
          <w:lang w:val="en-IN"/>
        </w:rPr>
        <w:t>Simple Markup</w:t>
      </w:r>
      <w:r>
        <w:rPr>
          <w:lang w:val="en-IN"/>
        </w:rPr>
        <w:t xml:space="preserve"> option (under the </w:t>
      </w:r>
      <w:r>
        <w:rPr>
          <w:b/>
          <w:bCs/>
          <w:lang w:val="en-IN"/>
        </w:rPr>
        <w:t xml:space="preserve">Review </w:t>
      </w:r>
      <w:r>
        <w:rPr>
          <w:lang w:val="en-IN"/>
        </w:rPr>
        <w:t xml:space="preserve">tab in Word’s ribbon) to show and hide all the inline edits just so you understand all the changes. You can work in the </w:t>
      </w:r>
      <w:r>
        <w:rPr>
          <w:b/>
          <w:bCs/>
          <w:lang w:val="en-IN"/>
        </w:rPr>
        <w:t>Simple Markup</w:t>
      </w:r>
      <w:r>
        <w:rPr>
          <w:lang w:val="en-IN"/>
        </w:rPr>
        <w:t xml:space="preserve"> view after that to hide all the clutter and still tracking your changes in the background. </w:t>
      </w:r>
    </w:p>
    <w:p w14:paraId="385BFC0B" w14:textId="77777777" w:rsidR="00B32A2A" w:rsidRDefault="00B32A2A" w:rsidP="00B32A2A">
      <w:pPr>
        <w:pStyle w:val="CommentText"/>
      </w:pPr>
      <w:r>
        <w:rPr>
          <w:lang w:val="en-IN"/>
        </w:rPr>
        <w:t xml:space="preserve">Please go through all the comments, address them, and add your replies so that I understand </w:t>
      </w:r>
      <w:r>
        <w:rPr>
          <w:i/>
          <w:iCs/>
          <w:lang w:val="en-IN"/>
        </w:rPr>
        <w:t>your</w:t>
      </w:r>
      <w:r>
        <w:rPr>
          <w:lang w:val="en-IN"/>
        </w:rPr>
        <w:t xml:space="preserve"> perspective as well. This exchange of ideas will make our collaboration interactive and effective!</w:t>
      </w:r>
    </w:p>
  </w:comment>
  <w:comment w:id="5" w:author="Shreya Moharir" w:date="2024-08-20T15:06:00Z" w:initials="SM">
    <w:p w14:paraId="2FF5438C" w14:textId="31475307" w:rsidR="00D3683D" w:rsidRDefault="00D3683D" w:rsidP="00D3683D">
      <w:pPr>
        <w:pStyle w:val="CommentText"/>
      </w:pPr>
      <w:r>
        <w:rPr>
          <w:rStyle w:val="CommentReference"/>
        </w:rPr>
        <w:annotationRef/>
      </w:r>
      <w:r>
        <w:rPr>
          <w:lang w:val="en-IN"/>
        </w:rPr>
        <w:t>Chapter title follows title case and rest of the headings follow sentence case. Keywords and other proper nouns follow the casing they are spelled with.</w:t>
      </w:r>
    </w:p>
  </w:comment>
  <w:comment w:id="16" w:author="Shreya Moharir" w:date="2024-08-20T15:25:00Z" w:initials="SM">
    <w:p w14:paraId="193A88D1" w14:textId="77777777" w:rsidR="00C877F6" w:rsidRDefault="00C877F6" w:rsidP="00C877F6">
      <w:pPr>
        <w:pStyle w:val="CommentText"/>
      </w:pPr>
      <w:r>
        <w:rPr>
          <w:rStyle w:val="CommentReference"/>
        </w:rPr>
        <w:annotationRef/>
      </w:r>
      <w:r>
        <w:rPr>
          <w:lang w:val="en-IN"/>
        </w:rPr>
        <w:t>This is a good start to this chapter’s introduction. I recommend adding an additional short paragraph discussing the overall goal of the chapters and what learnings will the readers achieve after reading this chapter. I’ve added a paragraph for your reference:</w:t>
      </w:r>
    </w:p>
    <w:p w14:paraId="759F7258" w14:textId="77777777" w:rsidR="00C877F6" w:rsidRDefault="00C877F6" w:rsidP="00C877F6">
      <w:pPr>
        <w:pStyle w:val="CommentText"/>
      </w:pPr>
      <w:r>
        <w:rPr>
          <w:lang w:val="en-IN"/>
        </w:rPr>
        <w:t>By the end of this chapter, you will get a comprehensive understanding of the Hugging Face Diffusion library, encompassing its core functionalities and features. You will learn to effectively train and fine-tune NLP models using this library, ultimately acquiring the skills to deploy these models for real-world applications and production environments.</w:t>
      </w:r>
    </w:p>
    <w:p w14:paraId="69B8FD34" w14:textId="77777777" w:rsidR="00C877F6" w:rsidRDefault="00C877F6" w:rsidP="00C877F6">
      <w:pPr>
        <w:pStyle w:val="CommentText"/>
      </w:pPr>
      <w:r>
        <w:rPr>
          <w:lang w:val="en-IN"/>
        </w:rPr>
        <w:t xml:space="preserve">What do you think? Feel free to tweak it as you like. </w:t>
      </w:r>
    </w:p>
  </w:comment>
  <w:comment w:id="20" w:author="Shreya Moharir" w:date="2024-08-20T15:23:00Z" w:initials="SM">
    <w:p w14:paraId="73057F8C" w14:textId="74C6CA87" w:rsidR="00D56B7D" w:rsidRDefault="00D56B7D" w:rsidP="00D56B7D">
      <w:pPr>
        <w:pStyle w:val="CommentText"/>
      </w:pPr>
      <w:r>
        <w:rPr>
          <w:rStyle w:val="CommentReference"/>
        </w:rPr>
        <w:annotationRef/>
      </w:r>
      <w:r>
        <w:rPr>
          <w:lang w:val="en-IN"/>
        </w:rPr>
        <w:t>This would work excellently as the third paragraph of the chapter’s introduction. Consider moving it there for a simplified flow.</w:t>
      </w:r>
    </w:p>
  </w:comment>
  <w:comment w:id="25" w:author="Shreya Moharir" w:date="2024-08-20T15:08:00Z" w:initials="SM">
    <w:p w14:paraId="48CBF438" w14:textId="77777777" w:rsidR="00F04413" w:rsidRDefault="00F04413" w:rsidP="00F04413">
      <w:pPr>
        <w:pStyle w:val="CommentText"/>
      </w:pPr>
      <w:r>
        <w:rPr>
          <w:rStyle w:val="CommentReference"/>
        </w:rPr>
        <w:annotationRef/>
      </w:r>
      <w:r>
        <w:rPr>
          <w:lang w:val="en-IN"/>
        </w:rPr>
        <w:t xml:space="preserve">We style keywords and such full form introductions as P-Keyword. </w:t>
      </w:r>
    </w:p>
  </w:comment>
  <w:comment w:id="26" w:author="Shreya Moharir" w:date="2024-08-20T15:29:00Z" w:initials="SM">
    <w:p w14:paraId="68DAD3DA" w14:textId="77777777" w:rsidR="00555D20" w:rsidRDefault="00555D20" w:rsidP="00555D20">
      <w:pPr>
        <w:pStyle w:val="CommentText"/>
      </w:pPr>
      <w:r>
        <w:rPr>
          <w:rStyle w:val="CommentReference"/>
        </w:rPr>
        <w:annotationRef/>
      </w:r>
      <w:r>
        <w:rPr>
          <w:lang w:val="en-IN"/>
        </w:rPr>
        <w:t>This paragraph will make a good start for the next section’s introduction. Consider moving it there.</w:t>
      </w:r>
    </w:p>
  </w:comment>
  <w:comment w:id="34" w:author="Shreya Moharir" w:date="2024-08-20T15:04:00Z" w:initials="SM">
    <w:p w14:paraId="0F3225BE" w14:textId="32A0EF5C" w:rsidR="002815F8" w:rsidRDefault="002815F8" w:rsidP="002815F8">
      <w:pPr>
        <w:pStyle w:val="CommentText"/>
      </w:pPr>
      <w:r>
        <w:rPr>
          <w:rStyle w:val="CommentReference"/>
        </w:rPr>
        <w:annotationRef/>
      </w:r>
      <w:r>
        <w:rPr>
          <w:lang w:val="en-IN"/>
        </w:rPr>
        <w:t>I recommend deleting these sub-bullets as these topics will appear as level-2 headings in the book’s ToC. A brief overview in the form of this list of main topics would complement the preceding concise chapter introduction nicely.</w:t>
      </w:r>
    </w:p>
  </w:comment>
  <w:comment w:id="86" w:author="Shreya Moharir" w:date="2024-08-20T16:55:00Z" w:initials="SM">
    <w:p w14:paraId="01FC339D" w14:textId="77777777" w:rsidR="006D5A9A" w:rsidRDefault="006D5A9A" w:rsidP="006D5A9A">
      <w:pPr>
        <w:pStyle w:val="CommentText"/>
      </w:pPr>
      <w:r>
        <w:rPr>
          <w:rStyle w:val="CommentReference"/>
        </w:rPr>
        <w:annotationRef/>
      </w:r>
      <w:r>
        <w:rPr>
          <w:lang w:val="en-IN"/>
        </w:rPr>
        <w:t>We add this section in every chapter with practical, hands-on exercises. The Technical Requirements section should include a list of any specific software (or hardware) the reader may need to complete the chapter, and any necessary links (including to the GitHub repository for the chapter).</w:t>
      </w:r>
    </w:p>
  </w:comment>
  <w:comment w:id="90" w:author="Shreya Moharir" w:date="2024-08-20T15:15:00Z" w:initials="SM">
    <w:p w14:paraId="0D4A6532" w14:textId="4966AA54" w:rsidR="00E664A0" w:rsidRDefault="00E664A0" w:rsidP="00E664A0">
      <w:pPr>
        <w:pStyle w:val="CommentText"/>
      </w:pPr>
      <w:r>
        <w:rPr>
          <w:rStyle w:val="CommentReference"/>
        </w:rPr>
        <w:annotationRef/>
      </w:r>
      <w:r>
        <w:rPr>
          <w:lang w:val="en-IN"/>
        </w:rPr>
        <w:t xml:space="preserve">We avoid having consecutive headings as it shows an abrupt change in topics. We prefer to have some text in between two headings to introduce the current heading and a connecting sentence to lead into the next heading. </w:t>
      </w:r>
    </w:p>
    <w:p w14:paraId="3636C761" w14:textId="77777777" w:rsidR="00E664A0" w:rsidRDefault="00E664A0" w:rsidP="00E664A0">
      <w:pPr>
        <w:pStyle w:val="CommentText"/>
      </w:pPr>
      <w:r>
        <w:rPr>
          <w:lang w:val="en-IN"/>
        </w:rPr>
        <w:t>In this case, since we’re talking about the overview in both headings, I recommend removing the subheading to get the smooth flow of the content here.</w:t>
      </w:r>
      <w:r>
        <w:t xml:space="preserve"> I’ve made the change for your reference.</w:t>
      </w:r>
    </w:p>
  </w:comment>
  <w:comment w:id="95" w:author="Shreya Moharir" w:date="2024-08-20T15:30:00Z" w:initials="SM">
    <w:p w14:paraId="2E3FF698" w14:textId="77777777" w:rsidR="00BF323B" w:rsidRDefault="00BF323B" w:rsidP="00BF323B">
      <w:pPr>
        <w:pStyle w:val="CommentText"/>
      </w:pPr>
      <w:r>
        <w:rPr>
          <w:rStyle w:val="CommentReference"/>
        </w:rPr>
        <w:annotationRef/>
      </w:r>
      <w:r>
        <w:rPr>
          <w:lang w:val="en-IN"/>
        </w:rPr>
        <w:t>Let’s introduce these abbreviations as well, just as we introduced RNNs and LSTMs.</w:t>
      </w:r>
    </w:p>
  </w:comment>
  <w:comment w:id="98" w:author="Shreya Moharir" w:date="2024-08-20T15:08:00Z" w:initials="SM">
    <w:p w14:paraId="32895B08" w14:textId="7E2A7B89" w:rsidR="00555D20" w:rsidRDefault="00555D20" w:rsidP="00555D20">
      <w:pPr>
        <w:pStyle w:val="CommentText"/>
      </w:pPr>
      <w:r>
        <w:rPr>
          <w:rStyle w:val="CommentReference"/>
        </w:rPr>
        <w:annotationRef/>
      </w:r>
      <w:r>
        <w:rPr>
          <w:lang w:val="en-IN"/>
        </w:rPr>
        <w:t xml:space="preserve">We style keywords and such full form introductions as P-Keyword. </w:t>
      </w:r>
    </w:p>
  </w:comment>
  <w:comment w:id="99" w:author="Shreya Moharir" w:date="2024-08-20T15:29:00Z" w:initials="SM">
    <w:p w14:paraId="5A761B25" w14:textId="77777777" w:rsidR="00555D20" w:rsidRDefault="00555D20" w:rsidP="00555D20">
      <w:pPr>
        <w:pStyle w:val="CommentText"/>
      </w:pPr>
      <w:r>
        <w:rPr>
          <w:rStyle w:val="CommentReference"/>
        </w:rPr>
        <w:annotationRef/>
      </w:r>
      <w:r>
        <w:rPr>
          <w:lang w:val="en-IN"/>
        </w:rPr>
        <w:t>This paragraph will make a good start for the next section’s introduction. Consider moving it there.</w:t>
      </w:r>
    </w:p>
  </w:comment>
  <w:comment w:id="101" w:author="Shreya Moharir" w:date="2024-08-20T15:17:00Z" w:initials="SM">
    <w:p w14:paraId="2D1196BE" w14:textId="77777777" w:rsidR="00613BDE" w:rsidRDefault="00613BDE" w:rsidP="00613BDE">
      <w:pPr>
        <w:pStyle w:val="CommentText"/>
      </w:pPr>
      <w:r>
        <w:rPr>
          <w:rStyle w:val="CommentReference"/>
        </w:rPr>
        <w:annotationRef/>
      </w:r>
      <w:r>
        <w:rPr>
          <w:lang w:val="en-IN"/>
        </w:rPr>
        <w:t>This is a good start. Now let’s add a lead-in sentence to connect the following subsections. I’ve added one for your reference. Feel free to tweak it as you like.</w:t>
      </w:r>
    </w:p>
  </w:comment>
  <w:comment w:id="118" w:author="Shreya Moharir" w:date="2024-08-20T15:33:00Z" w:initials="SM">
    <w:p w14:paraId="209E7E1D" w14:textId="77777777" w:rsidR="00900BBB" w:rsidRDefault="00900BBB" w:rsidP="00900BBB">
      <w:pPr>
        <w:pStyle w:val="CommentText"/>
      </w:pPr>
      <w:r>
        <w:rPr>
          <w:rStyle w:val="CommentReference"/>
        </w:rPr>
        <w:annotationRef/>
      </w:r>
      <w:r>
        <w:rPr>
          <w:lang w:val="en-IN"/>
        </w:rPr>
        <w:t>This would work excellently as the second paragraph of the chapter’s introduction. Consider moving it there for a simplified flow.</w:t>
      </w:r>
    </w:p>
  </w:comment>
  <w:comment w:id="119" w:author="Shreya Moharir" w:date="2024-08-20T15:23:00Z" w:initials="SM">
    <w:p w14:paraId="3EBFABCB" w14:textId="268F148B" w:rsidR="0063490A" w:rsidRDefault="0063490A" w:rsidP="0063490A">
      <w:pPr>
        <w:pStyle w:val="CommentText"/>
      </w:pPr>
      <w:r>
        <w:rPr>
          <w:rStyle w:val="CommentReference"/>
        </w:rPr>
        <w:annotationRef/>
      </w:r>
      <w:r>
        <w:rPr>
          <w:lang w:val="en-IN"/>
        </w:rPr>
        <w:t>This would work excellently as the third paragraph of the chapter’s introduction. Consider moving it there for a simplified flow.</w:t>
      </w:r>
    </w:p>
  </w:comment>
  <w:comment w:id="122" w:author="Shreya Moharir" w:date="2024-08-20T16:18:00Z" w:initials="SM">
    <w:p w14:paraId="3D929B06" w14:textId="77777777" w:rsidR="008C7574" w:rsidRDefault="00035B71" w:rsidP="008C7574">
      <w:pPr>
        <w:pStyle w:val="CommentText"/>
      </w:pPr>
      <w:r>
        <w:rPr>
          <w:rStyle w:val="CommentReference"/>
        </w:rPr>
        <w:annotationRef/>
      </w:r>
      <w:r w:rsidR="008C7574">
        <w:rPr>
          <w:lang w:val="en-IN"/>
        </w:rPr>
        <w:t>Thank you for adding these placeholder notes. It would be really helpful for me if you could add the images in this revision so that I can understand how the content flows around them ☺️</w:t>
      </w:r>
    </w:p>
    <w:p w14:paraId="405F1CBB" w14:textId="77777777" w:rsidR="008C7574" w:rsidRDefault="008C7574" w:rsidP="008C7574">
      <w:pPr>
        <w:pStyle w:val="CommentText"/>
      </w:pPr>
      <w:r>
        <w:rPr>
          <w:lang w:val="en-IN"/>
        </w:rPr>
        <w:t>This comment is applicable to all such placeholders in the chapter.</w:t>
      </w:r>
    </w:p>
  </w:comment>
  <w:comment w:id="125" w:author="Shreya Moharir" w:date="2024-08-20T16:16:00Z" w:initials="SM">
    <w:p w14:paraId="6D560EB0" w14:textId="77777777" w:rsidR="00862408" w:rsidRDefault="00A10D2C" w:rsidP="00862408">
      <w:pPr>
        <w:pStyle w:val="CommentText"/>
      </w:pPr>
      <w:r>
        <w:rPr>
          <w:rStyle w:val="CommentReference"/>
        </w:rPr>
        <w:annotationRef/>
      </w:r>
      <w:r w:rsidR="00862408">
        <w:rPr>
          <w:lang w:val="en-IN"/>
        </w:rPr>
        <w:t>I recommend merging this section with the previous one. Please refer to the accompanying “Reference chapter 2” document where I restructured these two sections for a linear flow. Let me know your thoughts.</w:t>
      </w:r>
    </w:p>
  </w:comment>
  <w:comment w:id="153" w:author="Shreya Moharir" w:date="2024-08-20T16:29:00Z" w:initials="SM">
    <w:p w14:paraId="01E35FB4" w14:textId="544C04AA" w:rsidR="00331878" w:rsidRDefault="00331878" w:rsidP="00331878">
      <w:pPr>
        <w:pStyle w:val="CommentText"/>
      </w:pPr>
      <w:r>
        <w:rPr>
          <w:rStyle w:val="CommentReference"/>
        </w:rPr>
        <w:annotationRef/>
      </w:r>
      <w:r>
        <w:rPr>
          <w:lang w:val="en-IN"/>
        </w:rPr>
        <w:t>Here we conclude this section and add a connecting sentence for the next one for a smooth reading flow.</w:t>
      </w:r>
    </w:p>
    <w:p w14:paraId="663121EE" w14:textId="77777777" w:rsidR="00331878" w:rsidRDefault="00331878" w:rsidP="00331878">
      <w:pPr>
        <w:pStyle w:val="CommentText"/>
      </w:pPr>
      <w:r>
        <w:rPr>
          <w:lang w:val="en-IN"/>
        </w:rPr>
        <w:t>For example: The Hugging Face Diffuser library’s ability to handle large-scale datasets and deliver state-of-the-art performance positions it as a preferred choice for researchers and practitioners alike. Next, we will discuss model training with Hugging Face Diffusers in detail.</w:t>
      </w:r>
    </w:p>
  </w:comment>
  <w:comment w:id="157" w:author="Shreya Moharir" w:date="2024-08-20T16:20:00Z" w:initials="SM">
    <w:p w14:paraId="78B54807" w14:textId="17DED145" w:rsidR="004E37B4" w:rsidRDefault="0035062A" w:rsidP="004E37B4">
      <w:pPr>
        <w:pStyle w:val="CommentText"/>
      </w:pPr>
      <w:r>
        <w:rPr>
          <w:rStyle w:val="CommentReference"/>
        </w:rPr>
        <w:annotationRef/>
      </w:r>
      <w:r w:rsidR="004E37B4">
        <w:rPr>
          <w:lang w:val="en-IN"/>
        </w:rPr>
        <w:t>I suppose these notes are for us. It’s good to have them for our understanding, and I suggest adding them as comments when you next write a chapter. This way, they don’t appear in the regular flow of the chapter’s contents ☺️</w:t>
      </w:r>
    </w:p>
    <w:p w14:paraId="206417E5" w14:textId="77777777" w:rsidR="004E37B4" w:rsidRDefault="004E37B4" w:rsidP="004E37B4">
      <w:pPr>
        <w:pStyle w:val="CommentText"/>
      </w:pPr>
      <w:r>
        <w:rPr>
          <w:lang w:val="en-IN"/>
        </w:rPr>
        <w:t>I’ve styled this as SP-Editorial for now which we use for internal notes.</w:t>
      </w:r>
    </w:p>
  </w:comment>
  <w:comment w:id="159" w:author="Shreya Moharir" w:date="2024-08-20T16:31:00Z" w:initials="SM">
    <w:p w14:paraId="37423AC2" w14:textId="77777777" w:rsidR="0042450A" w:rsidRDefault="0042450A" w:rsidP="0042450A">
      <w:pPr>
        <w:pStyle w:val="CommentText"/>
      </w:pPr>
      <w:r>
        <w:rPr>
          <w:rStyle w:val="CommentReference"/>
        </w:rPr>
        <w:annotationRef/>
      </w:r>
      <w:r>
        <w:rPr>
          <w:lang w:val="en-IN"/>
        </w:rPr>
        <w:t>We prefer using active voice to sound more engaging for the readers. You have used active voice mostly, so consider using this voice consistently throughout ☺️</w:t>
      </w:r>
    </w:p>
  </w:comment>
  <w:comment w:id="164" w:author="Shreya Moharir" w:date="2024-08-20T16:34:00Z" w:initials="SM">
    <w:p w14:paraId="47E3CE55" w14:textId="77777777" w:rsidR="003C3B9A" w:rsidRDefault="007B6C33" w:rsidP="003C3B9A">
      <w:pPr>
        <w:pStyle w:val="CommentText"/>
      </w:pPr>
      <w:r>
        <w:rPr>
          <w:rStyle w:val="CommentReference"/>
        </w:rPr>
        <w:annotationRef/>
      </w:r>
      <w:r w:rsidR="003C3B9A">
        <w:rPr>
          <w:lang w:val="en-IN"/>
        </w:rPr>
        <w:t>Are we going to add code snippets and detailed steps in the draft revision for this section and the next two sections, or is this aimed as a general overview? I recommend the former approach to enhance the chapter’s value with practical exercises. Readers would be excited to get hands-on this early in the book!</w:t>
      </w:r>
    </w:p>
  </w:comment>
  <w:comment w:id="184" w:author="Shreya Moharir" w:date="2024-08-20T16:38:00Z" w:initials="SM">
    <w:p w14:paraId="41156B1C" w14:textId="0B0BF611" w:rsidR="00817B60" w:rsidRDefault="00817B60" w:rsidP="00817B60">
      <w:pPr>
        <w:pStyle w:val="CommentText"/>
      </w:pPr>
      <w:r>
        <w:rPr>
          <w:rStyle w:val="CommentReference"/>
        </w:rPr>
        <w:annotationRef/>
      </w:r>
      <w:r>
        <w:rPr>
          <w:lang w:val="en-IN"/>
        </w:rPr>
        <w:t>Let’s add a connecting sentence for the transition to the next section.</w:t>
      </w:r>
    </w:p>
  </w:comment>
  <w:comment w:id="187" w:author="Shreya Moharir" w:date="2024-08-20T16:38:00Z" w:initials="SM">
    <w:p w14:paraId="732A9736" w14:textId="77777777" w:rsidR="00DD7493" w:rsidRDefault="00DD7493" w:rsidP="00DD7493">
      <w:pPr>
        <w:pStyle w:val="CommentText"/>
      </w:pPr>
      <w:r>
        <w:rPr>
          <w:rStyle w:val="CommentReference"/>
        </w:rPr>
        <w:annotationRef/>
      </w:r>
      <w:r>
        <w:rPr>
          <w:lang w:val="en-IN"/>
        </w:rPr>
        <w:t>We don’t number the sections and subsections like this in Packt books. However, we can retain it for your reference till we finalize the draft ☺️</w:t>
      </w:r>
    </w:p>
  </w:comment>
  <w:comment w:id="199" w:author="Shreya Moharir" w:date="2024-08-20T16:40:00Z" w:initials="SM">
    <w:p w14:paraId="2D1E6CFA" w14:textId="77777777" w:rsidR="00096223" w:rsidRDefault="00096223" w:rsidP="00096223">
      <w:pPr>
        <w:pStyle w:val="CommentText"/>
      </w:pPr>
      <w:r>
        <w:rPr>
          <w:rStyle w:val="CommentReference"/>
        </w:rPr>
        <w:annotationRef/>
      </w:r>
      <w:r>
        <w:rPr>
          <w:lang w:val="en-IN"/>
        </w:rPr>
        <w:t>Please add a lead-in sentence to introduce the following list of steps for enhanced readability.</w:t>
      </w:r>
    </w:p>
  </w:comment>
  <w:comment w:id="218" w:author="Shreya Moharir" w:date="2024-08-20T16:42:00Z" w:initials="SM">
    <w:p w14:paraId="54A1E53D" w14:textId="77777777" w:rsidR="00CB36FA" w:rsidRDefault="00CB36FA" w:rsidP="00CB36FA">
      <w:pPr>
        <w:pStyle w:val="CommentText"/>
      </w:pPr>
      <w:r>
        <w:rPr>
          <w:rStyle w:val="CommentReference"/>
        </w:rPr>
        <w:annotationRef/>
      </w:r>
      <w:r>
        <w:rPr>
          <w:lang w:val="en-IN"/>
        </w:rPr>
        <w:t>Let’s ensure that we always have a lead-in sentence introducing visual elements like bulleted and numbered lists. images, and tables framing them for enhanced readability.</w:t>
      </w:r>
    </w:p>
  </w:comment>
  <w:comment w:id="250" w:author="Shreya Moharir" w:date="2024-08-20T16:48:00Z" w:initials="SM">
    <w:p w14:paraId="0CFAA5FA" w14:textId="77777777" w:rsidR="00A77789" w:rsidRDefault="00A77789" w:rsidP="00A77789">
      <w:pPr>
        <w:pStyle w:val="CommentText"/>
      </w:pPr>
      <w:r>
        <w:rPr>
          <w:rStyle w:val="CommentReference"/>
        </w:rPr>
        <w:annotationRef/>
      </w:r>
      <w:r>
        <w:rPr>
          <w:lang w:val="en-IN"/>
        </w:rPr>
        <w:t>Let’s conclude this section in brief reminding the readers of the key learnings and add a connecting sentence for the next main section.</w:t>
      </w:r>
    </w:p>
  </w:comment>
  <w:comment w:id="256" w:author="Shreya Moharir" w:date="2024-08-20T17:14:00Z" w:initials="SM">
    <w:p w14:paraId="51D80BD5" w14:textId="77777777" w:rsidR="004918BF" w:rsidRDefault="004918BF" w:rsidP="004918BF">
      <w:pPr>
        <w:pStyle w:val="CommentText"/>
      </w:pPr>
      <w:r>
        <w:rPr>
          <w:rStyle w:val="CommentReference"/>
        </w:rPr>
        <w:annotationRef/>
      </w:r>
      <w:r>
        <w:rPr>
          <w:lang w:val="en-IN"/>
        </w:rPr>
        <w:t>“Diffusers”?</w:t>
      </w:r>
    </w:p>
  </w:comment>
  <w:comment w:id="257" w:author="Shreya Moharir" w:date="2024-08-20T16:45:00Z" w:initials="SM">
    <w:p w14:paraId="3327141D" w14:textId="3CFA9E3F" w:rsidR="00283389" w:rsidRDefault="00283389" w:rsidP="00283389">
      <w:pPr>
        <w:pStyle w:val="CommentText"/>
      </w:pPr>
      <w:r>
        <w:rPr>
          <w:rStyle w:val="CommentReference"/>
        </w:rPr>
        <w:annotationRef/>
      </w:r>
      <w:r>
        <w:rPr>
          <w:lang w:val="en-IN"/>
        </w:rPr>
        <w:t>This sentence introduces inference and does not seem to introduce this list. Please add a lead-in sentence for this purpose.</w:t>
      </w:r>
    </w:p>
  </w:comment>
  <w:comment w:id="286" w:author="Shreya Moharir" w:date="2024-08-20T17:08:00Z" w:initials="SM">
    <w:p w14:paraId="265C736F" w14:textId="77777777" w:rsidR="00216C01" w:rsidRDefault="00216C01" w:rsidP="00216C01">
      <w:pPr>
        <w:pStyle w:val="CommentText"/>
      </w:pPr>
      <w:r>
        <w:rPr>
          <w:rStyle w:val="CommentReference"/>
        </w:rPr>
        <w:annotationRef/>
      </w:r>
      <w:r>
        <w:rPr>
          <w:lang w:val="en-IN"/>
        </w:rPr>
        <w:t>Let’s conclude this section and add a connecting sentence for the next one.</w:t>
      </w:r>
    </w:p>
  </w:comment>
  <w:comment w:id="289" w:author="Shreya Moharir" w:date="2024-08-20T17:11:00Z" w:initials="SM">
    <w:p w14:paraId="3D91FF00" w14:textId="77777777" w:rsidR="003C7D4E" w:rsidRDefault="003C7D4E" w:rsidP="003C7D4E">
      <w:pPr>
        <w:pStyle w:val="CommentText"/>
      </w:pPr>
      <w:r>
        <w:rPr>
          <w:rStyle w:val="CommentReference"/>
        </w:rPr>
        <w:annotationRef/>
      </w:r>
      <w:r>
        <w:rPr>
          <w:lang w:val="en-IN"/>
        </w:rPr>
        <w:t>I tweaked this heading to be descriptive and to be consistent with the other headings in the chapter. What do you think? Feel free to tweak it further as you like.</w:t>
      </w:r>
    </w:p>
  </w:comment>
  <w:comment w:id="300" w:author="Shreya Moharir" w:date="2024-08-20T16:58:00Z" w:initials="SM">
    <w:p w14:paraId="76BF617B" w14:textId="00592CE4" w:rsidR="00FA0971" w:rsidRDefault="00FA0971" w:rsidP="00FA0971">
      <w:pPr>
        <w:pStyle w:val="CommentText"/>
      </w:pPr>
      <w:r>
        <w:rPr>
          <w:rStyle w:val="CommentReference"/>
        </w:rPr>
        <w:annotationRef/>
      </w:r>
      <w:r>
        <w:rPr>
          <w:lang w:val="en-IN"/>
        </w:rPr>
        <w:t>This is a very lengthy code block. I recommend suggest numbering the steps of explanation (as you are explaining the preceding code sequentially) and moving the corresponding lines of code following each step’s explanation. The readers would anyway get to see the uninterrupted code in GitHub and this way, they won’t have to toggle between the code block and the list of explanations. I’ve made the change for your reference. What do you think?</w:t>
      </w:r>
    </w:p>
  </w:comment>
  <w:comment w:id="388" w:author="Shreya Moharir" w:date="2024-08-20T17:06:00Z" w:initials="SM">
    <w:p w14:paraId="29C42489" w14:textId="77777777" w:rsidR="000C0580" w:rsidRDefault="000C0580" w:rsidP="000C0580">
      <w:pPr>
        <w:pStyle w:val="CommentText"/>
      </w:pPr>
      <w:r>
        <w:rPr>
          <w:rStyle w:val="CommentReference"/>
        </w:rPr>
        <w:annotationRef/>
      </w:r>
      <w:r>
        <w:rPr>
          <w:lang w:val="en-IN"/>
        </w:rPr>
        <w:t>Here you can discuss the results of this code as well as the key takeaways from this exercise.</w:t>
      </w:r>
    </w:p>
  </w:comment>
  <w:comment w:id="409" w:author="Shreya Moharir" w:date="2024-08-20T17:13:00Z" w:initials="SM">
    <w:p w14:paraId="070DA7C6" w14:textId="77777777" w:rsidR="007B61E1" w:rsidRDefault="007B61E1" w:rsidP="007B61E1">
      <w:pPr>
        <w:pStyle w:val="CommentText"/>
      </w:pPr>
      <w:r>
        <w:rPr>
          <w:rStyle w:val="CommentReference"/>
        </w:rPr>
        <w:annotationRef/>
      </w:r>
      <w:r>
        <w:rPr>
          <w:lang w:val="en-IN"/>
        </w:rPr>
        <w:t xml:space="preserve">You’ve wrapped up this chapter very well in this section! </w:t>
      </w:r>
    </w:p>
    <w:p w14:paraId="3296D3F6" w14:textId="77777777" w:rsidR="007B61E1" w:rsidRDefault="007B61E1" w:rsidP="007B61E1">
      <w:pPr>
        <w:pStyle w:val="CommentText"/>
      </w:pPr>
      <w:r>
        <w:rPr>
          <w:lang w:val="en-IN"/>
        </w:rPr>
        <w:t>I simply reorganized it to be consistent with the Packt’s style guide that our readers have come to recognize and like ☺️ How about we ensure that we add summaries at the end of each chapter like this?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5BFC0B" w15:done="0"/>
  <w15:commentEx w15:paraId="2FF5438C" w15:done="0"/>
  <w15:commentEx w15:paraId="69B8FD34" w15:done="0"/>
  <w15:commentEx w15:paraId="73057F8C" w15:done="0"/>
  <w15:commentEx w15:paraId="48CBF438" w15:done="0"/>
  <w15:commentEx w15:paraId="68DAD3DA" w15:paraIdParent="48CBF438" w15:done="0"/>
  <w15:commentEx w15:paraId="0F3225BE" w15:done="0"/>
  <w15:commentEx w15:paraId="01FC339D" w15:done="0"/>
  <w15:commentEx w15:paraId="3636C761" w15:done="0"/>
  <w15:commentEx w15:paraId="2E3FF698" w15:done="0"/>
  <w15:commentEx w15:paraId="32895B08" w15:done="0"/>
  <w15:commentEx w15:paraId="5A761B25" w15:paraIdParent="32895B08" w15:done="0"/>
  <w15:commentEx w15:paraId="2D1196BE" w15:done="0"/>
  <w15:commentEx w15:paraId="209E7E1D" w15:done="0"/>
  <w15:commentEx w15:paraId="3EBFABCB" w15:done="0"/>
  <w15:commentEx w15:paraId="405F1CBB" w15:done="0"/>
  <w15:commentEx w15:paraId="6D560EB0" w15:done="0"/>
  <w15:commentEx w15:paraId="663121EE" w15:done="0"/>
  <w15:commentEx w15:paraId="206417E5" w15:done="0"/>
  <w15:commentEx w15:paraId="37423AC2" w15:done="0"/>
  <w15:commentEx w15:paraId="47E3CE55" w15:done="0"/>
  <w15:commentEx w15:paraId="41156B1C" w15:done="0"/>
  <w15:commentEx w15:paraId="732A9736" w15:done="0"/>
  <w15:commentEx w15:paraId="2D1E6CFA" w15:done="0"/>
  <w15:commentEx w15:paraId="54A1E53D" w15:done="0"/>
  <w15:commentEx w15:paraId="0CFAA5FA" w15:done="0"/>
  <w15:commentEx w15:paraId="51D80BD5" w15:done="0"/>
  <w15:commentEx w15:paraId="3327141D" w15:done="0"/>
  <w15:commentEx w15:paraId="265C736F" w15:done="0"/>
  <w15:commentEx w15:paraId="3D91FF00" w15:done="0"/>
  <w15:commentEx w15:paraId="76BF617B" w15:done="0"/>
  <w15:commentEx w15:paraId="29C42489" w15:done="0"/>
  <w15:commentEx w15:paraId="3296D3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E63F3D" w16cex:dateUtc="2024-08-20T08:48:00Z"/>
  <w16cex:commentExtensible w16cex:durableId="6DD180CD" w16cex:dateUtc="2024-08-20T09:36:00Z"/>
  <w16cex:commentExtensible w16cex:durableId="18E57B66" w16cex:dateUtc="2024-08-20T09:55:00Z"/>
  <w16cex:commentExtensible w16cex:durableId="2A766EF8" w16cex:dateUtc="2024-08-20T09:53:00Z"/>
  <w16cex:commentExtensible w16cex:durableId="2902538D" w16cex:dateUtc="2024-08-20T09:38:00Z"/>
  <w16cex:commentExtensible w16cex:durableId="323AC3B2" w16cex:dateUtc="2024-08-20T09:59:00Z"/>
  <w16cex:commentExtensible w16cex:durableId="191B1E1B" w16cex:dateUtc="2024-08-20T09:34:00Z"/>
  <w16cex:commentExtensible w16cex:durableId="117844F6" w16cex:dateUtc="2024-08-20T11:25:00Z"/>
  <w16cex:commentExtensible w16cex:durableId="36E82D33" w16cex:dateUtc="2024-08-20T09:45:00Z"/>
  <w16cex:commentExtensible w16cex:durableId="277483DE" w16cex:dateUtc="2024-08-20T10:00:00Z"/>
  <w16cex:commentExtensible w16cex:durableId="295777A2" w16cex:dateUtc="2024-08-20T09:38:00Z"/>
  <w16cex:commentExtensible w16cex:durableId="6342EAD7" w16cex:dateUtc="2024-08-20T09:59:00Z"/>
  <w16cex:commentExtensible w16cex:durableId="3D4880EF" w16cex:dateUtc="2024-08-20T09:47:00Z"/>
  <w16cex:commentExtensible w16cex:durableId="6DF59823" w16cex:dateUtc="2024-08-20T10:03:00Z"/>
  <w16cex:commentExtensible w16cex:durableId="342D824C" w16cex:dateUtc="2024-08-20T09:53:00Z"/>
  <w16cex:commentExtensible w16cex:durableId="133D44E3" w16cex:dateUtc="2024-08-20T10:48:00Z"/>
  <w16cex:commentExtensible w16cex:durableId="6196E313" w16cex:dateUtc="2024-08-20T10:46:00Z"/>
  <w16cex:commentExtensible w16cex:durableId="5897FB79" w16cex:dateUtc="2024-08-20T10:59:00Z"/>
  <w16cex:commentExtensible w16cex:durableId="55679C8F" w16cex:dateUtc="2024-08-20T10:50:00Z"/>
  <w16cex:commentExtensible w16cex:durableId="344875B4" w16cex:dateUtc="2024-08-20T11:01:00Z"/>
  <w16cex:commentExtensible w16cex:durableId="1CEF0169" w16cex:dateUtc="2024-08-20T11:04:00Z"/>
  <w16cex:commentExtensible w16cex:durableId="0322C036" w16cex:dateUtc="2024-08-20T11:08:00Z"/>
  <w16cex:commentExtensible w16cex:durableId="041D2C41" w16cex:dateUtc="2024-08-20T11:08:00Z"/>
  <w16cex:commentExtensible w16cex:durableId="302F34E2" w16cex:dateUtc="2024-08-20T11:10:00Z"/>
  <w16cex:commentExtensible w16cex:durableId="09C76FDB" w16cex:dateUtc="2024-08-20T11:12:00Z"/>
  <w16cex:commentExtensible w16cex:durableId="244F4CF9" w16cex:dateUtc="2024-08-20T11:18:00Z"/>
  <w16cex:commentExtensible w16cex:durableId="64F76DD3" w16cex:dateUtc="2024-08-20T11:44:00Z"/>
  <w16cex:commentExtensible w16cex:durableId="0FD272AB" w16cex:dateUtc="2024-08-20T11:15:00Z"/>
  <w16cex:commentExtensible w16cex:durableId="1BED0BBB" w16cex:dateUtc="2024-08-20T11:38:00Z"/>
  <w16cex:commentExtensible w16cex:durableId="2CCA6543" w16cex:dateUtc="2024-08-20T11:41:00Z"/>
  <w16cex:commentExtensible w16cex:durableId="4BBA8431" w16cex:dateUtc="2024-08-20T11:28:00Z"/>
  <w16cex:commentExtensible w16cex:durableId="2887ED70" w16cex:dateUtc="2024-08-20T11:36:00Z"/>
  <w16cex:commentExtensible w16cex:durableId="6B758092" w16cex:dateUtc="2024-08-20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5BFC0B" w16cid:durableId="5BE63F3D"/>
  <w16cid:commentId w16cid:paraId="2FF5438C" w16cid:durableId="6DD180CD"/>
  <w16cid:commentId w16cid:paraId="69B8FD34" w16cid:durableId="18E57B66"/>
  <w16cid:commentId w16cid:paraId="73057F8C" w16cid:durableId="2A766EF8"/>
  <w16cid:commentId w16cid:paraId="48CBF438" w16cid:durableId="2902538D"/>
  <w16cid:commentId w16cid:paraId="68DAD3DA" w16cid:durableId="323AC3B2"/>
  <w16cid:commentId w16cid:paraId="0F3225BE" w16cid:durableId="191B1E1B"/>
  <w16cid:commentId w16cid:paraId="01FC339D" w16cid:durableId="117844F6"/>
  <w16cid:commentId w16cid:paraId="3636C761" w16cid:durableId="36E82D33"/>
  <w16cid:commentId w16cid:paraId="2E3FF698" w16cid:durableId="277483DE"/>
  <w16cid:commentId w16cid:paraId="32895B08" w16cid:durableId="295777A2"/>
  <w16cid:commentId w16cid:paraId="5A761B25" w16cid:durableId="6342EAD7"/>
  <w16cid:commentId w16cid:paraId="2D1196BE" w16cid:durableId="3D4880EF"/>
  <w16cid:commentId w16cid:paraId="209E7E1D" w16cid:durableId="6DF59823"/>
  <w16cid:commentId w16cid:paraId="3EBFABCB" w16cid:durableId="342D824C"/>
  <w16cid:commentId w16cid:paraId="405F1CBB" w16cid:durableId="133D44E3"/>
  <w16cid:commentId w16cid:paraId="6D560EB0" w16cid:durableId="6196E313"/>
  <w16cid:commentId w16cid:paraId="663121EE" w16cid:durableId="5897FB79"/>
  <w16cid:commentId w16cid:paraId="206417E5" w16cid:durableId="55679C8F"/>
  <w16cid:commentId w16cid:paraId="37423AC2" w16cid:durableId="344875B4"/>
  <w16cid:commentId w16cid:paraId="47E3CE55" w16cid:durableId="1CEF0169"/>
  <w16cid:commentId w16cid:paraId="41156B1C" w16cid:durableId="0322C036"/>
  <w16cid:commentId w16cid:paraId="732A9736" w16cid:durableId="041D2C41"/>
  <w16cid:commentId w16cid:paraId="2D1E6CFA" w16cid:durableId="302F34E2"/>
  <w16cid:commentId w16cid:paraId="54A1E53D" w16cid:durableId="09C76FDB"/>
  <w16cid:commentId w16cid:paraId="0CFAA5FA" w16cid:durableId="244F4CF9"/>
  <w16cid:commentId w16cid:paraId="51D80BD5" w16cid:durableId="64F76DD3"/>
  <w16cid:commentId w16cid:paraId="3327141D" w16cid:durableId="0FD272AB"/>
  <w16cid:commentId w16cid:paraId="265C736F" w16cid:durableId="1BED0BBB"/>
  <w16cid:commentId w16cid:paraId="3D91FF00" w16cid:durableId="2CCA6543"/>
  <w16cid:commentId w16cid:paraId="76BF617B" w16cid:durableId="4BBA8431"/>
  <w16cid:commentId w16cid:paraId="29C42489" w16cid:durableId="2887ED70"/>
  <w16cid:commentId w16cid:paraId="3296D3F6" w16cid:durableId="6B7580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0C083F5E"/>
    <w:multiLevelType w:val="multilevel"/>
    <w:tmpl w:val="93B8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710C98"/>
    <w:multiLevelType w:val="multilevel"/>
    <w:tmpl w:val="D002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E44B1E"/>
    <w:multiLevelType w:val="multilevel"/>
    <w:tmpl w:val="E028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AF1A8B"/>
    <w:multiLevelType w:val="multilevel"/>
    <w:tmpl w:val="F0DE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E06D8"/>
    <w:multiLevelType w:val="multilevel"/>
    <w:tmpl w:val="652A9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A148A"/>
    <w:multiLevelType w:val="multilevel"/>
    <w:tmpl w:val="70E6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997379"/>
    <w:multiLevelType w:val="multilevel"/>
    <w:tmpl w:val="64BCE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E44F25"/>
    <w:multiLevelType w:val="multilevel"/>
    <w:tmpl w:val="FFC4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EC027A"/>
    <w:multiLevelType w:val="multilevel"/>
    <w:tmpl w:val="571C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345A5D"/>
    <w:multiLevelType w:val="hybridMultilevel"/>
    <w:tmpl w:val="D1F2E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307A6D4A"/>
    <w:multiLevelType w:val="multilevel"/>
    <w:tmpl w:val="1E621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285B52"/>
    <w:multiLevelType w:val="multilevel"/>
    <w:tmpl w:val="31B2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F7754B"/>
    <w:multiLevelType w:val="multilevel"/>
    <w:tmpl w:val="03D2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37579B"/>
    <w:multiLevelType w:val="multilevel"/>
    <w:tmpl w:val="2032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1068FC"/>
    <w:multiLevelType w:val="multilevel"/>
    <w:tmpl w:val="A826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D52A64"/>
    <w:multiLevelType w:val="multilevel"/>
    <w:tmpl w:val="0A5A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2B284E"/>
    <w:multiLevelType w:val="multilevel"/>
    <w:tmpl w:val="DD3C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F93F09"/>
    <w:multiLevelType w:val="multilevel"/>
    <w:tmpl w:val="DC764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6AD127F0"/>
    <w:multiLevelType w:val="multilevel"/>
    <w:tmpl w:val="DB8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72E516E7"/>
    <w:multiLevelType w:val="multilevel"/>
    <w:tmpl w:val="C03C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9C368E"/>
    <w:multiLevelType w:val="multilevel"/>
    <w:tmpl w:val="2AC8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28" w15:restartNumberingAfterBreak="0">
    <w:nsid w:val="7D19763B"/>
    <w:multiLevelType w:val="multilevel"/>
    <w:tmpl w:val="FDCE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3694759">
    <w:abstractNumId w:val="13"/>
  </w:num>
  <w:num w:numId="2"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41311478">
    <w:abstractNumId w:val="3"/>
  </w:num>
  <w:num w:numId="4" w16cid:durableId="112527602">
    <w:abstractNumId w:val="28"/>
  </w:num>
  <w:num w:numId="5" w16cid:durableId="1359235080">
    <w:abstractNumId w:val="15"/>
    <w:lvlOverride w:ilvl="0">
      <w:startOverride w:val="1"/>
    </w:lvlOverride>
  </w:num>
  <w:num w:numId="6" w16cid:durableId="492377627">
    <w:abstractNumId w:val="8"/>
  </w:num>
  <w:num w:numId="7" w16cid:durableId="1974090930">
    <w:abstractNumId w:val="26"/>
  </w:num>
  <w:num w:numId="8" w16cid:durableId="1734769300">
    <w:abstractNumId w:val="7"/>
    <w:lvlOverride w:ilvl="0">
      <w:startOverride w:val="1"/>
    </w:lvlOverride>
  </w:num>
  <w:num w:numId="9" w16cid:durableId="1249466238">
    <w:abstractNumId w:val="9"/>
  </w:num>
  <w:num w:numId="10" w16cid:durableId="1541818738">
    <w:abstractNumId w:val="14"/>
  </w:num>
  <w:num w:numId="11" w16cid:durableId="645938424">
    <w:abstractNumId w:val="21"/>
    <w:lvlOverride w:ilvl="0">
      <w:startOverride w:val="1"/>
    </w:lvlOverride>
  </w:num>
  <w:num w:numId="12" w16cid:durableId="598102938">
    <w:abstractNumId w:val="2"/>
  </w:num>
  <w:num w:numId="13" w16cid:durableId="1671444557">
    <w:abstractNumId w:val="18"/>
  </w:num>
  <w:num w:numId="14" w16cid:durableId="468666156">
    <w:abstractNumId w:val="5"/>
    <w:lvlOverride w:ilvl="0">
      <w:startOverride w:val="1"/>
    </w:lvlOverride>
  </w:num>
  <w:num w:numId="15" w16cid:durableId="1614902047">
    <w:abstractNumId w:val="16"/>
  </w:num>
  <w:num w:numId="16" w16cid:durableId="233785990">
    <w:abstractNumId w:val="23"/>
  </w:num>
  <w:num w:numId="17" w16cid:durableId="903568221">
    <w:abstractNumId w:val="6"/>
  </w:num>
  <w:num w:numId="18" w16cid:durableId="1765958134">
    <w:abstractNumId w:val="17"/>
  </w:num>
  <w:num w:numId="19" w16cid:durableId="1903054055">
    <w:abstractNumId w:val="19"/>
  </w:num>
  <w:num w:numId="20" w16cid:durableId="1965190006">
    <w:abstractNumId w:val="1"/>
  </w:num>
  <w:num w:numId="21" w16cid:durableId="766192631">
    <w:abstractNumId w:val="4"/>
    <w:lvlOverride w:ilvl="0">
      <w:startOverride w:val="1"/>
    </w:lvlOverride>
  </w:num>
  <w:num w:numId="22" w16cid:durableId="437875844">
    <w:abstractNumId w:val="10"/>
  </w:num>
  <w:num w:numId="23" w16cid:durableId="1201437904">
    <w:abstractNumId w:val="25"/>
  </w:num>
  <w:num w:numId="24" w16cid:durableId="635453546">
    <w:abstractNumId w:val="12"/>
  </w:num>
  <w:num w:numId="25" w16cid:durableId="1732078350">
    <w:abstractNumId w:val="20"/>
  </w:num>
  <w:num w:numId="26" w16cid:durableId="690760395">
    <w:abstractNumId w:val="20"/>
    <w:lvlOverride w:ilvl="0">
      <w:startOverride w:val="1"/>
    </w:lvlOverride>
  </w:num>
  <w:num w:numId="27" w16cid:durableId="51970580">
    <w:abstractNumId w:val="22"/>
  </w:num>
  <w:num w:numId="28" w16cid:durableId="971714932">
    <w:abstractNumId w:val="0"/>
  </w:num>
  <w:num w:numId="29" w16cid:durableId="1160578658">
    <w:abstractNumId w:val="11"/>
  </w:num>
  <w:num w:numId="30" w16cid:durableId="1242063909">
    <w:abstractNumId w:val="22"/>
    <w:lvlOverride w:ilvl="0">
      <w:startOverride w:val="1"/>
    </w:lvlOverride>
  </w:num>
  <w:num w:numId="31" w16cid:durableId="769080292">
    <w:abstractNumId w:val="24"/>
  </w:num>
  <w:num w:numId="32" w16cid:durableId="1752506432">
    <w:abstractNumId w:val="27"/>
  </w:num>
  <w:num w:numId="33" w16cid:durableId="1150175251">
    <w:abstractNumId w:val="20"/>
    <w:lvlOverride w:ilvl="0">
      <w:startOverride w:val="1"/>
    </w:lvlOverride>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reya Moharir">
    <w15:presenceInfo w15:providerId="AD" w15:userId="S::shreyam@packt.com::c7534561-a5ad-4746-ac9a-e03fc72f8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revisionView w:formatting="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05D8D"/>
    <w:rsid w:val="00025B45"/>
    <w:rsid w:val="00027E7F"/>
    <w:rsid w:val="00035535"/>
    <w:rsid w:val="00035B71"/>
    <w:rsid w:val="00042F71"/>
    <w:rsid w:val="0004373F"/>
    <w:rsid w:val="0006743D"/>
    <w:rsid w:val="00073FFE"/>
    <w:rsid w:val="00074B86"/>
    <w:rsid w:val="00086DB5"/>
    <w:rsid w:val="00096223"/>
    <w:rsid w:val="000B6564"/>
    <w:rsid w:val="000C0580"/>
    <w:rsid w:val="000E393D"/>
    <w:rsid w:val="000F64BE"/>
    <w:rsid w:val="000F673A"/>
    <w:rsid w:val="00123A1A"/>
    <w:rsid w:val="001A2D02"/>
    <w:rsid w:val="001A646E"/>
    <w:rsid w:val="001A7E87"/>
    <w:rsid w:val="001B129B"/>
    <w:rsid w:val="001B1A8B"/>
    <w:rsid w:val="001B526C"/>
    <w:rsid w:val="001C513F"/>
    <w:rsid w:val="001F48EB"/>
    <w:rsid w:val="0020073A"/>
    <w:rsid w:val="00204BA3"/>
    <w:rsid w:val="00212253"/>
    <w:rsid w:val="00216C01"/>
    <w:rsid w:val="00217116"/>
    <w:rsid w:val="00217A7E"/>
    <w:rsid w:val="00235DDE"/>
    <w:rsid w:val="00237155"/>
    <w:rsid w:val="00247316"/>
    <w:rsid w:val="0025053C"/>
    <w:rsid w:val="00251F34"/>
    <w:rsid w:val="00270335"/>
    <w:rsid w:val="002815F8"/>
    <w:rsid w:val="00283389"/>
    <w:rsid w:val="00283AA0"/>
    <w:rsid w:val="002A17B7"/>
    <w:rsid w:val="002A7053"/>
    <w:rsid w:val="002B3E85"/>
    <w:rsid w:val="002B575F"/>
    <w:rsid w:val="002B59DA"/>
    <w:rsid w:val="002D1248"/>
    <w:rsid w:val="002F0EEE"/>
    <w:rsid w:val="003011C7"/>
    <w:rsid w:val="003165FF"/>
    <w:rsid w:val="00323262"/>
    <w:rsid w:val="00331878"/>
    <w:rsid w:val="003429B5"/>
    <w:rsid w:val="00347F9F"/>
    <w:rsid w:val="0035062A"/>
    <w:rsid w:val="00350ADD"/>
    <w:rsid w:val="003714A4"/>
    <w:rsid w:val="003749D4"/>
    <w:rsid w:val="00386256"/>
    <w:rsid w:val="003A3189"/>
    <w:rsid w:val="003B6E22"/>
    <w:rsid w:val="003C3243"/>
    <w:rsid w:val="003C3B9A"/>
    <w:rsid w:val="003C45C6"/>
    <w:rsid w:val="003C7D4E"/>
    <w:rsid w:val="003D2972"/>
    <w:rsid w:val="004072D5"/>
    <w:rsid w:val="00414905"/>
    <w:rsid w:val="0042450A"/>
    <w:rsid w:val="0043035F"/>
    <w:rsid w:val="00441E01"/>
    <w:rsid w:val="00457358"/>
    <w:rsid w:val="0047308D"/>
    <w:rsid w:val="004918BF"/>
    <w:rsid w:val="004B6A0D"/>
    <w:rsid w:val="004B6D27"/>
    <w:rsid w:val="004C0374"/>
    <w:rsid w:val="004D763D"/>
    <w:rsid w:val="004E11BB"/>
    <w:rsid w:val="004E37B4"/>
    <w:rsid w:val="00511551"/>
    <w:rsid w:val="00526D7C"/>
    <w:rsid w:val="00555D20"/>
    <w:rsid w:val="00570370"/>
    <w:rsid w:val="005708F9"/>
    <w:rsid w:val="005B318C"/>
    <w:rsid w:val="005C53BB"/>
    <w:rsid w:val="005D4318"/>
    <w:rsid w:val="005D5EFE"/>
    <w:rsid w:val="00600D2F"/>
    <w:rsid w:val="0060629A"/>
    <w:rsid w:val="00613BDE"/>
    <w:rsid w:val="006225F0"/>
    <w:rsid w:val="00624A0A"/>
    <w:rsid w:val="00625700"/>
    <w:rsid w:val="00625848"/>
    <w:rsid w:val="00630D63"/>
    <w:rsid w:val="00634066"/>
    <w:rsid w:val="0063490A"/>
    <w:rsid w:val="00641D62"/>
    <w:rsid w:val="00646090"/>
    <w:rsid w:val="00654A1F"/>
    <w:rsid w:val="006739BB"/>
    <w:rsid w:val="0068317B"/>
    <w:rsid w:val="00683D19"/>
    <w:rsid w:val="00687620"/>
    <w:rsid w:val="006A4676"/>
    <w:rsid w:val="006B22E7"/>
    <w:rsid w:val="006B3D51"/>
    <w:rsid w:val="006B5DA3"/>
    <w:rsid w:val="006D5A9A"/>
    <w:rsid w:val="006E08DE"/>
    <w:rsid w:val="006E4A3B"/>
    <w:rsid w:val="006F0D65"/>
    <w:rsid w:val="006F7553"/>
    <w:rsid w:val="00714E28"/>
    <w:rsid w:val="00733CC1"/>
    <w:rsid w:val="00757BA6"/>
    <w:rsid w:val="00760A21"/>
    <w:rsid w:val="00780C03"/>
    <w:rsid w:val="00783FFB"/>
    <w:rsid w:val="00794157"/>
    <w:rsid w:val="007B61E1"/>
    <w:rsid w:val="007B6C33"/>
    <w:rsid w:val="007C7E9A"/>
    <w:rsid w:val="007E1EA4"/>
    <w:rsid w:val="00805409"/>
    <w:rsid w:val="00816BCC"/>
    <w:rsid w:val="00817B60"/>
    <w:rsid w:val="00820AE2"/>
    <w:rsid w:val="00837C4C"/>
    <w:rsid w:val="00842735"/>
    <w:rsid w:val="00855AEC"/>
    <w:rsid w:val="00862408"/>
    <w:rsid w:val="00887581"/>
    <w:rsid w:val="0089201C"/>
    <w:rsid w:val="00894778"/>
    <w:rsid w:val="008B2575"/>
    <w:rsid w:val="008C7574"/>
    <w:rsid w:val="008D0B73"/>
    <w:rsid w:val="008E0045"/>
    <w:rsid w:val="008E22DA"/>
    <w:rsid w:val="008E5B6C"/>
    <w:rsid w:val="008F7FC4"/>
    <w:rsid w:val="00900BBB"/>
    <w:rsid w:val="0090482A"/>
    <w:rsid w:val="00907CF9"/>
    <w:rsid w:val="009258DE"/>
    <w:rsid w:val="00940E1A"/>
    <w:rsid w:val="00956561"/>
    <w:rsid w:val="00961621"/>
    <w:rsid w:val="00967DCC"/>
    <w:rsid w:val="009769D6"/>
    <w:rsid w:val="009A1AEA"/>
    <w:rsid w:val="009F5578"/>
    <w:rsid w:val="009F5D60"/>
    <w:rsid w:val="00A02C83"/>
    <w:rsid w:val="00A10D2C"/>
    <w:rsid w:val="00A14F90"/>
    <w:rsid w:val="00A24DA3"/>
    <w:rsid w:val="00A301BF"/>
    <w:rsid w:val="00A42540"/>
    <w:rsid w:val="00A520A2"/>
    <w:rsid w:val="00A5469C"/>
    <w:rsid w:val="00A55F8D"/>
    <w:rsid w:val="00A61126"/>
    <w:rsid w:val="00A617F7"/>
    <w:rsid w:val="00A6433C"/>
    <w:rsid w:val="00A73DBA"/>
    <w:rsid w:val="00A77789"/>
    <w:rsid w:val="00A80458"/>
    <w:rsid w:val="00A833A5"/>
    <w:rsid w:val="00A91442"/>
    <w:rsid w:val="00A95A68"/>
    <w:rsid w:val="00AA1BDD"/>
    <w:rsid w:val="00AA3711"/>
    <w:rsid w:val="00AB0705"/>
    <w:rsid w:val="00AC7294"/>
    <w:rsid w:val="00B32A2A"/>
    <w:rsid w:val="00B34934"/>
    <w:rsid w:val="00B62217"/>
    <w:rsid w:val="00B72559"/>
    <w:rsid w:val="00B72BF0"/>
    <w:rsid w:val="00B87C76"/>
    <w:rsid w:val="00BA7F42"/>
    <w:rsid w:val="00BB12A8"/>
    <w:rsid w:val="00BB155C"/>
    <w:rsid w:val="00BB17C4"/>
    <w:rsid w:val="00BD0C70"/>
    <w:rsid w:val="00BF323B"/>
    <w:rsid w:val="00C274D3"/>
    <w:rsid w:val="00C27B1E"/>
    <w:rsid w:val="00C877F6"/>
    <w:rsid w:val="00CA1874"/>
    <w:rsid w:val="00CA6204"/>
    <w:rsid w:val="00CA6394"/>
    <w:rsid w:val="00CB36FA"/>
    <w:rsid w:val="00CB75DA"/>
    <w:rsid w:val="00CC068F"/>
    <w:rsid w:val="00CC53DA"/>
    <w:rsid w:val="00CD013A"/>
    <w:rsid w:val="00CD7433"/>
    <w:rsid w:val="00CE12BB"/>
    <w:rsid w:val="00CE7CF8"/>
    <w:rsid w:val="00D07484"/>
    <w:rsid w:val="00D3683D"/>
    <w:rsid w:val="00D469DC"/>
    <w:rsid w:val="00D527DE"/>
    <w:rsid w:val="00D5505B"/>
    <w:rsid w:val="00D56B7D"/>
    <w:rsid w:val="00D61752"/>
    <w:rsid w:val="00D62D2A"/>
    <w:rsid w:val="00D651AC"/>
    <w:rsid w:val="00D90262"/>
    <w:rsid w:val="00DB0C69"/>
    <w:rsid w:val="00DB66E3"/>
    <w:rsid w:val="00DC27FC"/>
    <w:rsid w:val="00DC7EB5"/>
    <w:rsid w:val="00DD51A0"/>
    <w:rsid w:val="00DD7493"/>
    <w:rsid w:val="00DF005D"/>
    <w:rsid w:val="00E20017"/>
    <w:rsid w:val="00E230ED"/>
    <w:rsid w:val="00E24FDA"/>
    <w:rsid w:val="00E32E2E"/>
    <w:rsid w:val="00E43F2F"/>
    <w:rsid w:val="00E664A0"/>
    <w:rsid w:val="00E710F2"/>
    <w:rsid w:val="00E7700D"/>
    <w:rsid w:val="00E90E41"/>
    <w:rsid w:val="00EA6FB4"/>
    <w:rsid w:val="00EA7909"/>
    <w:rsid w:val="00EB0283"/>
    <w:rsid w:val="00EB33A2"/>
    <w:rsid w:val="00EC3FCE"/>
    <w:rsid w:val="00ED3F02"/>
    <w:rsid w:val="00EE10C4"/>
    <w:rsid w:val="00EF237D"/>
    <w:rsid w:val="00F0288A"/>
    <w:rsid w:val="00F04413"/>
    <w:rsid w:val="00F26228"/>
    <w:rsid w:val="00F504F1"/>
    <w:rsid w:val="00F520C9"/>
    <w:rsid w:val="00F543EA"/>
    <w:rsid w:val="00F66887"/>
    <w:rsid w:val="00F8327D"/>
    <w:rsid w:val="00F961D2"/>
    <w:rsid w:val="00FA0971"/>
    <w:rsid w:val="00FA384C"/>
    <w:rsid w:val="00FA52FB"/>
    <w:rsid w:val="00FA63E6"/>
    <w:rsid w:val="00FC2E7E"/>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5D4318"/>
    <w:pPr>
      <w:spacing w:line="256" w:lineRule="auto"/>
    </w:pPr>
    <w:rPr>
      <w:lang w:val="en-US"/>
    </w:rPr>
  </w:style>
  <w:style w:type="paragraph" w:styleId="Heading1">
    <w:name w:val="heading 1"/>
    <w:basedOn w:val="Normal"/>
    <w:next w:val="Normal"/>
    <w:link w:val="Heading1Char"/>
    <w:uiPriority w:val="9"/>
    <w:rsid w:val="00A5469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A5469C"/>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A5469C"/>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A5469C"/>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A5469C"/>
    <w:pPr>
      <w:keepNext/>
      <w:keepLines/>
      <w:spacing w:before="240" w:after="80" w:line="259" w:lineRule="auto"/>
      <w:outlineLvl w:val="4"/>
    </w:pPr>
    <w:rPr>
      <w:sz w:val="20"/>
    </w:rPr>
  </w:style>
  <w:style w:type="paragraph" w:styleId="Heading6">
    <w:name w:val="heading 6"/>
    <w:basedOn w:val="Heading5"/>
    <w:next w:val="Normal"/>
    <w:link w:val="Heading6Char"/>
    <w:rsid w:val="00A5469C"/>
    <w:pPr>
      <w:spacing w:before="120" w:after="240"/>
      <w:outlineLvl w:val="5"/>
    </w:pPr>
  </w:style>
  <w:style w:type="paragraph" w:styleId="Heading7">
    <w:name w:val="heading 7"/>
    <w:basedOn w:val="Normal"/>
    <w:next w:val="Normal"/>
    <w:link w:val="Heading7Char"/>
    <w:uiPriority w:val="9"/>
    <w:unhideWhenUsed/>
    <w:rsid w:val="00A5469C"/>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A5469C"/>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A5469C"/>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rsid w:val="00A546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469C"/>
  </w:style>
  <w:style w:type="character" w:customStyle="1" w:styleId="Heading1Char">
    <w:name w:val="Heading 1 Char"/>
    <w:basedOn w:val="DefaultParagraphFont"/>
    <w:link w:val="Heading1"/>
    <w:uiPriority w:val="9"/>
    <w:rsid w:val="00A5469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5469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A5469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A5469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A5469C"/>
    <w:rPr>
      <w:sz w:val="20"/>
      <w:lang w:val="en-US"/>
    </w:rPr>
  </w:style>
  <w:style w:type="character" w:customStyle="1" w:styleId="Heading6Char">
    <w:name w:val="Heading 6 Char"/>
    <w:basedOn w:val="DefaultParagraphFont"/>
    <w:link w:val="Heading6"/>
    <w:rsid w:val="00A5469C"/>
    <w:rPr>
      <w:sz w:val="20"/>
      <w:lang w:val="en-US"/>
    </w:rPr>
  </w:style>
  <w:style w:type="character" w:customStyle="1" w:styleId="Heading7Char">
    <w:name w:val="Heading 7 Char"/>
    <w:basedOn w:val="DefaultParagraphFont"/>
    <w:link w:val="Heading7"/>
    <w:uiPriority w:val="9"/>
    <w:rsid w:val="00A5469C"/>
    <w:rPr>
      <w:rFonts w:eastAsiaTheme="majorEastAsia" w:cstheme="majorBidi"/>
      <w:iCs/>
      <w:sz w:val="24"/>
      <w:lang w:val="en-US"/>
    </w:rPr>
  </w:style>
  <w:style w:type="character" w:customStyle="1" w:styleId="Heading8Char">
    <w:name w:val="Heading 8 Char"/>
    <w:basedOn w:val="DefaultParagraphFont"/>
    <w:link w:val="Heading8"/>
    <w:uiPriority w:val="9"/>
    <w:rsid w:val="00A5469C"/>
    <w:rPr>
      <w:rFonts w:eastAsiaTheme="majorEastAsia" w:cstheme="majorBidi"/>
      <w:szCs w:val="21"/>
      <w:lang w:val="en-US"/>
    </w:rPr>
  </w:style>
  <w:style w:type="character" w:customStyle="1" w:styleId="Heading9Char">
    <w:name w:val="Heading 9 Char"/>
    <w:basedOn w:val="DefaultParagraphFont"/>
    <w:link w:val="Heading9"/>
    <w:uiPriority w:val="9"/>
    <w:semiHidden/>
    <w:rsid w:val="00A5469C"/>
    <w:rPr>
      <w:rFonts w:asciiTheme="majorHAnsi" w:eastAsiaTheme="majorEastAsia" w:hAnsiTheme="majorHAnsi" w:cstheme="majorBidi"/>
      <w:i/>
      <w:iCs/>
      <w:sz w:val="21"/>
      <w:szCs w:val="21"/>
      <w:lang w:val="en-US"/>
    </w:rPr>
  </w:style>
  <w:style w:type="character" w:customStyle="1" w:styleId="P-Bold">
    <w:name w:val="P - Bold"/>
    <w:uiPriority w:val="1"/>
    <w:qFormat/>
    <w:rsid w:val="00A5469C"/>
    <w:rPr>
      <w:rFonts w:ascii="Arial" w:hAnsi="Arial"/>
      <w:b/>
      <w:sz w:val="22"/>
      <w:bdr w:val="none" w:sz="0" w:space="0" w:color="auto"/>
      <w:shd w:val="clear" w:color="auto" w:fill="73FDD6"/>
    </w:rPr>
  </w:style>
  <w:style w:type="paragraph" w:customStyle="1" w:styleId="P-Callout">
    <w:name w:val="P - Callout"/>
    <w:basedOn w:val="Normal"/>
    <w:next w:val="Normal"/>
    <w:qFormat/>
    <w:rsid w:val="00A5469C"/>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A5469C"/>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A5469C"/>
    <w:pPr>
      <w:numPr>
        <w:numId w:val="2"/>
      </w:numPr>
      <w:spacing w:before="160" w:line="300" w:lineRule="auto"/>
    </w:pPr>
    <w:rPr>
      <w:rFonts w:eastAsia="Arial"/>
      <w:lang w:val="en"/>
    </w:rPr>
  </w:style>
  <w:style w:type="paragraph" w:customStyle="1" w:styleId="L-Bullets">
    <w:name w:val="L - Bullets"/>
    <w:basedOn w:val="Normal"/>
    <w:qFormat/>
    <w:rsid w:val="00A5469C"/>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A5469C"/>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A5469C"/>
    <w:rPr>
      <w:rFonts w:ascii="Arial" w:hAnsi="Arial"/>
      <w:i/>
      <w:color w:val="auto"/>
      <w:sz w:val="22"/>
      <w:bdr w:val="none" w:sz="0" w:space="0" w:color="auto"/>
      <w:shd w:val="clear" w:color="auto" w:fill="FFFC00"/>
    </w:rPr>
  </w:style>
  <w:style w:type="character" w:customStyle="1" w:styleId="P-Code">
    <w:name w:val="P - Code"/>
    <w:uiPriority w:val="1"/>
    <w:qFormat/>
    <w:rsid w:val="00A5469C"/>
    <w:rPr>
      <w:rFonts w:ascii="Courier" w:hAnsi="Courier"/>
      <w:sz w:val="22"/>
      <w:bdr w:val="none" w:sz="0" w:space="0" w:color="auto"/>
      <w:shd w:val="clear" w:color="auto" w:fill="D5FC79"/>
    </w:rPr>
  </w:style>
  <w:style w:type="paragraph" w:customStyle="1" w:styleId="H1-Section">
    <w:name w:val="H1 - Section"/>
    <w:basedOn w:val="Heading1"/>
    <w:next w:val="Normal"/>
    <w:qFormat/>
    <w:rsid w:val="00A5469C"/>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A5469C"/>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A5469C"/>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A5469C"/>
    <w:pPr>
      <w:spacing w:before="120" w:after="120" w:line="259" w:lineRule="auto"/>
    </w:pPr>
    <w:rPr>
      <w:rFonts w:eastAsia="Arial"/>
      <w:lang w:val="en"/>
    </w:rPr>
  </w:style>
  <w:style w:type="paragraph" w:customStyle="1" w:styleId="H3-Subheading">
    <w:name w:val="H3 - Subheading"/>
    <w:basedOn w:val="Heading3"/>
    <w:next w:val="Normal"/>
    <w:qFormat/>
    <w:rsid w:val="00A5469C"/>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A5469C"/>
    <w:pPr>
      <w:spacing w:before="120" w:after="240"/>
      <w:jc w:val="center"/>
    </w:pPr>
    <w:rPr>
      <w:rFonts w:eastAsia="Arial"/>
      <w:b/>
      <w:color w:val="FF0000"/>
      <w:sz w:val="20"/>
      <w:lang w:val="en"/>
    </w:rPr>
  </w:style>
  <w:style w:type="paragraph" w:customStyle="1" w:styleId="SC-Heading">
    <w:name w:val="SC - Heading"/>
    <w:next w:val="H1-Section"/>
    <w:qFormat/>
    <w:rsid w:val="00A5469C"/>
    <w:pPr>
      <w:spacing w:before="240" w:after="240"/>
    </w:pPr>
    <w:rPr>
      <w:rFonts w:eastAsiaTheme="majorEastAsia" w:cstheme="majorBidi"/>
      <w:b/>
      <w:iCs/>
      <w:color w:val="FF0000"/>
      <w:sz w:val="24"/>
      <w:lang w:val="en"/>
    </w:rPr>
  </w:style>
  <w:style w:type="paragraph" w:customStyle="1" w:styleId="SC-Link">
    <w:name w:val="SC - Link"/>
    <w:qFormat/>
    <w:rsid w:val="00A5469C"/>
    <w:pPr>
      <w:spacing w:before="200" w:after="240"/>
    </w:pPr>
    <w:rPr>
      <w:rFonts w:eastAsiaTheme="majorEastAsia" w:cstheme="majorBidi"/>
      <w:b/>
      <w:color w:val="00B050"/>
      <w:szCs w:val="21"/>
      <w:lang w:val="en"/>
    </w:rPr>
  </w:style>
  <w:style w:type="paragraph" w:customStyle="1" w:styleId="P-Source">
    <w:name w:val="P - Source"/>
    <w:qFormat/>
    <w:rsid w:val="00A5469C"/>
    <w:pPr>
      <w:shd w:val="solid" w:color="auto" w:fill="auto"/>
    </w:pPr>
    <w:rPr>
      <w:rFonts w:ascii="Courier" w:eastAsia="Arial" w:hAnsi="Courier" w:cs="Consolas"/>
      <w:szCs w:val="21"/>
      <w:lang w:val="en"/>
    </w:rPr>
  </w:style>
  <w:style w:type="paragraph" w:customStyle="1" w:styleId="L-Regular">
    <w:name w:val="L - Regular"/>
    <w:basedOn w:val="L-Numbers"/>
    <w:qFormat/>
    <w:rsid w:val="00A5469C"/>
    <w:pPr>
      <w:numPr>
        <w:numId w:val="0"/>
      </w:numPr>
      <w:ind w:left="720"/>
    </w:pPr>
  </w:style>
  <w:style w:type="paragraph" w:customStyle="1" w:styleId="L-Source">
    <w:name w:val="L - Source"/>
    <w:basedOn w:val="P-Source"/>
    <w:rsid w:val="00A5469C"/>
    <w:pPr>
      <w:shd w:val="pct50" w:color="D9E2F3" w:themeColor="accent1" w:themeTint="33" w:fill="auto"/>
      <w:ind w:left="720"/>
    </w:pPr>
  </w:style>
  <w:style w:type="table" w:styleId="TableGrid">
    <w:name w:val="Table Grid"/>
    <w:basedOn w:val="TableNormal"/>
    <w:uiPriority w:val="39"/>
    <w:rsid w:val="00A5469C"/>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A5469C"/>
    <w:rPr>
      <w:rFonts w:ascii="Courier" w:hAnsi="Courier"/>
      <w:b/>
      <w:bdr w:val="none" w:sz="0" w:space="0" w:color="auto"/>
      <w:shd w:val="clear" w:color="auto" w:fill="F4D3D2"/>
    </w:rPr>
  </w:style>
  <w:style w:type="paragraph" w:customStyle="1" w:styleId="SC-Source">
    <w:name w:val="SC - Source"/>
    <w:basedOn w:val="P-Source"/>
    <w:qFormat/>
    <w:rsid w:val="00A5469C"/>
    <w:pPr>
      <w:shd w:val="pct50" w:color="D9E2F3" w:themeColor="accent1" w:themeTint="33" w:fill="auto"/>
    </w:pPr>
  </w:style>
  <w:style w:type="paragraph" w:customStyle="1" w:styleId="SP-Editorial">
    <w:name w:val="SP - Editorial"/>
    <w:next w:val="P-Regular"/>
    <w:qFormat/>
    <w:rsid w:val="00A5469C"/>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A5469C"/>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A5469C"/>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A5469C"/>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A5469C"/>
    <w:rPr>
      <w:color w:val="0000FF"/>
      <w:u w:val="single"/>
    </w:rPr>
  </w:style>
  <w:style w:type="paragraph" w:styleId="Bibliography">
    <w:name w:val="Bibliography"/>
    <w:basedOn w:val="Normal"/>
    <w:next w:val="Normal"/>
    <w:uiPriority w:val="37"/>
    <w:semiHidden/>
    <w:rsid w:val="00600D2F"/>
  </w:style>
  <w:style w:type="paragraph" w:styleId="NormalWeb">
    <w:name w:val="Normal (Web)"/>
    <w:basedOn w:val="Normal"/>
    <w:uiPriority w:val="99"/>
    <w:semiHidden/>
    <w:unhideWhenUsed/>
    <w:rsid w:val="008E0045"/>
    <w:rPr>
      <w:rFonts w:ascii="Times New Roman" w:hAnsi="Times New Roman" w:cs="Times New Roman"/>
      <w:sz w:val="24"/>
      <w:szCs w:val="24"/>
    </w:rPr>
  </w:style>
  <w:style w:type="paragraph" w:customStyle="1" w:styleId="L2-Bullets">
    <w:name w:val="L2 - Bullets"/>
    <w:basedOn w:val="L-Bullets"/>
    <w:qFormat/>
    <w:rsid w:val="00A5469C"/>
    <w:pPr>
      <w:numPr>
        <w:numId w:val="31"/>
      </w:numPr>
      <w:ind w:left="1080"/>
    </w:pPr>
  </w:style>
  <w:style w:type="paragraph" w:customStyle="1" w:styleId="L3-Bullets">
    <w:name w:val="L3 - Bullets"/>
    <w:basedOn w:val="L2-Bullets"/>
    <w:qFormat/>
    <w:rsid w:val="00A5469C"/>
    <w:pPr>
      <w:numPr>
        <w:numId w:val="32"/>
      </w:numPr>
      <w:ind w:left="1434" w:hanging="357"/>
    </w:pPr>
  </w:style>
  <w:style w:type="paragraph" w:customStyle="1" w:styleId="L2-Numbers">
    <w:name w:val="L2 - Numbers"/>
    <w:basedOn w:val="L-Numbers"/>
    <w:qFormat/>
    <w:rsid w:val="00A5469C"/>
    <w:pPr>
      <w:numPr>
        <w:numId w:val="30"/>
      </w:numPr>
    </w:pPr>
  </w:style>
  <w:style w:type="paragraph" w:customStyle="1" w:styleId="L2-Alphabets">
    <w:name w:val="L2 - Alphabets"/>
    <w:basedOn w:val="L-Numbers"/>
    <w:qFormat/>
    <w:rsid w:val="00A5469C"/>
    <w:pPr>
      <w:numPr>
        <w:numId w:val="29"/>
      </w:numPr>
    </w:pPr>
  </w:style>
  <w:style w:type="paragraph" w:customStyle="1" w:styleId="L3-Numbers">
    <w:name w:val="L3 - Numbers"/>
    <w:basedOn w:val="L2-Numbers"/>
    <w:qFormat/>
    <w:rsid w:val="00A5469C"/>
    <w:pPr>
      <w:numPr>
        <w:numId w:val="28"/>
      </w:numPr>
      <w:tabs>
        <w:tab w:val="num" w:pos="360"/>
      </w:tabs>
      <w:ind w:left="1435" w:hanging="244"/>
    </w:pPr>
  </w:style>
  <w:style w:type="paragraph" w:customStyle="1" w:styleId="IMG-Figure">
    <w:name w:val="IMG - Figure"/>
    <w:basedOn w:val="P-Regular"/>
    <w:qFormat/>
    <w:rsid w:val="00A5469C"/>
    <w:pPr>
      <w:jc w:val="center"/>
    </w:pPr>
    <w:rPr>
      <w:rFonts w:eastAsia="Times New Roman" w:cs="Times New Roman"/>
      <w:szCs w:val="20"/>
    </w:rPr>
  </w:style>
  <w:style w:type="paragraph" w:styleId="Revision">
    <w:name w:val="Revision"/>
    <w:hidden/>
    <w:uiPriority w:val="99"/>
    <w:semiHidden/>
    <w:rsid w:val="00BB17C4"/>
    <w:pPr>
      <w:spacing w:after="0" w:line="240" w:lineRule="auto"/>
    </w:pPr>
    <w:rPr>
      <w:lang w:val="en-US"/>
    </w:rPr>
  </w:style>
  <w:style w:type="character" w:styleId="CommentReference">
    <w:name w:val="annotation reference"/>
    <w:basedOn w:val="DefaultParagraphFont"/>
    <w:uiPriority w:val="99"/>
    <w:semiHidden/>
    <w:unhideWhenUsed/>
    <w:rsid w:val="002D1248"/>
    <w:rPr>
      <w:sz w:val="16"/>
      <w:szCs w:val="16"/>
    </w:rPr>
  </w:style>
  <w:style w:type="paragraph" w:styleId="CommentText">
    <w:name w:val="annotation text"/>
    <w:basedOn w:val="Normal"/>
    <w:link w:val="CommentTextChar"/>
    <w:uiPriority w:val="99"/>
    <w:unhideWhenUsed/>
    <w:rsid w:val="002D1248"/>
    <w:pPr>
      <w:spacing w:line="240" w:lineRule="auto"/>
    </w:pPr>
    <w:rPr>
      <w:sz w:val="20"/>
      <w:szCs w:val="20"/>
    </w:rPr>
  </w:style>
  <w:style w:type="character" w:customStyle="1" w:styleId="CommentTextChar">
    <w:name w:val="Comment Text Char"/>
    <w:basedOn w:val="DefaultParagraphFont"/>
    <w:link w:val="CommentText"/>
    <w:uiPriority w:val="99"/>
    <w:rsid w:val="002D1248"/>
    <w:rPr>
      <w:sz w:val="20"/>
      <w:szCs w:val="20"/>
      <w:lang w:val="en-US"/>
    </w:rPr>
  </w:style>
  <w:style w:type="paragraph" w:styleId="CommentSubject">
    <w:name w:val="annotation subject"/>
    <w:basedOn w:val="CommentText"/>
    <w:next w:val="CommentText"/>
    <w:link w:val="CommentSubjectChar"/>
    <w:uiPriority w:val="99"/>
    <w:semiHidden/>
    <w:unhideWhenUsed/>
    <w:rsid w:val="002D1248"/>
    <w:rPr>
      <w:b/>
      <w:bCs/>
    </w:rPr>
  </w:style>
  <w:style w:type="character" w:customStyle="1" w:styleId="CommentSubjectChar">
    <w:name w:val="Comment Subject Char"/>
    <w:basedOn w:val="CommentTextChar"/>
    <w:link w:val="CommentSubject"/>
    <w:uiPriority w:val="99"/>
    <w:semiHidden/>
    <w:rsid w:val="002D1248"/>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972024">
      <w:bodyDiv w:val="1"/>
      <w:marLeft w:val="0"/>
      <w:marRight w:val="0"/>
      <w:marTop w:val="0"/>
      <w:marBottom w:val="0"/>
      <w:divBdr>
        <w:top w:val="none" w:sz="0" w:space="0" w:color="auto"/>
        <w:left w:val="none" w:sz="0" w:space="0" w:color="auto"/>
        <w:bottom w:val="none" w:sz="0" w:space="0" w:color="auto"/>
        <w:right w:val="none" w:sz="0" w:space="0" w:color="auto"/>
      </w:divBdr>
      <w:divsChild>
        <w:div w:id="1240214665">
          <w:marLeft w:val="0"/>
          <w:marRight w:val="0"/>
          <w:marTop w:val="0"/>
          <w:marBottom w:val="0"/>
          <w:divBdr>
            <w:top w:val="none" w:sz="0" w:space="0" w:color="auto"/>
            <w:left w:val="none" w:sz="0" w:space="0" w:color="auto"/>
            <w:bottom w:val="none" w:sz="0" w:space="0" w:color="auto"/>
            <w:right w:val="none" w:sz="0" w:space="0" w:color="auto"/>
          </w:divBdr>
          <w:divsChild>
            <w:div w:id="520054373">
              <w:marLeft w:val="0"/>
              <w:marRight w:val="0"/>
              <w:marTop w:val="0"/>
              <w:marBottom w:val="0"/>
              <w:divBdr>
                <w:top w:val="none" w:sz="0" w:space="0" w:color="auto"/>
                <w:left w:val="none" w:sz="0" w:space="0" w:color="auto"/>
                <w:bottom w:val="none" w:sz="0" w:space="0" w:color="auto"/>
                <w:right w:val="none" w:sz="0" w:space="0" w:color="auto"/>
              </w:divBdr>
              <w:divsChild>
                <w:div w:id="599604129">
                  <w:marLeft w:val="0"/>
                  <w:marRight w:val="0"/>
                  <w:marTop w:val="0"/>
                  <w:marBottom w:val="0"/>
                  <w:divBdr>
                    <w:top w:val="none" w:sz="0" w:space="0" w:color="auto"/>
                    <w:left w:val="none" w:sz="0" w:space="0" w:color="auto"/>
                    <w:bottom w:val="none" w:sz="0" w:space="0" w:color="auto"/>
                    <w:right w:val="none" w:sz="0" w:space="0" w:color="auto"/>
                  </w:divBdr>
                  <w:divsChild>
                    <w:div w:id="150370443">
                      <w:marLeft w:val="0"/>
                      <w:marRight w:val="0"/>
                      <w:marTop w:val="0"/>
                      <w:marBottom w:val="0"/>
                      <w:divBdr>
                        <w:top w:val="none" w:sz="0" w:space="0" w:color="auto"/>
                        <w:left w:val="none" w:sz="0" w:space="0" w:color="auto"/>
                        <w:bottom w:val="none" w:sz="0" w:space="0" w:color="auto"/>
                        <w:right w:val="none" w:sz="0" w:space="0" w:color="auto"/>
                      </w:divBdr>
                      <w:divsChild>
                        <w:div w:id="317851151">
                          <w:marLeft w:val="0"/>
                          <w:marRight w:val="0"/>
                          <w:marTop w:val="0"/>
                          <w:marBottom w:val="0"/>
                          <w:divBdr>
                            <w:top w:val="none" w:sz="0" w:space="0" w:color="auto"/>
                            <w:left w:val="none" w:sz="0" w:space="0" w:color="auto"/>
                            <w:bottom w:val="none" w:sz="0" w:space="0" w:color="auto"/>
                            <w:right w:val="none" w:sz="0" w:space="0" w:color="auto"/>
                          </w:divBdr>
                          <w:divsChild>
                            <w:div w:id="378359884">
                              <w:marLeft w:val="0"/>
                              <w:marRight w:val="0"/>
                              <w:marTop w:val="0"/>
                              <w:marBottom w:val="0"/>
                              <w:divBdr>
                                <w:top w:val="none" w:sz="0" w:space="0" w:color="auto"/>
                                <w:left w:val="none" w:sz="0" w:space="0" w:color="auto"/>
                                <w:bottom w:val="none" w:sz="0" w:space="0" w:color="auto"/>
                                <w:right w:val="none" w:sz="0" w:space="0" w:color="auto"/>
                              </w:divBdr>
                              <w:divsChild>
                                <w:div w:id="1226529571">
                                  <w:marLeft w:val="0"/>
                                  <w:marRight w:val="0"/>
                                  <w:marTop w:val="0"/>
                                  <w:marBottom w:val="0"/>
                                  <w:divBdr>
                                    <w:top w:val="none" w:sz="0" w:space="0" w:color="auto"/>
                                    <w:left w:val="none" w:sz="0" w:space="0" w:color="auto"/>
                                    <w:bottom w:val="none" w:sz="0" w:space="0" w:color="auto"/>
                                    <w:right w:val="none" w:sz="0" w:space="0" w:color="auto"/>
                                  </w:divBdr>
                                  <w:divsChild>
                                    <w:div w:id="1766879084">
                                      <w:marLeft w:val="0"/>
                                      <w:marRight w:val="0"/>
                                      <w:marTop w:val="0"/>
                                      <w:marBottom w:val="0"/>
                                      <w:divBdr>
                                        <w:top w:val="none" w:sz="0" w:space="0" w:color="auto"/>
                                        <w:left w:val="none" w:sz="0" w:space="0" w:color="auto"/>
                                        <w:bottom w:val="none" w:sz="0" w:space="0" w:color="auto"/>
                                        <w:right w:val="none" w:sz="0" w:space="0" w:color="auto"/>
                                      </w:divBdr>
                                      <w:divsChild>
                                        <w:div w:id="221016321">
                                          <w:marLeft w:val="0"/>
                                          <w:marRight w:val="0"/>
                                          <w:marTop w:val="0"/>
                                          <w:marBottom w:val="0"/>
                                          <w:divBdr>
                                            <w:top w:val="none" w:sz="0" w:space="0" w:color="auto"/>
                                            <w:left w:val="none" w:sz="0" w:space="0" w:color="auto"/>
                                            <w:bottom w:val="none" w:sz="0" w:space="0" w:color="auto"/>
                                            <w:right w:val="none" w:sz="0" w:space="0" w:color="auto"/>
                                          </w:divBdr>
                                        </w:div>
                                      </w:divsChild>
                                    </w:div>
                                    <w:div w:id="9069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684815">
      <w:bodyDiv w:val="1"/>
      <w:marLeft w:val="0"/>
      <w:marRight w:val="0"/>
      <w:marTop w:val="0"/>
      <w:marBottom w:val="0"/>
      <w:divBdr>
        <w:top w:val="none" w:sz="0" w:space="0" w:color="auto"/>
        <w:left w:val="none" w:sz="0" w:space="0" w:color="auto"/>
        <w:bottom w:val="none" w:sz="0" w:space="0" w:color="auto"/>
        <w:right w:val="none" w:sz="0" w:space="0" w:color="auto"/>
      </w:divBdr>
      <w:divsChild>
        <w:div w:id="267588884">
          <w:marLeft w:val="0"/>
          <w:marRight w:val="0"/>
          <w:marTop w:val="0"/>
          <w:marBottom w:val="0"/>
          <w:divBdr>
            <w:top w:val="none" w:sz="0" w:space="0" w:color="auto"/>
            <w:left w:val="none" w:sz="0" w:space="0" w:color="auto"/>
            <w:bottom w:val="none" w:sz="0" w:space="0" w:color="auto"/>
            <w:right w:val="none" w:sz="0" w:space="0" w:color="auto"/>
          </w:divBdr>
          <w:divsChild>
            <w:div w:id="1688673879">
              <w:marLeft w:val="0"/>
              <w:marRight w:val="0"/>
              <w:marTop w:val="0"/>
              <w:marBottom w:val="0"/>
              <w:divBdr>
                <w:top w:val="none" w:sz="0" w:space="0" w:color="auto"/>
                <w:left w:val="none" w:sz="0" w:space="0" w:color="auto"/>
                <w:bottom w:val="none" w:sz="0" w:space="0" w:color="auto"/>
                <w:right w:val="none" w:sz="0" w:space="0" w:color="auto"/>
              </w:divBdr>
              <w:divsChild>
                <w:div w:id="1664776580">
                  <w:marLeft w:val="0"/>
                  <w:marRight w:val="0"/>
                  <w:marTop w:val="0"/>
                  <w:marBottom w:val="0"/>
                  <w:divBdr>
                    <w:top w:val="none" w:sz="0" w:space="0" w:color="auto"/>
                    <w:left w:val="none" w:sz="0" w:space="0" w:color="auto"/>
                    <w:bottom w:val="none" w:sz="0" w:space="0" w:color="auto"/>
                    <w:right w:val="none" w:sz="0" w:space="0" w:color="auto"/>
                  </w:divBdr>
                  <w:divsChild>
                    <w:div w:id="2034527762">
                      <w:marLeft w:val="0"/>
                      <w:marRight w:val="0"/>
                      <w:marTop w:val="0"/>
                      <w:marBottom w:val="0"/>
                      <w:divBdr>
                        <w:top w:val="none" w:sz="0" w:space="0" w:color="auto"/>
                        <w:left w:val="none" w:sz="0" w:space="0" w:color="auto"/>
                        <w:bottom w:val="none" w:sz="0" w:space="0" w:color="auto"/>
                        <w:right w:val="none" w:sz="0" w:space="0" w:color="auto"/>
                      </w:divBdr>
                      <w:divsChild>
                        <w:div w:id="501169062">
                          <w:marLeft w:val="0"/>
                          <w:marRight w:val="0"/>
                          <w:marTop w:val="0"/>
                          <w:marBottom w:val="0"/>
                          <w:divBdr>
                            <w:top w:val="none" w:sz="0" w:space="0" w:color="auto"/>
                            <w:left w:val="none" w:sz="0" w:space="0" w:color="auto"/>
                            <w:bottom w:val="none" w:sz="0" w:space="0" w:color="auto"/>
                            <w:right w:val="none" w:sz="0" w:space="0" w:color="auto"/>
                          </w:divBdr>
                          <w:divsChild>
                            <w:div w:id="343170963">
                              <w:marLeft w:val="0"/>
                              <w:marRight w:val="0"/>
                              <w:marTop w:val="0"/>
                              <w:marBottom w:val="0"/>
                              <w:divBdr>
                                <w:top w:val="none" w:sz="0" w:space="0" w:color="auto"/>
                                <w:left w:val="none" w:sz="0" w:space="0" w:color="auto"/>
                                <w:bottom w:val="none" w:sz="0" w:space="0" w:color="auto"/>
                                <w:right w:val="none" w:sz="0" w:space="0" w:color="auto"/>
                              </w:divBdr>
                              <w:divsChild>
                                <w:div w:id="725418004">
                                  <w:marLeft w:val="0"/>
                                  <w:marRight w:val="0"/>
                                  <w:marTop w:val="0"/>
                                  <w:marBottom w:val="0"/>
                                  <w:divBdr>
                                    <w:top w:val="none" w:sz="0" w:space="0" w:color="auto"/>
                                    <w:left w:val="none" w:sz="0" w:space="0" w:color="auto"/>
                                    <w:bottom w:val="none" w:sz="0" w:space="0" w:color="auto"/>
                                    <w:right w:val="none" w:sz="0" w:space="0" w:color="auto"/>
                                  </w:divBdr>
                                  <w:divsChild>
                                    <w:div w:id="1022977650">
                                      <w:marLeft w:val="0"/>
                                      <w:marRight w:val="0"/>
                                      <w:marTop w:val="0"/>
                                      <w:marBottom w:val="0"/>
                                      <w:divBdr>
                                        <w:top w:val="none" w:sz="0" w:space="0" w:color="auto"/>
                                        <w:left w:val="none" w:sz="0" w:space="0" w:color="auto"/>
                                        <w:bottom w:val="none" w:sz="0" w:space="0" w:color="auto"/>
                                        <w:right w:val="none" w:sz="0" w:space="0" w:color="auto"/>
                                      </w:divBdr>
                                      <w:divsChild>
                                        <w:div w:id="955254332">
                                          <w:marLeft w:val="0"/>
                                          <w:marRight w:val="0"/>
                                          <w:marTop w:val="0"/>
                                          <w:marBottom w:val="0"/>
                                          <w:divBdr>
                                            <w:top w:val="none" w:sz="0" w:space="0" w:color="auto"/>
                                            <w:left w:val="none" w:sz="0" w:space="0" w:color="auto"/>
                                            <w:bottom w:val="none" w:sz="0" w:space="0" w:color="auto"/>
                                            <w:right w:val="none" w:sz="0" w:space="0" w:color="auto"/>
                                          </w:divBdr>
                                        </w:div>
                                      </w:divsChild>
                                    </w:div>
                                    <w:div w:id="12521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280226">
      <w:bodyDiv w:val="1"/>
      <w:marLeft w:val="0"/>
      <w:marRight w:val="0"/>
      <w:marTop w:val="0"/>
      <w:marBottom w:val="0"/>
      <w:divBdr>
        <w:top w:val="none" w:sz="0" w:space="0" w:color="auto"/>
        <w:left w:val="none" w:sz="0" w:space="0" w:color="auto"/>
        <w:bottom w:val="none" w:sz="0" w:space="0" w:color="auto"/>
        <w:right w:val="none" w:sz="0" w:space="0" w:color="auto"/>
      </w:divBdr>
    </w:div>
    <w:div w:id="810176203">
      <w:bodyDiv w:val="1"/>
      <w:marLeft w:val="0"/>
      <w:marRight w:val="0"/>
      <w:marTop w:val="0"/>
      <w:marBottom w:val="0"/>
      <w:divBdr>
        <w:top w:val="none" w:sz="0" w:space="0" w:color="auto"/>
        <w:left w:val="none" w:sz="0" w:space="0" w:color="auto"/>
        <w:bottom w:val="none" w:sz="0" w:space="0" w:color="auto"/>
        <w:right w:val="none" w:sz="0" w:space="0" w:color="auto"/>
      </w:divBdr>
    </w:div>
    <w:div w:id="821429743">
      <w:bodyDiv w:val="1"/>
      <w:marLeft w:val="0"/>
      <w:marRight w:val="0"/>
      <w:marTop w:val="0"/>
      <w:marBottom w:val="0"/>
      <w:divBdr>
        <w:top w:val="none" w:sz="0" w:space="0" w:color="auto"/>
        <w:left w:val="none" w:sz="0" w:space="0" w:color="auto"/>
        <w:bottom w:val="none" w:sz="0" w:space="0" w:color="auto"/>
        <w:right w:val="none" w:sz="0" w:space="0" w:color="auto"/>
      </w:divBdr>
      <w:divsChild>
        <w:div w:id="144664468">
          <w:marLeft w:val="0"/>
          <w:marRight w:val="0"/>
          <w:marTop w:val="0"/>
          <w:marBottom w:val="0"/>
          <w:divBdr>
            <w:top w:val="none" w:sz="0" w:space="0" w:color="auto"/>
            <w:left w:val="none" w:sz="0" w:space="0" w:color="auto"/>
            <w:bottom w:val="none" w:sz="0" w:space="0" w:color="auto"/>
            <w:right w:val="none" w:sz="0" w:space="0" w:color="auto"/>
          </w:divBdr>
          <w:divsChild>
            <w:div w:id="1343774927">
              <w:marLeft w:val="0"/>
              <w:marRight w:val="0"/>
              <w:marTop w:val="0"/>
              <w:marBottom w:val="0"/>
              <w:divBdr>
                <w:top w:val="none" w:sz="0" w:space="0" w:color="auto"/>
                <w:left w:val="none" w:sz="0" w:space="0" w:color="auto"/>
                <w:bottom w:val="none" w:sz="0" w:space="0" w:color="auto"/>
                <w:right w:val="none" w:sz="0" w:space="0" w:color="auto"/>
              </w:divBdr>
              <w:divsChild>
                <w:div w:id="7801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94224">
      <w:bodyDiv w:val="1"/>
      <w:marLeft w:val="0"/>
      <w:marRight w:val="0"/>
      <w:marTop w:val="0"/>
      <w:marBottom w:val="0"/>
      <w:divBdr>
        <w:top w:val="none" w:sz="0" w:space="0" w:color="auto"/>
        <w:left w:val="none" w:sz="0" w:space="0" w:color="auto"/>
        <w:bottom w:val="none" w:sz="0" w:space="0" w:color="auto"/>
        <w:right w:val="none" w:sz="0" w:space="0" w:color="auto"/>
      </w:divBdr>
      <w:divsChild>
        <w:div w:id="1128552349">
          <w:marLeft w:val="0"/>
          <w:marRight w:val="0"/>
          <w:marTop w:val="0"/>
          <w:marBottom w:val="0"/>
          <w:divBdr>
            <w:top w:val="none" w:sz="0" w:space="0" w:color="auto"/>
            <w:left w:val="none" w:sz="0" w:space="0" w:color="auto"/>
            <w:bottom w:val="none" w:sz="0" w:space="0" w:color="auto"/>
            <w:right w:val="none" w:sz="0" w:space="0" w:color="auto"/>
          </w:divBdr>
          <w:divsChild>
            <w:div w:id="227885693">
              <w:marLeft w:val="0"/>
              <w:marRight w:val="0"/>
              <w:marTop w:val="0"/>
              <w:marBottom w:val="0"/>
              <w:divBdr>
                <w:top w:val="none" w:sz="0" w:space="0" w:color="auto"/>
                <w:left w:val="none" w:sz="0" w:space="0" w:color="auto"/>
                <w:bottom w:val="none" w:sz="0" w:space="0" w:color="auto"/>
                <w:right w:val="none" w:sz="0" w:space="0" w:color="auto"/>
              </w:divBdr>
              <w:divsChild>
                <w:div w:id="1554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9029">
      <w:bodyDiv w:val="1"/>
      <w:marLeft w:val="0"/>
      <w:marRight w:val="0"/>
      <w:marTop w:val="0"/>
      <w:marBottom w:val="0"/>
      <w:divBdr>
        <w:top w:val="none" w:sz="0" w:space="0" w:color="auto"/>
        <w:left w:val="none" w:sz="0" w:space="0" w:color="auto"/>
        <w:bottom w:val="none" w:sz="0" w:space="0" w:color="auto"/>
        <w:right w:val="none" w:sz="0" w:space="0" w:color="auto"/>
      </w:divBdr>
    </w:div>
    <w:div w:id="1072778990">
      <w:bodyDiv w:val="1"/>
      <w:marLeft w:val="0"/>
      <w:marRight w:val="0"/>
      <w:marTop w:val="0"/>
      <w:marBottom w:val="0"/>
      <w:divBdr>
        <w:top w:val="none" w:sz="0" w:space="0" w:color="auto"/>
        <w:left w:val="none" w:sz="0" w:space="0" w:color="auto"/>
        <w:bottom w:val="none" w:sz="0" w:space="0" w:color="auto"/>
        <w:right w:val="none" w:sz="0" w:space="0" w:color="auto"/>
      </w:divBdr>
    </w:div>
    <w:div w:id="1205868352">
      <w:bodyDiv w:val="1"/>
      <w:marLeft w:val="0"/>
      <w:marRight w:val="0"/>
      <w:marTop w:val="0"/>
      <w:marBottom w:val="0"/>
      <w:divBdr>
        <w:top w:val="none" w:sz="0" w:space="0" w:color="auto"/>
        <w:left w:val="none" w:sz="0" w:space="0" w:color="auto"/>
        <w:bottom w:val="none" w:sz="0" w:space="0" w:color="auto"/>
        <w:right w:val="none" w:sz="0" w:space="0" w:color="auto"/>
      </w:divBdr>
    </w:div>
    <w:div w:id="1309943579">
      <w:bodyDiv w:val="1"/>
      <w:marLeft w:val="0"/>
      <w:marRight w:val="0"/>
      <w:marTop w:val="0"/>
      <w:marBottom w:val="0"/>
      <w:divBdr>
        <w:top w:val="none" w:sz="0" w:space="0" w:color="auto"/>
        <w:left w:val="none" w:sz="0" w:space="0" w:color="auto"/>
        <w:bottom w:val="none" w:sz="0" w:space="0" w:color="auto"/>
        <w:right w:val="none" w:sz="0" w:space="0" w:color="auto"/>
      </w:divBdr>
    </w:div>
    <w:div w:id="1310986074">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72886234">
      <w:bodyDiv w:val="1"/>
      <w:marLeft w:val="0"/>
      <w:marRight w:val="0"/>
      <w:marTop w:val="0"/>
      <w:marBottom w:val="0"/>
      <w:divBdr>
        <w:top w:val="none" w:sz="0" w:space="0" w:color="auto"/>
        <w:left w:val="none" w:sz="0" w:space="0" w:color="auto"/>
        <w:bottom w:val="none" w:sz="0" w:space="0" w:color="auto"/>
        <w:right w:val="none" w:sz="0" w:space="0" w:color="auto"/>
      </w:divBdr>
    </w:div>
    <w:div w:id="1596984057">
      <w:bodyDiv w:val="1"/>
      <w:marLeft w:val="0"/>
      <w:marRight w:val="0"/>
      <w:marTop w:val="0"/>
      <w:marBottom w:val="0"/>
      <w:divBdr>
        <w:top w:val="none" w:sz="0" w:space="0" w:color="auto"/>
        <w:left w:val="none" w:sz="0" w:space="0" w:color="auto"/>
        <w:bottom w:val="none" w:sz="0" w:space="0" w:color="auto"/>
        <w:right w:val="none" w:sz="0" w:space="0" w:color="auto"/>
      </w:divBdr>
    </w:div>
    <w:div w:id="1632054698">
      <w:bodyDiv w:val="1"/>
      <w:marLeft w:val="0"/>
      <w:marRight w:val="0"/>
      <w:marTop w:val="0"/>
      <w:marBottom w:val="0"/>
      <w:divBdr>
        <w:top w:val="none" w:sz="0" w:space="0" w:color="auto"/>
        <w:left w:val="none" w:sz="0" w:space="0" w:color="auto"/>
        <w:bottom w:val="none" w:sz="0" w:space="0" w:color="auto"/>
        <w:right w:val="none" w:sz="0" w:space="0" w:color="auto"/>
      </w:divBdr>
    </w:div>
    <w:div w:id="1724479885">
      <w:bodyDiv w:val="1"/>
      <w:marLeft w:val="0"/>
      <w:marRight w:val="0"/>
      <w:marTop w:val="0"/>
      <w:marBottom w:val="0"/>
      <w:divBdr>
        <w:top w:val="none" w:sz="0" w:space="0" w:color="auto"/>
        <w:left w:val="none" w:sz="0" w:space="0" w:color="auto"/>
        <w:bottom w:val="none" w:sz="0" w:space="0" w:color="auto"/>
        <w:right w:val="none" w:sz="0" w:space="0" w:color="auto"/>
      </w:divBdr>
    </w:div>
    <w:div w:id="1730884979">
      <w:bodyDiv w:val="1"/>
      <w:marLeft w:val="0"/>
      <w:marRight w:val="0"/>
      <w:marTop w:val="0"/>
      <w:marBottom w:val="0"/>
      <w:divBdr>
        <w:top w:val="none" w:sz="0" w:space="0" w:color="auto"/>
        <w:left w:val="none" w:sz="0" w:space="0" w:color="auto"/>
        <w:bottom w:val="none" w:sz="0" w:space="0" w:color="auto"/>
        <w:right w:val="none" w:sz="0" w:space="0" w:color="auto"/>
      </w:divBdr>
    </w:div>
    <w:div w:id="1826313611">
      <w:bodyDiv w:val="1"/>
      <w:marLeft w:val="0"/>
      <w:marRight w:val="0"/>
      <w:marTop w:val="0"/>
      <w:marBottom w:val="0"/>
      <w:divBdr>
        <w:top w:val="none" w:sz="0" w:space="0" w:color="auto"/>
        <w:left w:val="none" w:sz="0" w:space="0" w:color="auto"/>
        <w:bottom w:val="none" w:sz="0" w:space="0" w:color="auto"/>
        <w:right w:val="none" w:sz="0" w:space="0" w:color="auto"/>
      </w:divBdr>
    </w:div>
    <w:div w:id="1849251324">
      <w:bodyDiv w:val="1"/>
      <w:marLeft w:val="0"/>
      <w:marRight w:val="0"/>
      <w:marTop w:val="0"/>
      <w:marBottom w:val="0"/>
      <w:divBdr>
        <w:top w:val="none" w:sz="0" w:space="0" w:color="auto"/>
        <w:left w:val="none" w:sz="0" w:space="0" w:color="auto"/>
        <w:bottom w:val="none" w:sz="0" w:space="0" w:color="auto"/>
        <w:right w:val="none" w:sz="0" w:space="0" w:color="auto"/>
      </w:divBdr>
    </w:div>
    <w:div w:id="1904372317">
      <w:bodyDiv w:val="1"/>
      <w:marLeft w:val="0"/>
      <w:marRight w:val="0"/>
      <w:marTop w:val="0"/>
      <w:marBottom w:val="0"/>
      <w:divBdr>
        <w:top w:val="none" w:sz="0" w:space="0" w:color="auto"/>
        <w:left w:val="none" w:sz="0" w:space="0" w:color="auto"/>
        <w:bottom w:val="none" w:sz="0" w:space="0" w:color="auto"/>
        <w:right w:val="none" w:sz="0" w:space="0" w:color="auto"/>
      </w:divBdr>
    </w:div>
    <w:div w:id="2043623941">
      <w:bodyDiv w:val="1"/>
      <w:marLeft w:val="0"/>
      <w:marRight w:val="0"/>
      <w:marTop w:val="0"/>
      <w:marBottom w:val="0"/>
      <w:divBdr>
        <w:top w:val="none" w:sz="0" w:space="0" w:color="auto"/>
        <w:left w:val="none" w:sz="0" w:space="0" w:color="auto"/>
        <w:bottom w:val="none" w:sz="0" w:space="0" w:color="auto"/>
        <w:right w:val="none" w:sz="0" w:space="0" w:color="auto"/>
      </w:divBdr>
      <w:divsChild>
        <w:div w:id="605230121">
          <w:marLeft w:val="0"/>
          <w:marRight w:val="0"/>
          <w:marTop w:val="0"/>
          <w:marBottom w:val="0"/>
          <w:divBdr>
            <w:top w:val="none" w:sz="0" w:space="0" w:color="auto"/>
            <w:left w:val="none" w:sz="0" w:space="0" w:color="auto"/>
            <w:bottom w:val="none" w:sz="0" w:space="0" w:color="auto"/>
            <w:right w:val="none" w:sz="0" w:space="0" w:color="auto"/>
          </w:divBdr>
          <w:divsChild>
            <w:div w:id="1290357946">
              <w:marLeft w:val="0"/>
              <w:marRight w:val="0"/>
              <w:marTop w:val="0"/>
              <w:marBottom w:val="0"/>
              <w:divBdr>
                <w:top w:val="none" w:sz="0" w:space="0" w:color="auto"/>
                <w:left w:val="none" w:sz="0" w:space="0" w:color="auto"/>
                <w:bottom w:val="none" w:sz="0" w:space="0" w:color="auto"/>
                <w:right w:val="none" w:sz="0" w:space="0" w:color="auto"/>
              </w:divBdr>
              <w:divsChild>
                <w:div w:id="5296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yam\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2f6201e0e1f05bab02f0a976ca42ddc4">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22a0483fbbbc1c0206b439f6b14930e3"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ma:readOnly="fals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Reviewer"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1</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 xsi:nil="tru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LCID>en-US</b:LCID>
    <b:BIBTEX_Entry>inproceedings</b:BIBTEX_Entry>
    <b:SourceType>ConferenceProceedings</b:SourceType>
    <b:Title>Understanding deep learning requires rethinking generalization</b:Title>
    <b:Tag>zhang2020a</b:Tag>
    <b:BookTitle>Proceedings of the 7th International Conference on Learning Representations (ICLR</b:BookTitle>
    <b:Author>
      <b:Author>
        <b:NameList>
          <b:Person>
            <b:Last>Zhang</b:Last>
            <b:First>C.</b:First>
          </b:Person>
          <b:Person>
            <b:Last>Bengio</b:Last>
            <b:First>S.</b:First>
          </b:Person>
          <b:Person>
            <b:Last>Hardt</b:Last>
            <b:First>M.</b:First>
          </b:Person>
          <b:Person>
            <b:Last>Recht</b:Last>
            <b:First>B.</b:First>
          </b:Person>
          <b:Person>
            <b:Last>Vinyals</b:Last>
            <b:First>O.</b:First>
          </b:Person>
        </b:NameList>
      </b:Author>
    </b:Author>
    <b:Year>2020</b:Year>
    <b:ConferenceName>Proceedings of the 7th International Conference on Learning Representations (ICLR</b:ConferenceName>
    <b:RefOrder>1</b:RefOrder>
  </b:Source>
  <b:Source>
    <b:LCID>en-US</b:LCID>
    <b:BIBTEX_Entry>inproceedings</b:BIBTEX_Entry>
    <b:SourceType>ConferenceProceedings</b:SourceType>
    <b:Title>Transformers: State-of-the-Art Natural Language Processing</b:Title>
    <b:Tag>wolf2020a</b:Tag>
    <b:BookTitle>Proceedings of the 2020 Conference on Empirical Methods in Natural Language Processing: System Demonstrations</b:BookTitle>
    <b:Author>
      <b:Author>
        <b:NameList>
          <b:Person>
            <b:Last>Wolf</b:Last>
            <b:First>T.</b:First>
          </b:Person>
          <b:Person>
            <b:Last>Sanh</b:Last>
            <b:First>V.</b:First>
          </b:Person>
          <b:Person>
            <b:Last>Chaumond</b:Last>
            <b:First>J.</b:First>
          </b:Person>
          <b:Person>
            <b:Last>Delangue</b:Last>
            <b:First>C.</b:First>
          </b:Person>
        </b:NameList>
      </b:Author>
    </b:Author>
    <b:Pages>38–45</b:Pages>
    <b:Year>2020</b:Year>
    <b:ConferenceName>Proceedings of the 2020 Conference on Empirical Methods in Natural Language Processing: System Demonstrations</b:ConferenceName>
    <b:RefOrder>2</b:RefOrder>
  </b:Source>
  <b:Source>
    <b:LCID>en-US</b:LCID>
    <b:BIBTEX_Entry>incollection</b:BIBTEX_Entry>
    <b:SourceType>BookSection</b:SourceType>
    <b:Title>Attention is All You Need</b:Title>
    <b:Tag>vaswani2017a</b:Tag>
    <b:BookTitle>Advances in Neural Information Processing Systems (NIPS</b:BookTitle>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Middle>N.</b:Middle>
            <b:First>A.</b:First>
          </b:Person>
          <b:Person>
            <b:Last>Polosukhin</b:Last>
            <b:First>I.</b:First>
          </b:Person>
        </b:NameList>
      </b:Author>
    </b:Author>
    <b:Pages>5998–6008</b:Pages>
    <b:Year>2017</b:Year>
    <b:ConferenceName>Advances in Neural Information Processing Systems (NIPS</b:ConferenceName>
    <b:RefOrder>3</b:RefOrder>
  </b:Source>
  <b:Source>
    <b:LCID>en-US</b:LCID>
    <b:BIBTEX_Entry>book</b:BIBTEX_Entry>
    <b:SourceType>Book</b:SourceType>
    <b:Title>Transformers for Natural Language Processing: Build and Train State-of-the-Art Models</b:Title>
    <b:Tag>rothman2021a</b:Tag>
    <b:Publisher>Packt Publishing</b:Publisher>
    <b:Author>
      <b:Author>
        <b:NameList>
          <b:Person>
            <b:Last>Rothman</b:Last>
            <b:First>D.</b:First>
          </b:Person>
        </b:NameList>
      </b:Author>
    </b:Author>
    <b:Year>2021</b:Year>
    <b:RefOrder>4</b:RefOrder>
  </b:Source>
  <b:Source>
    <b:LCID>en-US</b:LCID>
    <b:BIBTEX_Entry>book</b:BIBTEX_Entry>
    <b:SourceType>Book</b:SourceType>
    <b:Title>Natural Language Processing with PyTorch: Build Intelligent Language Applications Using Deep Learning</b:Title>
    <b:Tag>rao2019a</b:Tag>
    <b:Publisher>O'Reilly Media</b:Publisher>
    <b:Author>
      <b:Author>
        <b:NameList>
          <b:Person>
            <b:Last>Rao</b:Last>
            <b:First>D.</b:First>
          </b:Person>
          <b:Person>
            <b:Last>McMahan</b:Last>
            <b:First>B.</b:First>
          </b:Person>
        </b:NameList>
      </b:Author>
    </b:Author>
    <b:Year>2019</b:Year>
    <b:RefOrder>5</b:RefOrder>
  </b:Source>
  <b:Source>
    <b:LCID>en-US</b:LCID>
    <b:Volume>12</b:Volume>
    <b:BIBTEX_Entry>article</b:BIBTEX_Entry>
    <b:SourceType>JournalArticle</b:SourceType>
    <b:Title>Scikit-learn: Machine learning in Python</b:Title>
    <b:Tag>pedregosa2011a</b:Tag>
    <b:Author>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Duchesnay</b:Last>
            <b:First>É.</b:First>
          </b:Person>
        </b:NameList>
      </b:Author>
    </b:Author>
    <b:Pages>2825–2830</b:Pages>
    <b:Year>2011</b:Year>
    <b:JournalName>Journal of Machine Learning Research</b:JournalName>
    <b:RefOrder>6</b:RefOrder>
  </b:Source>
  <b:Source>
    <b:LCID>en-US</b:LCID>
    <b:Volume>37</b:Volume>
    <b:BIBTEX_Entry>article</b:BIBTEX_Entry>
    <b:SourceType>JournalArticle</b:SourceType>
    <b:Title>A Survey of Deep Learning in Medicine: Analyzing the Impact of Deep Learning in Disease Diagnosis</b:Title>
    <b:Tag>jurado2021a</b:Tag>
    <b:Author>
      <b:Author>
        <b:NameList>
          <b:Person>
            <b:Last>Jurado</b:Last>
            <b:First>R.</b:First>
          </b:Person>
          <b:Person>
            <b:Last>Roselló</b:Last>
            <b:First>R.</b:First>
          </b:Person>
        </b:NameList>
      </b:Author>
    </b:Author>
    <b:Pages>321–344</b:Pages>
    <b:Year>2021</b:Year>
    <b:JournalName>Computational Intelligence</b:JournalName>
    <b:Number>2</b:Number>
    <b:RefOrder>7</b:RefOrder>
  </b:Source>
  <b:Source>
    <b:LCID>en-US</b:LCID>
    <b:BIBTEX_Entry>book</b:BIBTEX_Entry>
    <b:SourceType>Book</b:SourceType>
    <b:Tag>goodfellow2016a</b:Tag>
    <b:Publisher>Deep Learning. MIT Press</b:Publisher>
    <b:Author>
      <b:Author>
        <b:NameList>
          <b:Person>
            <b:Last>Goodfellow</b:Last>
            <b:First>I.</b:First>
          </b:Person>
          <b:Person>
            <b:Last>Bengio</b:Last>
            <b:First>Y.</b:First>
          </b:Person>
          <b:Person>
            <b:Last>Courville</b:Last>
            <b:First>A.</b:First>
          </b:Person>
        </b:NameList>
      </b:Author>
    </b:Author>
    <b:Year>2016</b:Year>
    <b:RefOrder>8</b:RefOrder>
  </b:Source>
  <b:Source>
    <b:LCID>en-US</b:LCID>
    <b:BIBTEX_Entry>misc</b:BIBTEX_Entry>
    <b:Comments>arXiv preprint arXiv:1810.04805.</b:Comments>
    <b:SourceType>Misc</b:SourceType>
    <b:Title>BERT: Pre-training of Deep Bidirectional Transformers for Language Understanding</b:Title>
    <b:Tag>devlin2019a</b:Tag>
    <b:Author>
      <b:Author>
        <b:NameList>
          <b:Person>
            <b:Last>Devlin</b:Last>
            <b:First>J.</b:First>
          </b:Person>
          <b:Person>
            <b:Last>Chang</b:Last>
            <b:First>M.</b:First>
          </b:Person>
          <b:Person>
            <b:Last>Lee</b:Last>
            <b:First>K.</b:First>
          </b:Person>
          <b:Person>
            <b:Last>Toutanova</b:Last>
            <b:First>K.</b:First>
          </b:Person>
        </b:NameList>
      </b:Author>
    </b:Author>
    <b:Year>2019</b:Year>
    <b:PublicationTitle>BERT: Pre-training of Deep Bidirectional Transformers for Language Understanding</b:PublicationTitle>
    <b:RefOrder>9</b:RefOrder>
  </b:Source>
</b:Sources>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3733452D-341D-4B38-BB3E-E847E18071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70011E-0B13-4DB0-A1F0-6B8F864CF772}">
  <ds:schemaRefs>
    <ds:schemaRef ds:uri="http://purl.org/dc/terms/"/>
    <ds:schemaRef ds:uri="http://schemas.microsoft.com/office/2006/metadata/properties"/>
    <ds:schemaRef ds:uri="f4287df7-c0e0-444d-ba8d-6c830a3079b3"/>
    <ds:schemaRef ds:uri="http://schemas.microsoft.com/office/infopath/2007/PartnerControls"/>
    <ds:schemaRef ds:uri="http://www.w3.org/XML/1998/namespace"/>
    <ds:schemaRef ds:uri="http://schemas.microsoft.com/office/2006/documentManagement/types"/>
    <ds:schemaRef ds:uri="http://purl.org/dc/dcmitype/"/>
    <ds:schemaRef ds:uri="http://schemas.openxmlformats.org/package/2006/metadata/core-properties"/>
    <ds:schemaRef ds:uri="c866c9ed-2f7a-4860-bf57-8153ff3a210a"/>
    <ds:schemaRef ds:uri="http://purl.org/dc/elements/1.1/"/>
  </ds:schemaRefs>
</ds:datastoreItem>
</file>

<file path=customXml/itemProps4.xml><?xml version="1.0" encoding="utf-8"?>
<ds:datastoreItem xmlns:ds="http://schemas.openxmlformats.org/officeDocument/2006/customXml" ds:itemID="{DAEE86EC-02EA-41E5-B30A-786102CE8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Template>
  <TotalTime>5984</TotalTime>
  <Pages>23</Pages>
  <Words>4071</Words>
  <Characters>23208</Characters>
  <Application>Microsoft Office Word</Application>
  <DocSecurity>2</DocSecurity>
  <Lines>193</Lines>
  <Paragraphs>54</Paragraphs>
  <ScaleCrop>false</ScaleCrop>
  <Company/>
  <LinksUpToDate>false</LinksUpToDate>
  <CharactersWithSpaces>27225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Shreya Moharir</cp:lastModifiedBy>
  <cp:revision>161</cp:revision>
  <dcterms:created xsi:type="dcterms:W3CDTF">2019-09-30T16:14:00Z</dcterms:created>
  <dcterms:modified xsi:type="dcterms:W3CDTF">2024-08-20T12:01:00Z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ies>
</file>