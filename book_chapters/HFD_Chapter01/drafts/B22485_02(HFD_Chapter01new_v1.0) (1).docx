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BA98" w14:textId="7E3C5BD2" w:rsidR="00BB17C4" w:rsidRDefault="00DC7255" w:rsidP="00EA7909">
      <w:pPr>
        <w:pStyle w:val="H1-Chapter"/>
      </w:pPr>
      <w:commentRangeStart w:id="0"/>
      <w:r>
        <w:t>1</w:t>
      </w:r>
      <w:commentRangeEnd w:id="0"/>
      <w:r w:rsidR="00617C7A">
        <w:rPr>
          <w:rStyle w:val="CommentReference"/>
          <w:rFonts w:asciiTheme="minorHAnsi" w:eastAsiaTheme="minorHAnsi" w:hAnsiTheme="minorHAnsi" w:cstheme="minorBidi"/>
          <w:spacing w:val="0"/>
          <w:kern w:val="0"/>
        </w:rPr>
        <w:commentReference w:id="0"/>
      </w:r>
    </w:p>
    <w:p w14:paraId="46CCC6FA" w14:textId="7620DDB7" w:rsidR="00A55F8D" w:rsidRDefault="00DC7255" w:rsidP="00EA7909">
      <w:pPr>
        <w:pStyle w:val="H1-Chapter"/>
      </w:pPr>
      <w:bookmarkStart w:id="1" w:name="_Hlk181038104"/>
      <w:commentRangeStart w:id="2"/>
      <w:r w:rsidRPr="00DC7255">
        <w:t xml:space="preserve">Introduction </w:t>
      </w:r>
      <w:commentRangeEnd w:id="2"/>
      <w:r w:rsidR="00335F8F">
        <w:rPr>
          <w:rStyle w:val="CommentReference"/>
          <w:rFonts w:asciiTheme="minorHAnsi" w:eastAsiaTheme="minorHAnsi" w:hAnsiTheme="minorHAnsi" w:cstheme="minorBidi"/>
          <w:spacing w:val="0"/>
          <w:kern w:val="0"/>
        </w:rPr>
        <w:commentReference w:id="2"/>
      </w:r>
      <w:r w:rsidRPr="00DC7255">
        <w:t xml:space="preserve">to Hugging Face </w:t>
      </w:r>
      <w:r w:rsidR="003039F5" w:rsidRPr="003039F5">
        <w:t>Diffusers</w:t>
      </w:r>
      <w:r w:rsidR="003039F5">
        <w:t xml:space="preserve"> </w:t>
      </w:r>
      <w:r w:rsidRPr="00DC7255">
        <w:t>Library</w:t>
      </w:r>
      <w:r w:rsidR="00F504F1" w:rsidRPr="00F504F1">
        <w:t xml:space="preserve"> </w:t>
      </w:r>
      <w:bookmarkEnd w:id="1"/>
    </w:p>
    <w:p w14:paraId="58C20C6D" w14:textId="0D29CB06" w:rsidR="007805DA" w:rsidRPr="007805DA" w:rsidDel="008A1C6C" w:rsidRDefault="00DF14FD" w:rsidP="00DF14FD">
      <w:pPr>
        <w:pStyle w:val="H1-Section"/>
        <w:rPr>
          <w:del w:id="3" w:author="Tazeen Shaikh" w:date="2024-10-22T12:44:00Z" w16du:dateUtc="2024-10-22T07:14:00Z"/>
        </w:rPr>
      </w:pPr>
      <w:commentRangeStart w:id="4"/>
      <w:commentRangeStart w:id="5"/>
      <w:del w:id="6" w:author="Tazeen Shaikh" w:date="2024-10-22T12:44:00Z" w16du:dateUtc="2024-10-22T07:14:00Z">
        <w:r w:rsidDel="008A1C6C">
          <w:delText>Welcome to Hugging Face Diffusers Library</w:delText>
        </w:r>
      </w:del>
    </w:p>
    <w:p w14:paraId="27639A80" w14:textId="0B3EACA4" w:rsidR="007805DA" w:rsidRPr="007805DA" w:rsidDel="008A1C6C" w:rsidRDefault="007805DA" w:rsidP="007805DA">
      <w:pPr>
        <w:pStyle w:val="P-Regular"/>
        <w:rPr>
          <w:del w:id="7" w:author="Tazeen Shaikh" w:date="2024-10-22T12:44:00Z" w16du:dateUtc="2024-10-22T07:14:00Z"/>
        </w:rPr>
      </w:pPr>
      <w:bookmarkStart w:id="8" w:name="_Hlk180493365"/>
      <w:del w:id="9" w:author="Tazeen Shaikh" w:date="2024-10-22T12:44:00Z" w16du:dateUtc="2024-10-22T07:14:00Z">
        <w:r w:rsidRPr="007805DA" w:rsidDel="008A1C6C">
          <w:rPr>
            <w:rStyle w:val="P-Keyword"/>
          </w:rPr>
          <w:delText xml:space="preserve">Natural Language Processing (NLP) </w:delText>
        </w:r>
        <w:r w:rsidRPr="007805DA" w:rsidDel="008A1C6C">
          <w:delText xml:space="preserve">has evolved into one of the most critical fields in artificial intelligence, enabling machines to understand, process, and generate human language. This book focuses on leveraging the </w:delText>
        </w:r>
        <w:r w:rsidRPr="007805DA" w:rsidDel="008A1C6C">
          <w:rPr>
            <w:rStyle w:val="P-Keyword"/>
          </w:rPr>
          <w:delText>Hugging Face Diffus</w:delText>
        </w:r>
        <w:r w:rsidR="00096978" w:rsidRPr="00096978" w:rsidDel="008A1C6C">
          <w:rPr>
            <w:rStyle w:val="P-Keyword"/>
          </w:rPr>
          <w:delText>ers</w:delText>
        </w:r>
        <w:r w:rsidRPr="007805DA" w:rsidDel="008A1C6C">
          <w:rPr>
            <w:rStyle w:val="P-Keyword"/>
          </w:rPr>
          <w:delText xml:space="preserve"> library</w:delText>
        </w:r>
        <w:r w:rsidRPr="007805DA" w:rsidDel="008A1C6C">
          <w:delText>, a state-of-the-art tool that provides researchers, practitioners, and professionals in NLP, AI, and ML with pre-trained transformer models, intuitive APIs, and scalable solutions to address complex language processing tasks.</w:delText>
        </w:r>
      </w:del>
    </w:p>
    <w:p w14:paraId="332ADF5E" w14:textId="4108F587" w:rsidR="007805DA" w:rsidRPr="007805DA" w:rsidDel="008A1C6C" w:rsidRDefault="007805DA" w:rsidP="007805DA">
      <w:pPr>
        <w:pStyle w:val="P-Regular"/>
        <w:rPr>
          <w:del w:id="10" w:author="Tazeen Shaikh" w:date="2024-10-22T12:44:00Z" w16du:dateUtc="2024-10-22T07:14:00Z"/>
        </w:rPr>
      </w:pPr>
      <w:del w:id="11" w:author="Tazeen Shaikh" w:date="2024-10-22T12:44:00Z" w16du:dateUtc="2024-10-22T07:14:00Z">
        <w:r w:rsidRPr="007805DA" w:rsidDel="008A1C6C">
          <w:delText xml:space="preserve">The aim of this book is to equip readers with both foundational and advanced knowledge of NLP and deep learning, guiding them through practical implementations, from basic sequence labeling tasks to sophisticated applications like generative text and sentiment analysis. Readers will learn to harness the power of the Hugging Face </w:delText>
        </w:r>
        <w:r w:rsidR="00E95A88" w:rsidDel="008A1C6C">
          <w:delText>Diffusers</w:delText>
        </w:r>
        <w:r w:rsidRPr="007805DA" w:rsidDel="008A1C6C">
          <w:delText xml:space="preserve"> library to streamline workflows, improve model performance, and deploy models in real-world environments.</w:delText>
        </w:r>
      </w:del>
    </w:p>
    <w:p w14:paraId="0EC7DBD7" w14:textId="2918B158" w:rsidR="007805DA" w:rsidDel="008A1C6C" w:rsidRDefault="007805DA" w:rsidP="007805DA">
      <w:pPr>
        <w:pStyle w:val="P-Regular"/>
        <w:rPr>
          <w:del w:id="12" w:author="Tazeen Shaikh" w:date="2024-10-22T12:44:00Z" w16du:dateUtc="2024-10-22T07:14:00Z"/>
        </w:rPr>
      </w:pPr>
      <w:del w:id="13" w:author="Tazeen Shaikh" w:date="2024-10-22T12:44:00Z" w16du:dateUtc="2024-10-22T07:14:00Z">
        <w:r w:rsidRPr="007805DA" w:rsidDel="008A1C6C">
          <w:delText xml:space="preserve">By the end of this book, you will have a comprehensive understanding of NLP models, their architectures, and how to fine-tune them for various applications. This includes sentiment analysis, </w:delText>
        </w:r>
        <w:r w:rsidRPr="007805DA" w:rsidDel="008A1C6C">
          <w:rPr>
            <w:rStyle w:val="P-Keyword"/>
          </w:rPr>
          <w:delText>named entity recognition (NER)</w:delText>
        </w:r>
        <w:r w:rsidRPr="007805DA" w:rsidDel="008A1C6C">
          <w:delText xml:space="preserve">, </w:delText>
        </w:r>
        <w:r w:rsidRPr="007805DA" w:rsidDel="008A1C6C">
          <w:rPr>
            <w:rStyle w:val="P-Keyword"/>
          </w:rPr>
          <w:delText>part-of-speech (POS)</w:delText>
        </w:r>
        <w:r w:rsidRPr="007805DA" w:rsidDel="008A1C6C">
          <w:delText xml:space="preserve"> tagging, and beyond. You will also gain practical experience through </w:delText>
        </w:r>
        <w:r w:rsidR="000366C1" w:rsidDel="008A1C6C">
          <w:delText>practice examples</w:delText>
        </w:r>
        <w:r w:rsidRPr="007805DA" w:rsidDel="008A1C6C">
          <w:delText>, allowing you to seamlessly integrate pre-trained models into your NLP tasks, ensuring efficient and scalable deployment.</w:delText>
        </w:r>
      </w:del>
    </w:p>
    <w:bookmarkEnd w:id="8"/>
    <w:p w14:paraId="5E1722AA" w14:textId="2E1DC57B" w:rsidR="006F5980" w:rsidRPr="006F5980" w:rsidDel="008A1C6C" w:rsidRDefault="006F5980" w:rsidP="006F5980">
      <w:pPr>
        <w:pStyle w:val="H1-Section"/>
        <w:rPr>
          <w:del w:id="14" w:author="Tazeen Shaikh" w:date="2024-10-22T12:45:00Z" w16du:dateUtc="2024-10-22T07:15:00Z"/>
        </w:rPr>
      </w:pPr>
      <w:del w:id="15" w:author="Tazeen Shaikh" w:date="2024-10-22T12:45:00Z" w16du:dateUtc="2024-10-22T07:15:00Z">
        <w:r w:rsidRPr="006F5980" w:rsidDel="008A1C6C">
          <w:delText>Part 1: Fundamentals of NLP and Deep Learning</w:delText>
        </w:r>
      </w:del>
    </w:p>
    <w:p w14:paraId="3899CA98" w14:textId="5A636D9C" w:rsidR="006F5980" w:rsidRPr="006F5980" w:rsidDel="008A1C6C" w:rsidRDefault="006F5980" w:rsidP="006F5980">
      <w:pPr>
        <w:pStyle w:val="P-Regular"/>
        <w:rPr>
          <w:del w:id="16" w:author="Tazeen Shaikh" w:date="2024-10-22T12:45:00Z" w16du:dateUtc="2024-10-22T07:15:00Z"/>
          <w:lang w:val="en-US"/>
        </w:rPr>
      </w:pPr>
      <w:bookmarkStart w:id="17" w:name="_Hlk180493517"/>
      <w:del w:id="18" w:author="Tazeen Shaikh" w:date="2024-10-22T12:45:00Z" w16du:dateUtc="2024-10-22T07:15:00Z">
        <w:r w:rsidRPr="006F5980" w:rsidDel="008A1C6C">
          <w:rPr>
            <w:lang w:val="en-US"/>
          </w:rPr>
          <w:delText>Part 1 of this book focuses on the fundamentals of Natural Language Processing and Deep Learning, laying the groundwork for understanding and applying advanced models later in the book. As NLP has rapidly evolved, deep learning techniques have played a transformative role in how we process, analyze, and generate language. This section will introduce the foundational concepts, highlight the significance of these techniques, and explore the intersection of NLP with deep learning architectures like transformers</w:delText>
        </w:r>
      </w:del>
      <w:customXmlDelRangeStart w:id="19" w:author="Tazeen Shaikh" w:date="2024-10-22T12:45:00Z"/>
      <w:sdt>
        <w:sdtPr>
          <w:id w:val="1647471204"/>
          <w:citation/>
        </w:sdtPr>
        <w:sdtContent>
          <w:customXmlDelRangeEnd w:id="19"/>
          <w:del w:id="20" w:author="Tazeen Shaikh" w:date="2024-10-22T12:45:00Z" w16du:dateUtc="2024-10-22T07:15:00Z">
            <w:r w:rsidR="00363E75" w:rsidDel="008A1C6C">
              <w:fldChar w:fldCharType="begin"/>
            </w:r>
            <w:r w:rsidR="00363E75" w:rsidDel="008A1C6C">
              <w:rPr>
                <w:lang w:val="en-US"/>
              </w:rPr>
              <w:delInstrText xml:space="preserve"> CITATION rothman2021a \l 1033 </w:delInstrText>
            </w:r>
            <w:r w:rsidR="00363E75" w:rsidDel="008A1C6C">
              <w:fldChar w:fldCharType="separate"/>
            </w:r>
            <w:r w:rsidR="00730456" w:rsidDel="008A1C6C">
              <w:rPr>
                <w:noProof/>
                <w:lang w:val="en-US"/>
              </w:rPr>
              <w:delText xml:space="preserve"> </w:delText>
            </w:r>
            <w:r w:rsidR="00730456" w:rsidRPr="00730456" w:rsidDel="008A1C6C">
              <w:rPr>
                <w:noProof/>
                <w:lang w:val="en-US"/>
              </w:rPr>
              <w:delText>(Rothman, 2021)</w:delText>
            </w:r>
            <w:r w:rsidR="00363E75" w:rsidDel="008A1C6C">
              <w:fldChar w:fldCharType="end"/>
            </w:r>
          </w:del>
          <w:customXmlDelRangeStart w:id="21" w:author="Tazeen Shaikh" w:date="2024-10-22T12:45:00Z"/>
        </w:sdtContent>
      </w:sdt>
      <w:customXmlDelRangeEnd w:id="21"/>
      <w:del w:id="22" w:author="Tazeen Shaikh" w:date="2024-10-22T12:45:00Z" w16du:dateUtc="2024-10-22T07:15:00Z">
        <w:r w:rsidRPr="006F5980" w:rsidDel="008A1C6C">
          <w:rPr>
            <w:lang w:val="en-US"/>
          </w:rPr>
          <w:delText>.</w:delText>
        </w:r>
      </w:del>
    </w:p>
    <w:p w14:paraId="7EFE0634" w14:textId="0C772E25" w:rsidR="006F5980" w:rsidRPr="006F5980" w:rsidDel="008A1C6C" w:rsidRDefault="006F5980" w:rsidP="006F5980">
      <w:pPr>
        <w:pStyle w:val="P-Regular"/>
        <w:rPr>
          <w:del w:id="23" w:author="Tazeen Shaikh" w:date="2024-10-22T12:45:00Z" w16du:dateUtc="2024-10-22T07:15:00Z"/>
          <w:lang w:val="en-US"/>
        </w:rPr>
      </w:pPr>
      <w:del w:id="24" w:author="Tazeen Shaikh" w:date="2024-10-22T12:45:00Z" w16du:dateUtc="2024-10-22T07:15:00Z">
        <w:r w:rsidRPr="006F5980" w:rsidDel="008A1C6C">
          <w:rPr>
            <w:lang w:val="en-US"/>
          </w:rPr>
          <w:delText>We begin with an overview of NLP's evolution, emphasizing the shift from rule-based methods to machine learning and deep learning approaches. This section will also cover essential topics such as tokenization, word embeddings, and attention mechanisms, which are critical for understanding advanced models like transformers. These components are key to enabling machines to interpret, generate, and respond to human language in ways that were previously unimaginable.</w:delText>
        </w:r>
      </w:del>
    </w:p>
    <w:p w14:paraId="7240E2B0" w14:textId="06AF0E0A" w:rsidR="006F5980" w:rsidRPr="006F5980" w:rsidDel="008A1C6C" w:rsidRDefault="006F5980" w:rsidP="006F5980">
      <w:pPr>
        <w:pStyle w:val="P-Regular"/>
        <w:rPr>
          <w:del w:id="25" w:author="Tazeen Shaikh" w:date="2024-10-22T12:45:00Z" w16du:dateUtc="2024-10-22T07:15:00Z"/>
          <w:lang w:val="en-US"/>
        </w:rPr>
      </w:pPr>
      <w:del w:id="26" w:author="Tazeen Shaikh" w:date="2024-10-22T12:45:00Z" w16du:dateUtc="2024-10-22T07:15:00Z">
        <w:r w:rsidRPr="006F5980" w:rsidDel="008A1C6C">
          <w:rPr>
            <w:lang w:val="en-US"/>
          </w:rPr>
          <w:delText xml:space="preserve">By the end of Part 1, you will be well-versed in the foundational concepts of NLP and have a solid grasp of deep learning's role in improving language processing. </w:delText>
        </w:r>
        <w:r w:rsidR="009D0A6B" w:rsidRPr="006F5980" w:rsidDel="008A1C6C">
          <w:rPr>
            <w:lang w:val="en-US"/>
          </w:rPr>
          <w:delText>You will</w:delText>
        </w:r>
        <w:r w:rsidRPr="006F5980" w:rsidDel="008A1C6C">
          <w:rPr>
            <w:lang w:val="en-US"/>
          </w:rPr>
          <w:delText xml:space="preserve"> be prepared to dive into more advanced applications, armed with the knowledge of how basic components work together to power </w:delText>
        </w:r>
        <w:r w:rsidR="00317B01" w:rsidRPr="006F5980" w:rsidDel="008A1C6C">
          <w:rPr>
            <w:lang w:val="en-US"/>
          </w:rPr>
          <w:delText>innovative</w:delText>
        </w:r>
        <w:r w:rsidRPr="006F5980" w:rsidDel="008A1C6C">
          <w:rPr>
            <w:lang w:val="en-US"/>
          </w:rPr>
          <w:delText xml:space="preserve"> models like BERT and GPT, which have reshaped the landscape of NLP.</w:delText>
        </w:r>
        <w:commentRangeEnd w:id="4"/>
        <w:r w:rsidR="00617C7A" w:rsidDel="008A1C6C">
          <w:rPr>
            <w:rStyle w:val="CommentReference"/>
            <w:rFonts w:eastAsiaTheme="minorHAnsi"/>
            <w:lang w:val="en-US"/>
          </w:rPr>
          <w:commentReference w:id="4"/>
        </w:r>
        <w:bookmarkEnd w:id="17"/>
      </w:del>
    </w:p>
    <w:p w14:paraId="6A72AA92" w14:textId="32CAFDA3" w:rsidR="003529F5" w:rsidRPr="007805DA" w:rsidDel="008A1C6C" w:rsidRDefault="00EA0095" w:rsidP="00EA0095">
      <w:pPr>
        <w:pStyle w:val="H1-Section"/>
        <w:rPr>
          <w:del w:id="27" w:author="Tazeen Shaikh" w:date="2024-10-22T12:45:00Z" w16du:dateUtc="2024-10-22T07:15:00Z"/>
          <w:rFonts w:eastAsia="Arial"/>
        </w:rPr>
      </w:pPr>
      <w:del w:id="28" w:author="Tazeen Shaikh" w:date="2024-10-22T12:45:00Z" w16du:dateUtc="2024-10-22T07:15:00Z">
        <w:r w:rsidDel="008A1C6C">
          <w:delText>Chapter 1</w:delText>
        </w:r>
      </w:del>
    </w:p>
    <w:p w14:paraId="120B5637" w14:textId="1C98CED5" w:rsidR="00DE0CCA" w:rsidRPr="00DE0CCA" w:rsidRDefault="00DE0CCA" w:rsidP="00DE0CCA">
      <w:pPr>
        <w:pStyle w:val="P-Regular"/>
        <w:rPr>
          <w:lang w:val="en-US"/>
        </w:rPr>
      </w:pPr>
      <w:bookmarkStart w:id="29" w:name="_Hlk180587859"/>
      <w:bookmarkStart w:id="30" w:name="_Hlk181038155"/>
      <w:r w:rsidRPr="00DE0CCA">
        <w:rPr>
          <w:lang w:val="en-US"/>
        </w:rPr>
        <w:t xml:space="preserve">The </w:t>
      </w:r>
      <w:r w:rsidRPr="00DE0CCA">
        <w:rPr>
          <w:rStyle w:val="P-Keyword"/>
          <w:lang w:val="en-US"/>
        </w:rPr>
        <w:t>Hugging Face Diffusers library</w:t>
      </w:r>
      <w:r w:rsidRPr="00DE0CCA">
        <w:rPr>
          <w:lang w:val="en-US"/>
        </w:rPr>
        <w:t xml:space="preserve"> has become a cornerstone in the field of </w:t>
      </w:r>
      <w:r w:rsidRPr="00DE0CCA">
        <w:rPr>
          <w:rStyle w:val="P-Keyword"/>
          <w:lang w:val="en-US"/>
        </w:rPr>
        <w:t>natural language processing (NLP)</w:t>
      </w:r>
      <w:r w:rsidRPr="00DE0CCA">
        <w:rPr>
          <w:lang w:val="en-US"/>
        </w:rPr>
        <w:t xml:space="preserve">, offering </w:t>
      </w:r>
      <w:r w:rsidR="00A81E13" w:rsidRPr="00DE0CCA">
        <w:rPr>
          <w:lang w:val="en-US"/>
        </w:rPr>
        <w:t>innovative</w:t>
      </w:r>
      <w:r w:rsidRPr="00DE0CCA">
        <w:rPr>
          <w:lang w:val="en-US"/>
        </w:rPr>
        <w:t xml:space="preserve"> tools for training, fine-tuning, and deploying transformer-based models. Its power lies in leveraging state-of-the-art architectures like </w:t>
      </w:r>
      <w:r w:rsidRPr="00DE0CCA">
        <w:rPr>
          <w:rStyle w:val="P-Keyword"/>
          <w:lang w:val="en-US"/>
        </w:rPr>
        <w:t>BERT (Bidirectional Encoder Representations from Transformers)</w:t>
      </w:r>
      <w:r w:rsidRPr="00DE0CCA">
        <w:rPr>
          <w:lang w:val="en-US"/>
        </w:rPr>
        <w:t xml:space="preserve"> and </w:t>
      </w:r>
      <w:r w:rsidRPr="00DE0CCA">
        <w:rPr>
          <w:rStyle w:val="P-Keyword"/>
          <w:lang w:val="en-US"/>
        </w:rPr>
        <w:t>GPT (Generative Pre-trained Transformer)</w:t>
      </w:r>
      <w:r w:rsidRPr="00DE0CCA">
        <w:rPr>
          <w:lang w:val="en-US"/>
        </w:rPr>
        <w:t>, which have redefined what is possible in tasks ranging from sentiment analysis to text generation. In this chapter, we will explore the full breadth of the Hugging Face Diffusers library, covering its core functionalities, installation, and comparison with other NLP libraries.</w:t>
      </w:r>
    </w:p>
    <w:p w14:paraId="57F7397F" w14:textId="723DD971" w:rsidR="00DE0CCA" w:rsidRPr="00DE0CCA" w:rsidRDefault="00DE0CCA" w:rsidP="00DE0CCA">
      <w:pPr>
        <w:pStyle w:val="P-Regular"/>
        <w:rPr>
          <w:lang w:val="en-US"/>
        </w:rPr>
      </w:pPr>
      <w:r w:rsidRPr="00DE0CCA">
        <w:rPr>
          <w:lang w:val="en-US"/>
        </w:rPr>
        <w:t xml:space="preserve">By the end of this chapter, </w:t>
      </w:r>
      <w:commentRangeStart w:id="31"/>
      <w:del w:id="32" w:author="Tazeen Shaikh" w:date="2024-10-22T12:46:00Z" w16du:dateUtc="2024-10-22T07:16:00Z">
        <w:r w:rsidRPr="00DE0CCA" w:rsidDel="008A1C6C">
          <w:rPr>
            <w:lang w:val="en-US"/>
          </w:rPr>
          <w:delText xml:space="preserve">readers </w:delText>
        </w:r>
      </w:del>
      <w:ins w:id="33" w:author="Tazeen Shaikh" w:date="2024-10-22T12:46:00Z" w16du:dateUtc="2024-10-22T07:16:00Z">
        <w:r w:rsidR="008A1C6C">
          <w:rPr>
            <w:lang w:val="en-US"/>
          </w:rPr>
          <w:t>you</w:t>
        </w:r>
        <w:r w:rsidR="008A1C6C" w:rsidRPr="00DE0CCA">
          <w:rPr>
            <w:lang w:val="en-US"/>
          </w:rPr>
          <w:t xml:space="preserve"> </w:t>
        </w:r>
      </w:ins>
      <w:commentRangeEnd w:id="31"/>
      <w:ins w:id="34" w:author="Tazeen Shaikh" w:date="2024-10-22T12:47:00Z" w16du:dateUtc="2024-10-22T07:17:00Z">
        <w:r w:rsidR="008A1C6C">
          <w:rPr>
            <w:rStyle w:val="CommentReference"/>
            <w:rFonts w:eastAsiaTheme="minorHAnsi"/>
            <w:lang w:val="en-US"/>
          </w:rPr>
          <w:commentReference w:id="31"/>
        </w:r>
      </w:ins>
      <w:r w:rsidRPr="00DE0CCA">
        <w:rPr>
          <w:lang w:val="en-US"/>
        </w:rPr>
        <w:t>will acquire essential skills in training and fine-tuning models for various NLP tasks. You will also gain practical insights into deploying these models for real-world applications.</w:t>
      </w:r>
      <w:r w:rsidR="00914A18">
        <w:rPr>
          <w:lang w:val="en-US"/>
        </w:rPr>
        <w:t xml:space="preserve"> W</w:t>
      </w:r>
      <w:r w:rsidRPr="00DE0CCA">
        <w:rPr>
          <w:lang w:val="en-US"/>
        </w:rPr>
        <w:t>e will cover critical topics, each essential for mastering the Hugging Face Diffusers library.</w:t>
      </w:r>
      <w:commentRangeEnd w:id="5"/>
      <w:r w:rsidR="006D055D">
        <w:rPr>
          <w:rStyle w:val="CommentReference"/>
          <w:rFonts w:eastAsiaTheme="minorHAnsi"/>
          <w:lang w:val="en-US"/>
        </w:rPr>
        <w:commentReference w:id="5"/>
      </w:r>
    </w:p>
    <w:bookmarkEnd w:id="29"/>
    <w:p w14:paraId="7AE9641D" w14:textId="5A567BEA" w:rsidR="00F9305F" w:rsidRPr="00F9305F" w:rsidRDefault="00B21BA0" w:rsidP="00F9305F">
      <w:pPr>
        <w:pStyle w:val="P-Regular"/>
        <w:rPr>
          <w:lang w:val="en-US"/>
        </w:rPr>
      </w:pPr>
      <w:r w:rsidRPr="00B21BA0">
        <w:rPr>
          <w:lang w:val="en-US"/>
        </w:rPr>
        <w:t>In this chapter, we will cover</w:t>
      </w:r>
      <w:r w:rsidR="00F9305F" w:rsidRPr="00F9305F">
        <w:rPr>
          <w:lang w:val="en-US"/>
        </w:rPr>
        <w:t>:</w:t>
      </w:r>
    </w:p>
    <w:p w14:paraId="66B2A1CC" w14:textId="77777777" w:rsidR="00F9305F" w:rsidRPr="00F9305F" w:rsidRDefault="00F9305F" w:rsidP="00C71D47">
      <w:pPr>
        <w:pStyle w:val="P-Regular"/>
        <w:numPr>
          <w:ilvl w:val="0"/>
          <w:numId w:val="9"/>
        </w:numPr>
        <w:rPr>
          <w:lang w:val="en-US"/>
        </w:rPr>
      </w:pPr>
      <w:r w:rsidRPr="00F9305F">
        <w:rPr>
          <w:lang w:val="en-US"/>
        </w:rPr>
        <w:t>Overview of Hugging Face Diffusers Library</w:t>
      </w:r>
    </w:p>
    <w:p w14:paraId="6DF5F349" w14:textId="77777777" w:rsidR="00F9305F" w:rsidRPr="00F9305F" w:rsidRDefault="00F9305F" w:rsidP="00C71D47">
      <w:pPr>
        <w:pStyle w:val="P-Regular"/>
        <w:numPr>
          <w:ilvl w:val="0"/>
          <w:numId w:val="9"/>
        </w:numPr>
        <w:rPr>
          <w:lang w:val="en-US"/>
        </w:rPr>
      </w:pPr>
      <w:r w:rsidRPr="00F9305F">
        <w:rPr>
          <w:lang w:val="en-US"/>
        </w:rPr>
        <w:t>Key features and functionalities</w:t>
      </w:r>
    </w:p>
    <w:p w14:paraId="0F83321B" w14:textId="77777777" w:rsidR="00F9305F" w:rsidRPr="00F9305F" w:rsidRDefault="00F9305F" w:rsidP="00C71D47">
      <w:pPr>
        <w:pStyle w:val="P-Regular"/>
        <w:numPr>
          <w:ilvl w:val="0"/>
          <w:numId w:val="9"/>
        </w:numPr>
        <w:rPr>
          <w:lang w:val="en-US"/>
        </w:rPr>
      </w:pPr>
      <w:r w:rsidRPr="00F9305F">
        <w:rPr>
          <w:lang w:val="en-US"/>
        </w:rPr>
        <w:t>Comparison with other NLP libraries</w:t>
      </w:r>
    </w:p>
    <w:p w14:paraId="3725EF94" w14:textId="77777777" w:rsidR="00F9305F" w:rsidRPr="00F9305F" w:rsidRDefault="00F9305F" w:rsidP="00C71D47">
      <w:pPr>
        <w:pStyle w:val="P-Regular"/>
        <w:numPr>
          <w:ilvl w:val="0"/>
          <w:numId w:val="9"/>
        </w:numPr>
        <w:rPr>
          <w:lang w:val="en-US"/>
        </w:rPr>
      </w:pPr>
      <w:r w:rsidRPr="00F9305F">
        <w:rPr>
          <w:lang w:val="en-US"/>
        </w:rPr>
        <w:t>Model training with Hugging Face Diffusers</w:t>
      </w:r>
    </w:p>
    <w:p w14:paraId="4564DC54" w14:textId="77777777" w:rsidR="00F9305F" w:rsidRPr="00F9305F" w:rsidRDefault="00F9305F" w:rsidP="00C71D47">
      <w:pPr>
        <w:pStyle w:val="P-Regular"/>
        <w:numPr>
          <w:ilvl w:val="0"/>
          <w:numId w:val="9"/>
        </w:numPr>
        <w:rPr>
          <w:lang w:val="en-US"/>
        </w:rPr>
      </w:pPr>
      <w:r w:rsidRPr="00F9305F">
        <w:rPr>
          <w:lang w:val="en-US"/>
        </w:rPr>
        <w:t>Setting up the environment and installation</w:t>
      </w:r>
    </w:p>
    <w:p w14:paraId="49655B01" w14:textId="77777777" w:rsidR="00F9305F" w:rsidRPr="00F9305F" w:rsidRDefault="00F9305F" w:rsidP="00C71D47">
      <w:pPr>
        <w:pStyle w:val="P-Regular"/>
        <w:numPr>
          <w:ilvl w:val="0"/>
          <w:numId w:val="9"/>
        </w:numPr>
        <w:rPr>
          <w:lang w:val="en-US"/>
        </w:rPr>
      </w:pPr>
      <w:r w:rsidRPr="00F9305F">
        <w:rPr>
          <w:lang w:val="en-US"/>
        </w:rPr>
        <w:t>Loading and preparing datasets</w:t>
      </w:r>
    </w:p>
    <w:p w14:paraId="5061230F" w14:textId="77777777" w:rsidR="00F9305F" w:rsidRPr="00F9305F" w:rsidRDefault="00F9305F" w:rsidP="00C71D47">
      <w:pPr>
        <w:pStyle w:val="P-Regular"/>
        <w:numPr>
          <w:ilvl w:val="0"/>
          <w:numId w:val="9"/>
        </w:numPr>
        <w:rPr>
          <w:lang w:val="en-US"/>
        </w:rPr>
      </w:pPr>
      <w:r w:rsidRPr="00F9305F">
        <w:rPr>
          <w:lang w:val="en-US"/>
        </w:rPr>
        <w:t>Training models from scratch</w:t>
      </w:r>
    </w:p>
    <w:p w14:paraId="398ACD4B" w14:textId="77777777" w:rsidR="00F9305F" w:rsidRPr="00F9305F" w:rsidRDefault="00F9305F" w:rsidP="00C71D47">
      <w:pPr>
        <w:pStyle w:val="P-Regular"/>
        <w:numPr>
          <w:ilvl w:val="0"/>
          <w:numId w:val="9"/>
        </w:numPr>
        <w:rPr>
          <w:lang w:val="en-US"/>
        </w:rPr>
      </w:pPr>
      <w:r w:rsidRPr="00F9305F">
        <w:rPr>
          <w:lang w:val="en-US"/>
        </w:rPr>
        <w:t>Fine-tuning models with Hugging Face Diffusers</w:t>
      </w:r>
    </w:p>
    <w:p w14:paraId="1CF27DBB" w14:textId="77777777" w:rsidR="00F9305F" w:rsidRPr="00F9305F" w:rsidRDefault="00F9305F" w:rsidP="00C71D47">
      <w:pPr>
        <w:pStyle w:val="P-Regular"/>
        <w:numPr>
          <w:ilvl w:val="0"/>
          <w:numId w:val="9"/>
        </w:numPr>
        <w:rPr>
          <w:lang w:val="en-US"/>
        </w:rPr>
      </w:pPr>
      <w:r w:rsidRPr="00F9305F">
        <w:rPr>
          <w:lang w:val="en-US"/>
        </w:rPr>
        <w:t>Importance of fine-tuning pre-trained models</w:t>
      </w:r>
    </w:p>
    <w:p w14:paraId="1DCE2D5A" w14:textId="77777777" w:rsidR="00F9305F" w:rsidRPr="00F9305F" w:rsidRDefault="00F9305F" w:rsidP="00C71D47">
      <w:pPr>
        <w:pStyle w:val="P-Regular"/>
        <w:numPr>
          <w:ilvl w:val="0"/>
          <w:numId w:val="9"/>
        </w:numPr>
        <w:rPr>
          <w:lang w:val="en-US"/>
        </w:rPr>
      </w:pPr>
      <w:r w:rsidRPr="00F9305F">
        <w:rPr>
          <w:lang w:val="en-US"/>
        </w:rPr>
        <w:t>Step-by-step guide to fine-tuning models for specific NLP tasks</w:t>
      </w:r>
    </w:p>
    <w:p w14:paraId="09AE94F0" w14:textId="77777777" w:rsidR="00F9305F" w:rsidRPr="00F9305F" w:rsidRDefault="00F9305F" w:rsidP="00C71D47">
      <w:pPr>
        <w:pStyle w:val="P-Regular"/>
        <w:numPr>
          <w:ilvl w:val="0"/>
          <w:numId w:val="9"/>
        </w:numPr>
        <w:rPr>
          <w:lang w:val="en-US"/>
        </w:rPr>
      </w:pPr>
      <w:r w:rsidRPr="00F9305F">
        <w:rPr>
          <w:lang w:val="en-US"/>
        </w:rPr>
        <w:lastRenderedPageBreak/>
        <w:t>Best practices for optimizing fine-tuning performance</w:t>
      </w:r>
    </w:p>
    <w:p w14:paraId="09947A5B" w14:textId="77777777" w:rsidR="00F9305F" w:rsidRPr="00F9305F" w:rsidRDefault="00F9305F" w:rsidP="00C71D47">
      <w:pPr>
        <w:pStyle w:val="P-Regular"/>
        <w:numPr>
          <w:ilvl w:val="0"/>
          <w:numId w:val="9"/>
        </w:numPr>
        <w:rPr>
          <w:lang w:val="en-US"/>
        </w:rPr>
      </w:pPr>
      <w:r w:rsidRPr="00F9305F">
        <w:rPr>
          <w:lang w:val="en-US"/>
        </w:rPr>
        <w:t>Performing inference with trained models</w:t>
      </w:r>
    </w:p>
    <w:p w14:paraId="2026AD42" w14:textId="77777777" w:rsidR="00F9305F" w:rsidRPr="00F9305F" w:rsidRDefault="00F9305F" w:rsidP="00C71D47">
      <w:pPr>
        <w:pStyle w:val="P-Regular"/>
        <w:numPr>
          <w:ilvl w:val="0"/>
          <w:numId w:val="9"/>
        </w:numPr>
        <w:rPr>
          <w:lang w:val="en-US"/>
        </w:rPr>
      </w:pPr>
      <w:r w:rsidRPr="00F9305F">
        <w:rPr>
          <w:lang w:val="en-US"/>
        </w:rPr>
        <w:t>Techniques for deploying models in production</w:t>
      </w:r>
    </w:p>
    <w:p w14:paraId="06D1794C" w14:textId="77777777" w:rsidR="00F9305F" w:rsidRPr="00F9305F" w:rsidRDefault="00F9305F" w:rsidP="00C71D47">
      <w:pPr>
        <w:pStyle w:val="P-Regular"/>
        <w:numPr>
          <w:ilvl w:val="0"/>
          <w:numId w:val="9"/>
        </w:numPr>
        <w:rPr>
          <w:lang w:val="en-US"/>
        </w:rPr>
      </w:pPr>
      <w:r w:rsidRPr="00F9305F">
        <w:rPr>
          <w:lang w:val="en-US"/>
        </w:rPr>
        <w:t>Monitoring and maintaining deployed models</w:t>
      </w:r>
    </w:p>
    <w:p w14:paraId="2D27148E" w14:textId="77777777" w:rsidR="00F9305F" w:rsidRPr="00F9305F" w:rsidRDefault="00F9305F" w:rsidP="00C71D47">
      <w:pPr>
        <w:pStyle w:val="P-Regular"/>
        <w:numPr>
          <w:ilvl w:val="0"/>
          <w:numId w:val="9"/>
        </w:numPr>
        <w:rPr>
          <w:lang w:val="en-US"/>
        </w:rPr>
      </w:pPr>
      <w:r w:rsidRPr="00F9305F">
        <w:rPr>
          <w:lang w:val="en-US"/>
        </w:rPr>
        <w:t>Case studies of Hugging Face Diffusers applications</w:t>
      </w:r>
    </w:p>
    <w:p w14:paraId="4F4C4B0D" w14:textId="5F6881A6" w:rsidR="00F9305F" w:rsidRPr="00F9305F" w:rsidRDefault="00DD0AA1" w:rsidP="00C71D47">
      <w:pPr>
        <w:pStyle w:val="P-Regular"/>
        <w:numPr>
          <w:ilvl w:val="0"/>
          <w:numId w:val="9"/>
        </w:numPr>
        <w:rPr>
          <w:lang w:val="en-US"/>
        </w:rPr>
      </w:pPr>
      <w:r w:rsidRPr="00F9305F">
        <w:rPr>
          <w:lang w:val="en-US"/>
        </w:rPr>
        <w:t>Direct</w:t>
      </w:r>
      <w:r w:rsidR="00F9305F" w:rsidRPr="00F9305F">
        <w:rPr>
          <w:lang w:val="en-US"/>
        </w:rPr>
        <w:t xml:space="preserve"> exercises for fine-tuning and deploying models</w:t>
      </w:r>
    </w:p>
    <w:bookmarkEnd w:id="30"/>
    <w:p w14:paraId="3CE805CB" w14:textId="77777777" w:rsidR="00F9305F" w:rsidRPr="00F9305F" w:rsidRDefault="00F9305F" w:rsidP="00F9305F">
      <w:pPr>
        <w:pStyle w:val="P-Regular"/>
        <w:rPr>
          <w:lang w:val="en-US"/>
        </w:rPr>
      </w:pPr>
      <w:commentRangeStart w:id="35"/>
      <w:r w:rsidRPr="00F9305F">
        <w:rPr>
          <w:lang w:val="en-US"/>
        </w:rPr>
        <w:t>By the end of this chapter, you will learn to:</w:t>
      </w:r>
    </w:p>
    <w:p w14:paraId="2C330EF2" w14:textId="77777777" w:rsidR="00F9305F" w:rsidRPr="00F9305F" w:rsidRDefault="00F9305F" w:rsidP="00C71D47">
      <w:pPr>
        <w:pStyle w:val="P-Regular"/>
        <w:numPr>
          <w:ilvl w:val="0"/>
          <w:numId w:val="8"/>
        </w:numPr>
        <w:rPr>
          <w:lang w:val="en-US"/>
        </w:rPr>
      </w:pPr>
      <w:r w:rsidRPr="00F9305F">
        <w:rPr>
          <w:lang w:val="en-US"/>
        </w:rPr>
        <w:t>Understand the functionalities and features of the Hugging Face Diffusers library</w:t>
      </w:r>
    </w:p>
    <w:p w14:paraId="3DD1175B" w14:textId="77777777" w:rsidR="00F9305F" w:rsidRPr="00F9305F" w:rsidRDefault="00F9305F" w:rsidP="00C71D47">
      <w:pPr>
        <w:pStyle w:val="P-Regular"/>
        <w:numPr>
          <w:ilvl w:val="0"/>
          <w:numId w:val="8"/>
        </w:numPr>
        <w:rPr>
          <w:lang w:val="en-US"/>
        </w:rPr>
      </w:pPr>
      <w:r w:rsidRPr="00F9305F">
        <w:rPr>
          <w:lang w:val="en-US"/>
        </w:rPr>
        <w:t>Train NLP models from scratch</w:t>
      </w:r>
    </w:p>
    <w:p w14:paraId="1979D5CD" w14:textId="77777777" w:rsidR="00F9305F" w:rsidRPr="00F9305F" w:rsidRDefault="00F9305F" w:rsidP="00C71D47">
      <w:pPr>
        <w:pStyle w:val="P-Regular"/>
        <w:numPr>
          <w:ilvl w:val="0"/>
          <w:numId w:val="8"/>
        </w:numPr>
        <w:rPr>
          <w:lang w:val="en-US"/>
        </w:rPr>
      </w:pPr>
      <w:r w:rsidRPr="00F9305F">
        <w:rPr>
          <w:lang w:val="en-US"/>
        </w:rPr>
        <w:t>Fine-tune pre-trained models for specific tasks, such as sentiment analysis or named entity recognition (NER)</w:t>
      </w:r>
    </w:p>
    <w:p w14:paraId="720BE7D8" w14:textId="77777777" w:rsidR="00F9305F" w:rsidRPr="00F9305F" w:rsidRDefault="00F9305F" w:rsidP="00C71D47">
      <w:pPr>
        <w:pStyle w:val="P-Regular"/>
        <w:numPr>
          <w:ilvl w:val="0"/>
          <w:numId w:val="8"/>
        </w:numPr>
        <w:rPr>
          <w:lang w:val="en-US"/>
        </w:rPr>
      </w:pPr>
      <w:r w:rsidRPr="00F9305F">
        <w:rPr>
          <w:lang w:val="en-US"/>
        </w:rPr>
        <w:t>Deploy models into production environments, integrating them into APIs or microservices</w:t>
      </w:r>
    </w:p>
    <w:p w14:paraId="69C09514" w14:textId="019324A8" w:rsidR="00A545BB" w:rsidRPr="00A545BB" w:rsidRDefault="00F9305F" w:rsidP="00C71D47">
      <w:pPr>
        <w:pStyle w:val="P-Regular"/>
        <w:numPr>
          <w:ilvl w:val="0"/>
          <w:numId w:val="8"/>
        </w:numPr>
        <w:rPr>
          <w:lang w:val="en-US"/>
        </w:rPr>
      </w:pPr>
      <w:r w:rsidRPr="00F9305F">
        <w:rPr>
          <w:lang w:val="en-US"/>
        </w:rPr>
        <w:t xml:space="preserve">Monitor and maintain </w:t>
      </w:r>
      <w:r w:rsidR="00465792" w:rsidRPr="00F9305F">
        <w:rPr>
          <w:lang w:val="en-US"/>
        </w:rPr>
        <w:t>models’</w:t>
      </w:r>
      <w:r w:rsidRPr="00F9305F">
        <w:rPr>
          <w:lang w:val="en-US"/>
        </w:rPr>
        <w:t xml:space="preserve"> post-deployment for optimal performance</w:t>
      </w:r>
      <w:commentRangeEnd w:id="35"/>
      <w:r w:rsidR="00247BC4">
        <w:rPr>
          <w:rStyle w:val="CommentReference"/>
          <w:rFonts w:eastAsiaTheme="minorHAnsi"/>
          <w:lang w:val="en-US"/>
        </w:rPr>
        <w:commentReference w:id="35"/>
      </w:r>
    </w:p>
    <w:p w14:paraId="2623FD18" w14:textId="77777777" w:rsidR="00A545BB" w:rsidRPr="00A545BB" w:rsidRDefault="00A545BB" w:rsidP="00A545BB">
      <w:pPr>
        <w:pStyle w:val="H1-Section"/>
      </w:pPr>
      <w:commentRangeStart w:id="36"/>
      <w:r w:rsidRPr="00A545BB">
        <w:t>Technical Requirements</w:t>
      </w:r>
      <w:commentRangeEnd w:id="36"/>
      <w:r w:rsidR="00247BC4">
        <w:rPr>
          <w:rStyle w:val="CommentReference"/>
          <w:b w:val="0"/>
        </w:rPr>
        <w:commentReference w:id="36"/>
      </w:r>
    </w:p>
    <w:p w14:paraId="4DB14681" w14:textId="72AF7FB4" w:rsidR="00A545BB" w:rsidRPr="00A545BB" w:rsidRDefault="00A545BB" w:rsidP="00A545BB">
      <w:pPr>
        <w:pStyle w:val="P-Regular"/>
      </w:pPr>
      <w:r w:rsidRPr="00A545BB">
        <w:t xml:space="preserve">To fully engage with the </w:t>
      </w:r>
      <w:r w:rsidR="00FF50CB" w:rsidRPr="00A545BB">
        <w:t>direct</w:t>
      </w:r>
      <w:r w:rsidRPr="00A545BB">
        <w:t xml:space="preserve"> exercises in this chapter, </w:t>
      </w:r>
      <w:r w:rsidR="00413F90" w:rsidRPr="00A545BB">
        <w:t>you will</w:t>
      </w:r>
      <w:r w:rsidRPr="00A545BB">
        <w:t xml:space="preserve"> need to set up the proper software and hardware environment. Below are the essential technical requirements:</w:t>
      </w:r>
    </w:p>
    <w:p w14:paraId="24EA92F7" w14:textId="77777777" w:rsidR="00A545BB" w:rsidRPr="00A545BB" w:rsidRDefault="00A545BB" w:rsidP="00C71D47">
      <w:pPr>
        <w:pStyle w:val="P-Regular"/>
        <w:numPr>
          <w:ilvl w:val="0"/>
          <w:numId w:val="17"/>
        </w:numPr>
      </w:pPr>
      <w:r w:rsidRPr="00A545BB">
        <w:rPr>
          <w:b/>
          <w:bCs/>
        </w:rPr>
        <w:t>Python</w:t>
      </w:r>
      <w:r w:rsidRPr="00A545BB">
        <w:t xml:space="preserve">: Ensure you have Python installed on your computer. We recommend using Python 3.8 or later for compatibility with the Hugging Face Diffusers library. You can download it from </w:t>
      </w:r>
      <w:hyperlink r:id="rId15" w:tgtFrame="_new" w:history="1">
        <w:r w:rsidRPr="00A545BB">
          <w:rPr>
            <w:rStyle w:val="Hyperlink"/>
          </w:rPr>
          <w:t>python.org</w:t>
        </w:r>
      </w:hyperlink>
      <w:r w:rsidRPr="00A545BB">
        <w:t>.</w:t>
      </w:r>
    </w:p>
    <w:p w14:paraId="5614C7E0" w14:textId="77777777" w:rsidR="00A545BB" w:rsidRPr="00A545BB" w:rsidRDefault="00A545BB" w:rsidP="00C71D47">
      <w:pPr>
        <w:pStyle w:val="P-Regular"/>
        <w:numPr>
          <w:ilvl w:val="0"/>
          <w:numId w:val="17"/>
        </w:numPr>
      </w:pPr>
      <w:r w:rsidRPr="00A545BB">
        <w:rPr>
          <w:b/>
          <w:bCs/>
        </w:rPr>
        <w:t>Hugging Face Transformers Library</w:t>
      </w:r>
      <w:r w:rsidRPr="00A545BB">
        <w:t>: This chapter requires the Hugging Face Transformers library, which is the core tool for building and training models. Installation instructions are available in the Hugging Face documentation, but the basic installation can be done via pip:</w:t>
      </w:r>
    </w:p>
    <w:p w14:paraId="7644B46A" w14:textId="281CB88F" w:rsidR="00A545BB" w:rsidRPr="00A545BB" w:rsidRDefault="00171C73" w:rsidP="002C0BDC">
      <w:pPr>
        <w:pStyle w:val="SC-Source"/>
      </w:pPr>
      <w:r>
        <w:t xml:space="preserve">`` </w:t>
      </w:r>
      <w:r w:rsidR="00A545BB" w:rsidRPr="00A545BB">
        <w:t>bash</w:t>
      </w:r>
    </w:p>
    <w:p w14:paraId="1BBD4BD5" w14:textId="77777777" w:rsidR="00A545BB" w:rsidRDefault="00A545BB" w:rsidP="002C0BDC">
      <w:pPr>
        <w:pStyle w:val="SC-Source"/>
      </w:pPr>
      <w:r w:rsidRPr="00A545BB">
        <w:t>pip install transformers</w:t>
      </w:r>
    </w:p>
    <w:p w14:paraId="231BBDB1" w14:textId="5E07A639" w:rsidR="00171C73" w:rsidRPr="00A545BB" w:rsidRDefault="00171C73" w:rsidP="002C0BDC">
      <w:pPr>
        <w:pStyle w:val="SC-Source"/>
      </w:pPr>
      <w:r>
        <w:lastRenderedPageBreak/>
        <w:t>``</w:t>
      </w:r>
    </w:p>
    <w:p w14:paraId="4812FD8D" w14:textId="77777777" w:rsidR="00A545BB" w:rsidRPr="00A545BB" w:rsidRDefault="00A545BB" w:rsidP="00C71D47">
      <w:pPr>
        <w:pStyle w:val="P-Regular"/>
        <w:numPr>
          <w:ilvl w:val="0"/>
          <w:numId w:val="17"/>
        </w:numPr>
      </w:pPr>
      <w:r w:rsidRPr="00A545BB">
        <w:rPr>
          <w:b/>
          <w:bCs/>
        </w:rPr>
        <w:t>Additional Python Libraries</w:t>
      </w:r>
      <w:r w:rsidRPr="00A545BB">
        <w:t>:</w:t>
      </w:r>
    </w:p>
    <w:p w14:paraId="1B95D587" w14:textId="77777777" w:rsidR="00A545BB" w:rsidRPr="00A545BB" w:rsidRDefault="00A545BB" w:rsidP="00C71D47">
      <w:pPr>
        <w:pStyle w:val="P-Regular"/>
        <w:numPr>
          <w:ilvl w:val="1"/>
          <w:numId w:val="17"/>
        </w:numPr>
      </w:pPr>
      <w:r w:rsidRPr="00A545BB">
        <w:rPr>
          <w:rStyle w:val="P-Code"/>
        </w:rPr>
        <w:t>numpy</w:t>
      </w:r>
      <w:r w:rsidRPr="00A545BB">
        <w:t xml:space="preserve"> for numerical operations</w:t>
      </w:r>
    </w:p>
    <w:p w14:paraId="5E2D6492" w14:textId="77777777" w:rsidR="00A545BB" w:rsidRPr="00A545BB" w:rsidRDefault="00A545BB" w:rsidP="00C71D47">
      <w:pPr>
        <w:pStyle w:val="P-Regular"/>
        <w:numPr>
          <w:ilvl w:val="1"/>
          <w:numId w:val="17"/>
        </w:numPr>
      </w:pPr>
      <w:r w:rsidRPr="00A545BB">
        <w:rPr>
          <w:rStyle w:val="P-Code"/>
        </w:rPr>
        <w:t>torch</w:t>
      </w:r>
      <w:r w:rsidRPr="00A545BB">
        <w:t xml:space="preserve"> or </w:t>
      </w:r>
      <w:r w:rsidRPr="00A545BB">
        <w:rPr>
          <w:rStyle w:val="P-Code"/>
        </w:rPr>
        <w:t>tensorflow</w:t>
      </w:r>
      <w:r w:rsidRPr="00A545BB">
        <w:t xml:space="preserve"> as the backend for running models</w:t>
      </w:r>
    </w:p>
    <w:p w14:paraId="0E782EA7" w14:textId="77777777" w:rsidR="00A545BB" w:rsidRPr="00A545BB" w:rsidRDefault="00A545BB" w:rsidP="00A545BB">
      <w:pPr>
        <w:pStyle w:val="P-Regular"/>
      </w:pPr>
      <w:r w:rsidRPr="00A545BB">
        <w:t>To install these libraries, use the following pip commands:</w:t>
      </w:r>
    </w:p>
    <w:p w14:paraId="33A26894" w14:textId="26C99A25" w:rsidR="00A545BB" w:rsidRPr="00A545BB" w:rsidRDefault="002C0BDC" w:rsidP="002C0BDC">
      <w:pPr>
        <w:pStyle w:val="SC-Source"/>
      </w:pPr>
      <w:r>
        <w:t>``</w:t>
      </w:r>
      <w:r w:rsidR="00A545BB" w:rsidRPr="00A545BB">
        <w:t>bash</w:t>
      </w:r>
    </w:p>
    <w:p w14:paraId="2FFD23F8" w14:textId="77777777" w:rsidR="00A545BB" w:rsidRDefault="00A545BB" w:rsidP="002C0BDC">
      <w:pPr>
        <w:pStyle w:val="SC-Source"/>
      </w:pPr>
      <w:r w:rsidRPr="00A545BB">
        <w:t>pip install numpy torch tensorflow</w:t>
      </w:r>
    </w:p>
    <w:p w14:paraId="11B36086" w14:textId="4AEE2F56" w:rsidR="002C0BDC" w:rsidRPr="00A545BB" w:rsidRDefault="002C0BDC" w:rsidP="002C0BDC">
      <w:pPr>
        <w:pStyle w:val="SC-Source"/>
      </w:pPr>
      <w:r>
        <w:t>``</w:t>
      </w:r>
    </w:p>
    <w:p w14:paraId="1D59AFD9" w14:textId="77777777" w:rsidR="00A545BB" w:rsidRPr="00A545BB" w:rsidRDefault="00A545BB" w:rsidP="00C71D47">
      <w:pPr>
        <w:pStyle w:val="P-Regular"/>
        <w:numPr>
          <w:ilvl w:val="0"/>
          <w:numId w:val="17"/>
        </w:numPr>
      </w:pPr>
      <w:r w:rsidRPr="00A545BB">
        <w:rPr>
          <w:b/>
          <w:bCs/>
        </w:rPr>
        <w:t>GitHub Repository</w:t>
      </w:r>
      <w:r w:rsidRPr="00A545BB">
        <w:t xml:space="preserve">: For code examples and datasets used in this chapter, access the accompanying GitHub repository at </w:t>
      </w:r>
      <w:hyperlink r:id="rId16" w:tgtFrame="_new" w:history="1">
        <w:r w:rsidRPr="00A545BB">
          <w:rPr>
            <w:rStyle w:val="Hyperlink"/>
          </w:rPr>
          <w:t>https://github.com/PacktPublishing/Hugging-face-Diffusers</w:t>
        </w:r>
      </w:hyperlink>
      <w:r w:rsidRPr="00A545BB">
        <w:t>.</w:t>
      </w:r>
    </w:p>
    <w:p w14:paraId="14BBC7A4" w14:textId="77777777" w:rsidR="00A545BB" w:rsidRPr="00A545BB" w:rsidRDefault="00A545BB" w:rsidP="00C71D47">
      <w:pPr>
        <w:pStyle w:val="P-Regular"/>
        <w:numPr>
          <w:ilvl w:val="0"/>
          <w:numId w:val="17"/>
        </w:numPr>
      </w:pPr>
      <w:r w:rsidRPr="00A545BB">
        <w:rPr>
          <w:b/>
          <w:bCs/>
        </w:rPr>
        <w:t>Hardware Requirements</w:t>
      </w:r>
      <w:r w:rsidRPr="00A545BB">
        <w:t>:</w:t>
      </w:r>
    </w:p>
    <w:p w14:paraId="02E68DB6" w14:textId="77777777" w:rsidR="00A545BB" w:rsidRPr="00A545BB" w:rsidRDefault="00A545BB" w:rsidP="00C71D47">
      <w:pPr>
        <w:pStyle w:val="P-Regular"/>
        <w:numPr>
          <w:ilvl w:val="1"/>
          <w:numId w:val="17"/>
        </w:numPr>
      </w:pPr>
      <w:r w:rsidRPr="00A545BB">
        <w:t xml:space="preserve">While not mandatory for all tasks, a </w:t>
      </w:r>
      <w:r w:rsidRPr="00A545BB">
        <w:rPr>
          <w:b/>
          <w:bCs/>
        </w:rPr>
        <w:t>GPU</w:t>
      </w:r>
      <w:r w:rsidRPr="00A545BB">
        <w:t xml:space="preserve"> is highly recommended, especially for training models or processing large datasets. Training transformer models on a CPU can be significantly slower and less efficient.</w:t>
      </w:r>
    </w:p>
    <w:p w14:paraId="61D73C42" w14:textId="3541EEEE" w:rsidR="00A545BB" w:rsidRPr="00A545BB" w:rsidRDefault="00A545BB" w:rsidP="00C71D47">
      <w:pPr>
        <w:pStyle w:val="P-Regular"/>
        <w:numPr>
          <w:ilvl w:val="1"/>
          <w:numId w:val="17"/>
        </w:numPr>
      </w:pPr>
      <w:r w:rsidRPr="00A545BB">
        <w:t xml:space="preserve">If you </w:t>
      </w:r>
      <w:r w:rsidR="00465792" w:rsidRPr="00A545BB">
        <w:t>do not</w:t>
      </w:r>
      <w:r w:rsidRPr="00A545BB">
        <w:t xml:space="preserve"> have access to a dedicated GPU, cloud platforms like </w:t>
      </w:r>
      <w:r w:rsidRPr="00A545BB">
        <w:rPr>
          <w:b/>
          <w:bCs/>
        </w:rPr>
        <w:t>Google Colab</w:t>
      </w:r>
      <w:r w:rsidRPr="00A545BB">
        <w:t xml:space="preserve"> provide free access to GPUs, making it easier to experiment with model training and fine-tuning.</w:t>
      </w:r>
    </w:p>
    <w:p w14:paraId="30F6C250" w14:textId="2AA25FDA" w:rsidR="00A545BB" w:rsidRPr="00F9305F" w:rsidRDefault="00A545BB" w:rsidP="00A545BB">
      <w:pPr>
        <w:pStyle w:val="P-Regular"/>
        <w:rPr>
          <w:lang w:val="en-US"/>
        </w:rPr>
      </w:pPr>
      <w:r w:rsidRPr="00A545BB">
        <w:t>Setting up a GPU-enabled environment, either locally or via a cloud service, will ensure that you can efficiently run the more computationally intensive exercises in this chapter.</w:t>
      </w:r>
    </w:p>
    <w:p w14:paraId="12402919" w14:textId="2A27C506" w:rsidR="00C95BEE" w:rsidRPr="00C95BEE" w:rsidRDefault="00C95BEE" w:rsidP="001236DF">
      <w:pPr>
        <w:pStyle w:val="H1-Section"/>
      </w:pPr>
      <w:r w:rsidRPr="00C95BEE">
        <w:t>Overview of Hugging Face Diffusers Library</w:t>
      </w:r>
    </w:p>
    <w:p w14:paraId="427571A2" w14:textId="0EAE5E92" w:rsidR="00C95BEE" w:rsidRDefault="00C95BEE">
      <w:pPr>
        <w:pStyle w:val="P-Regular"/>
        <w:pPrChange w:id="37" w:author="Tazeen Shaikh" w:date="2024-10-23T14:41:00Z" w16du:dateUtc="2024-10-23T09:11:00Z">
          <w:pPr>
            <w:pStyle w:val="H2-Heading"/>
          </w:pPr>
        </w:pPrChange>
      </w:pPr>
      <w:r w:rsidRPr="00C95BEE">
        <w:rPr>
          <w:rStyle w:val="P-Keyword"/>
        </w:rPr>
        <w:t>The Hugging Face Diffusers library</w:t>
      </w:r>
      <w:r w:rsidRPr="00C95BEE">
        <w:t xml:space="preserve"> represents a significant advancement in the application of transformer models to </w:t>
      </w:r>
      <w:r w:rsidRPr="00C95BEE">
        <w:rPr>
          <w:rStyle w:val="P-Keyword"/>
        </w:rPr>
        <w:t>natural language processing (NLP)</w:t>
      </w:r>
      <w:r w:rsidRPr="00C95BEE">
        <w:t xml:space="preserve"> tasks, offering comprehensive tools for model training, fine-tuning, and deployment. It is built upon the transformer architecture, which has fundamentally reshaped the landscape of NLP by </w:t>
      </w:r>
      <w:r w:rsidRPr="000A05B5">
        <w:rPr>
          <w:highlight w:val="yellow"/>
          <w:rPrChange w:id="38" w:author="Tazeen Shaikh" w:date="2024-10-23T14:47:00Z" w16du:dateUtc="2024-10-23T09:17:00Z">
            <w:rPr/>
          </w:rPrChange>
        </w:rPr>
        <w:t xml:space="preserve">addressing the limitations inherent in earlier sequence models like </w:t>
      </w:r>
      <w:r w:rsidRPr="000A05B5">
        <w:rPr>
          <w:rStyle w:val="P-Keyword"/>
          <w:highlight w:val="yellow"/>
          <w:rPrChange w:id="39" w:author="Tazeen Shaikh" w:date="2024-10-23T14:47:00Z" w16du:dateUtc="2024-10-23T09:17:00Z">
            <w:rPr>
              <w:rStyle w:val="P-Keyword"/>
            </w:rPr>
          </w:rPrChange>
        </w:rPr>
        <w:t>Recurrent Neural Networks (</w:t>
      </w:r>
      <w:proofErr w:type="spellStart"/>
      <w:r w:rsidRPr="000A05B5">
        <w:rPr>
          <w:rStyle w:val="P-Keyword"/>
          <w:highlight w:val="yellow"/>
          <w:rPrChange w:id="40" w:author="Tazeen Shaikh" w:date="2024-10-23T14:47:00Z" w16du:dateUtc="2024-10-23T09:17:00Z">
            <w:rPr>
              <w:rStyle w:val="P-Keyword"/>
            </w:rPr>
          </w:rPrChange>
        </w:rPr>
        <w:t>RNNs</w:t>
      </w:r>
      <w:proofErr w:type="spellEnd"/>
      <w:r w:rsidRPr="000A05B5">
        <w:rPr>
          <w:rStyle w:val="P-Keyword"/>
          <w:highlight w:val="yellow"/>
          <w:rPrChange w:id="41" w:author="Tazeen Shaikh" w:date="2024-10-23T14:47:00Z" w16du:dateUtc="2024-10-23T09:17:00Z">
            <w:rPr>
              <w:rStyle w:val="P-Keyword"/>
            </w:rPr>
          </w:rPrChange>
        </w:rPr>
        <w:t>)</w:t>
      </w:r>
      <w:r w:rsidRPr="000A05B5">
        <w:rPr>
          <w:highlight w:val="yellow"/>
          <w:rPrChange w:id="42" w:author="Tazeen Shaikh" w:date="2024-10-23T14:47:00Z" w16du:dateUtc="2024-10-23T09:17:00Z">
            <w:rPr/>
          </w:rPrChange>
        </w:rPr>
        <w:t xml:space="preserve"> and Long </w:t>
      </w:r>
      <w:r w:rsidRPr="000A05B5">
        <w:rPr>
          <w:rStyle w:val="P-Keyword"/>
          <w:highlight w:val="yellow"/>
          <w:rPrChange w:id="43" w:author="Tazeen Shaikh" w:date="2024-10-23T14:47:00Z" w16du:dateUtc="2024-10-23T09:17:00Z">
            <w:rPr>
              <w:rStyle w:val="P-Keyword"/>
            </w:rPr>
          </w:rPrChange>
        </w:rPr>
        <w:t xml:space="preserve">Short-Term Memory (LSTM) </w:t>
      </w:r>
      <w:r w:rsidRPr="000A05B5">
        <w:rPr>
          <w:highlight w:val="yellow"/>
          <w:rPrChange w:id="44" w:author="Tazeen Shaikh" w:date="2024-10-23T14:47:00Z" w16du:dateUtc="2024-10-23T09:17:00Z">
            <w:rPr/>
          </w:rPrChange>
        </w:rPr>
        <w:t>networks.</w:t>
      </w:r>
    </w:p>
    <w:p w14:paraId="3288FBCE" w14:textId="77777777" w:rsidR="000A05B5" w:rsidRPr="000A05B5" w:rsidRDefault="000A05B5" w:rsidP="000A05B5">
      <w:pPr>
        <w:pStyle w:val="P-Regular"/>
        <w:rPr>
          <w:ins w:id="45" w:author="Tazeen Shaikh" w:date="2024-10-23T14:41:00Z" w16du:dateUtc="2024-10-23T09:11:00Z"/>
        </w:rPr>
      </w:pPr>
    </w:p>
    <w:p w14:paraId="2E952D9E" w14:textId="332441A7" w:rsidR="00C95BEE" w:rsidRPr="00C95BEE" w:rsidRDefault="00C95BEE" w:rsidP="00C95BEE">
      <w:pPr>
        <w:pStyle w:val="P-Regular"/>
      </w:pPr>
      <w:r w:rsidRPr="00C95BEE">
        <w:lastRenderedPageBreak/>
        <w:t xml:space="preserve">The transformers architecture, introduced by </w:t>
      </w:r>
      <w:sdt>
        <w:sdtPr>
          <w:id w:val="75253775"/>
          <w:citation/>
        </w:sdtPr>
        <w:sdtContent>
          <w:r w:rsidR="00CC7708">
            <w:fldChar w:fldCharType="begin"/>
          </w:r>
          <w:r w:rsidR="00CC7708">
            <w:rPr>
              <w:lang w:val="en-US"/>
            </w:rPr>
            <w:instrText xml:space="preserve"> CITATION vaswani2017a \l 1033 </w:instrText>
          </w:r>
          <w:r w:rsidR="00CC7708">
            <w:fldChar w:fldCharType="separate"/>
          </w:r>
          <w:r w:rsidR="00730456" w:rsidRPr="00730456">
            <w:rPr>
              <w:noProof/>
              <w:lang w:val="en-US"/>
            </w:rPr>
            <w:t>(Vaswani, et al., 2017)</w:t>
          </w:r>
          <w:r w:rsidR="00CC7708">
            <w:fldChar w:fldCharType="end"/>
          </w:r>
        </w:sdtContent>
      </w:sdt>
      <w:r w:rsidR="00CC7708">
        <w:t xml:space="preserve"> </w:t>
      </w:r>
      <w:r w:rsidRPr="00C95BEE">
        <w:t>in their seminal paper "Attention is All You Need," introduced the self-attention mechanism, which allows models to process entire sequences of data in parallel</w:t>
      </w:r>
      <w:r w:rsidRPr="000A05B5">
        <w:rPr>
          <w:highlight w:val="yellow"/>
          <w:rPrChange w:id="46" w:author="Tazeen Shaikh" w:date="2024-10-23T14:47:00Z" w16du:dateUtc="2024-10-23T09:17:00Z">
            <w:rPr/>
          </w:rPrChange>
        </w:rPr>
        <w:t xml:space="preserve">, as opposed to the sequential processing used by </w:t>
      </w:r>
      <w:proofErr w:type="spellStart"/>
      <w:r w:rsidRPr="000A05B5">
        <w:rPr>
          <w:highlight w:val="yellow"/>
          <w:rPrChange w:id="47" w:author="Tazeen Shaikh" w:date="2024-10-23T14:47:00Z" w16du:dateUtc="2024-10-23T09:17:00Z">
            <w:rPr/>
          </w:rPrChange>
        </w:rPr>
        <w:t>RNNs</w:t>
      </w:r>
      <w:proofErr w:type="spellEnd"/>
      <w:r w:rsidRPr="000A05B5">
        <w:rPr>
          <w:highlight w:val="yellow"/>
          <w:rPrChange w:id="48" w:author="Tazeen Shaikh" w:date="2024-10-23T14:47:00Z" w16du:dateUtc="2024-10-23T09:17:00Z">
            <w:rPr/>
          </w:rPrChange>
        </w:rPr>
        <w:t xml:space="preserve"> and LSTMs.</w:t>
      </w:r>
      <w:r w:rsidRPr="00C95BEE">
        <w:t xml:space="preserve"> This innovation drastically improves the efficiency and scalability of training large models while preserving context over longer text sequences—</w:t>
      </w:r>
      <w:r w:rsidRPr="000A05B5">
        <w:rPr>
          <w:highlight w:val="yellow"/>
          <w:rPrChange w:id="49" w:author="Tazeen Shaikh" w:date="2024-10-23T14:48:00Z" w16du:dateUtc="2024-10-23T09:18:00Z">
            <w:rPr/>
          </w:rPrChange>
        </w:rPr>
        <w:t xml:space="preserve">a limitation that </w:t>
      </w:r>
      <w:proofErr w:type="spellStart"/>
      <w:r w:rsidRPr="000A05B5">
        <w:rPr>
          <w:highlight w:val="yellow"/>
          <w:rPrChange w:id="50" w:author="Tazeen Shaikh" w:date="2024-10-23T14:48:00Z" w16du:dateUtc="2024-10-23T09:18:00Z">
            <w:rPr/>
          </w:rPrChange>
        </w:rPr>
        <w:t>RNNs</w:t>
      </w:r>
      <w:proofErr w:type="spellEnd"/>
      <w:r w:rsidRPr="000A05B5">
        <w:rPr>
          <w:highlight w:val="yellow"/>
          <w:rPrChange w:id="51" w:author="Tazeen Shaikh" w:date="2024-10-23T14:48:00Z" w16du:dateUtc="2024-10-23T09:18:00Z">
            <w:rPr/>
          </w:rPrChange>
        </w:rPr>
        <w:t xml:space="preserve"> and LSTMs struggled to overcome due to their sequential nature </w:t>
      </w:r>
      <w:sdt>
        <w:sdtPr>
          <w:rPr>
            <w:highlight w:val="yellow"/>
          </w:rPr>
          <w:id w:val="-1200005548"/>
          <w:citation/>
        </w:sdtPr>
        <w:sdtContent>
          <w:r w:rsidR="00B71BAF" w:rsidRPr="000A05B5">
            <w:rPr>
              <w:highlight w:val="yellow"/>
              <w:rPrChange w:id="52" w:author="Tazeen Shaikh" w:date="2024-10-23T14:48:00Z" w16du:dateUtc="2024-10-23T09:18:00Z">
                <w:rPr/>
              </w:rPrChange>
            </w:rPr>
            <w:fldChar w:fldCharType="begin"/>
          </w:r>
          <w:r w:rsidR="00B71BAF" w:rsidRPr="000A05B5">
            <w:rPr>
              <w:highlight w:val="yellow"/>
              <w:lang w:val="en-US"/>
              <w:rPrChange w:id="53" w:author="Tazeen Shaikh" w:date="2024-10-23T14:48:00Z" w16du:dateUtc="2024-10-23T09:18:00Z">
                <w:rPr>
                  <w:lang w:val="en-US"/>
                </w:rPr>
              </w:rPrChange>
            </w:rPr>
            <w:instrText xml:space="preserve"> CITATION vaswani2017a \l 1033 </w:instrText>
          </w:r>
          <w:r w:rsidR="00B71BAF" w:rsidRPr="000A05B5">
            <w:rPr>
              <w:highlight w:val="yellow"/>
              <w:rPrChange w:id="54" w:author="Tazeen Shaikh" w:date="2024-10-23T14:48:00Z" w16du:dateUtc="2024-10-23T09:18:00Z">
                <w:rPr/>
              </w:rPrChange>
            </w:rPr>
            <w:fldChar w:fldCharType="separate"/>
          </w:r>
          <w:r w:rsidR="00730456" w:rsidRPr="000A05B5">
            <w:rPr>
              <w:noProof/>
              <w:highlight w:val="yellow"/>
              <w:lang w:val="en-US"/>
              <w:rPrChange w:id="55" w:author="Tazeen Shaikh" w:date="2024-10-23T14:48:00Z" w16du:dateUtc="2024-10-23T09:18:00Z">
                <w:rPr>
                  <w:noProof/>
                  <w:lang w:val="en-US"/>
                </w:rPr>
              </w:rPrChange>
            </w:rPr>
            <w:t>(Vaswani, et al., 2017)</w:t>
          </w:r>
          <w:r w:rsidR="00B71BAF" w:rsidRPr="000A05B5">
            <w:rPr>
              <w:highlight w:val="yellow"/>
              <w:rPrChange w:id="56" w:author="Tazeen Shaikh" w:date="2024-10-23T14:48:00Z" w16du:dateUtc="2024-10-23T09:18:00Z">
                <w:rPr/>
              </w:rPrChange>
            </w:rPr>
            <w:fldChar w:fldCharType="end"/>
          </w:r>
        </w:sdtContent>
      </w:sdt>
      <w:r w:rsidRPr="000A05B5">
        <w:rPr>
          <w:highlight w:val="yellow"/>
          <w:rPrChange w:id="57" w:author="Tazeen Shaikh" w:date="2024-10-23T14:48:00Z" w16du:dateUtc="2024-10-23T09:18:00Z">
            <w:rPr/>
          </w:rPrChange>
        </w:rPr>
        <w:t>.</w:t>
      </w:r>
    </w:p>
    <w:p w14:paraId="2C03D11A" w14:textId="2A47FA1A" w:rsidR="00C95BEE" w:rsidRPr="00C95BEE" w:rsidRDefault="00C95BEE" w:rsidP="001236DF">
      <w:pPr>
        <w:pStyle w:val="H2-Heading"/>
      </w:pPr>
      <w:bookmarkStart w:id="58" w:name="_Hlk181038360"/>
      <w:commentRangeStart w:id="59"/>
      <w:r w:rsidRPr="00C95BEE">
        <w:t>The Need for Transformer-Based Solutions</w:t>
      </w:r>
      <w:commentRangeEnd w:id="59"/>
      <w:r w:rsidR="008767B5">
        <w:rPr>
          <w:rStyle w:val="CommentReference"/>
          <w:b w:val="0"/>
        </w:rPr>
        <w:commentReference w:id="59"/>
      </w:r>
    </w:p>
    <w:p w14:paraId="2979AFF5" w14:textId="64532C80" w:rsidR="00C95BEE" w:rsidRPr="00C95BEE" w:rsidRDefault="00C95BEE" w:rsidP="00C95BEE">
      <w:pPr>
        <w:pStyle w:val="P-Regular"/>
      </w:pPr>
      <w:r w:rsidRPr="00C95BEE">
        <w:t xml:space="preserve">Before the advent of transformer architectures, traditional models like RNNs and LSTMs were widely used for NLP tasks. However, these models inherently suffer from the vanishing gradient problem, especially when dealing with long-range dependencies in textual data. For instance, RNNs process sequences token by token, meaning they may "forget" important information at the start of a long text by the time they reach the end, resulting in poor performance on tasks </w:t>
      </w:r>
      <w:commentRangeStart w:id="60"/>
      <w:r w:rsidRPr="00C95BEE">
        <w:t xml:space="preserve">requiring global </w:t>
      </w:r>
      <w:commentRangeEnd w:id="60"/>
      <w:r w:rsidR="00247BC4">
        <w:rPr>
          <w:rStyle w:val="CommentReference"/>
          <w:rFonts w:eastAsiaTheme="minorHAnsi"/>
          <w:lang w:val="en-US"/>
        </w:rPr>
        <w:commentReference w:id="60"/>
      </w:r>
      <w:sdt>
        <w:sdtPr>
          <w:id w:val="-239803847"/>
          <w:citation/>
        </w:sdtPr>
        <w:sdtContent>
          <w:r w:rsidR="008E7A3D">
            <w:fldChar w:fldCharType="begin"/>
          </w:r>
          <w:r w:rsidR="00257E91">
            <w:rPr>
              <w:lang w:val="en-US"/>
            </w:rPr>
            <w:instrText xml:space="preserve">CITATION Pas13 \l 1033 </w:instrText>
          </w:r>
          <w:r w:rsidR="008E7A3D">
            <w:fldChar w:fldCharType="separate"/>
          </w:r>
          <w:r w:rsidR="00730456" w:rsidRPr="00730456">
            <w:rPr>
              <w:noProof/>
              <w:lang w:val="en-US"/>
            </w:rPr>
            <w:t>(Pascanu, Mikolov, &amp; Bengio, 2013)</w:t>
          </w:r>
          <w:r w:rsidR="008E7A3D">
            <w:fldChar w:fldCharType="end"/>
          </w:r>
        </w:sdtContent>
      </w:sdt>
      <w:r w:rsidRPr="00C95BEE">
        <w:t>.</w:t>
      </w:r>
    </w:p>
    <w:p w14:paraId="3C6017DB" w14:textId="27098253" w:rsidR="00C95BEE" w:rsidRPr="00C95BEE" w:rsidRDefault="00C95BEE" w:rsidP="00C95BEE">
      <w:pPr>
        <w:pStyle w:val="P-Regular"/>
      </w:pPr>
      <w:r w:rsidRPr="00C95BEE">
        <w:t xml:space="preserve">Transformers overcome this challenge by utilizing a self-attention mechanism that assigns varying importance to different words in a sentence, regardless of their position </w:t>
      </w:r>
      <w:sdt>
        <w:sdtPr>
          <w:id w:val="-629008846"/>
          <w:citation/>
        </w:sdtPr>
        <w:sdtContent>
          <w:r w:rsidR="00E81456">
            <w:fldChar w:fldCharType="begin"/>
          </w:r>
          <w:r w:rsidR="00E81456">
            <w:rPr>
              <w:lang w:val="en-US"/>
            </w:rPr>
            <w:instrText xml:space="preserve"> CITATION vaswani2017a \l 1033 </w:instrText>
          </w:r>
          <w:r w:rsidR="00E81456">
            <w:fldChar w:fldCharType="separate"/>
          </w:r>
          <w:r w:rsidR="00730456" w:rsidRPr="00730456">
            <w:rPr>
              <w:noProof/>
              <w:lang w:val="en-US"/>
            </w:rPr>
            <w:t>(Vaswani, et al., 2017)</w:t>
          </w:r>
          <w:r w:rsidR="00E81456">
            <w:fldChar w:fldCharType="end"/>
          </w:r>
        </w:sdtContent>
      </w:sdt>
      <w:r w:rsidRPr="00C95BEE">
        <w:t xml:space="preserve">. This is achieved </w:t>
      </w:r>
      <w:r w:rsidR="00421A9B" w:rsidRPr="00C95BEE">
        <w:t>using</w:t>
      </w:r>
      <w:r w:rsidRPr="00C95BEE">
        <w:t xml:space="preserve"> multi-headed self-attention layers, which allow the model to focus on multiple parts of a sequence simultaneously, rather than just one part at a time. As a result, transformers </w:t>
      </w:r>
      <w:r w:rsidR="00421A9B" w:rsidRPr="00C95BEE">
        <w:t>can</w:t>
      </w:r>
      <w:r w:rsidRPr="00C95BEE">
        <w:t xml:space="preserve"> capture long-range dependencies far more effectively than previous architectures </w:t>
      </w:r>
      <w:sdt>
        <w:sdtPr>
          <w:id w:val="1723943866"/>
          <w:citation/>
        </w:sdtPr>
        <w:sdtContent>
          <w:r w:rsidR="00421A9B">
            <w:fldChar w:fldCharType="begin"/>
          </w:r>
          <w:r w:rsidR="00174DA7">
            <w:rPr>
              <w:lang w:val="en-US"/>
            </w:rPr>
            <w:instrText xml:space="preserve">CITATION Raf20 \l 1033 </w:instrText>
          </w:r>
          <w:r w:rsidR="00421A9B">
            <w:fldChar w:fldCharType="separate"/>
          </w:r>
          <w:r w:rsidR="00730456" w:rsidRPr="00730456">
            <w:rPr>
              <w:noProof/>
              <w:lang w:val="en-US"/>
            </w:rPr>
            <w:t>(Raffel, et al., 2020)</w:t>
          </w:r>
          <w:r w:rsidR="00421A9B">
            <w:fldChar w:fldCharType="end"/>
          </w:r>
        </w:sdtContent>
      </w:sdt>
      <w:r w:rsidR="009A1F49">
        <w:t>.</w:t>
      </w:r>
    </w:p>
    <w:p w14:paraId="4D7FFBD5" w14:textId="5A83A852" w:rsidR="00C95BEE" w:rsidRPr="00C95BEE" w:rsidRDefault="00C95BEE" w:rsidP="00C95BEE">
      <w:pPr>
        <w:pStyle w:val="P-Regular"/>
      </w:pPr>
      <w:r w:rsidRPr="00C95BEE">
        <w:t xml:space="preserve">This shift was pivotal for advancing state-of-the-art performance in various NLP tasks, such as language modeling, machine translation, question answering, and text summarization, leading to the widespread adoption of transformer models in both research and industry </w:t>
      </w:r>
      <w:sdt>
        <w:sdtPr>
          <w:id w:val="32704283"/>
          <w:citation/>
        </w:sdtPr>
        <w:sdtContent>
          <w:r w:rsidR="000F15DA">
            <w:fldChar w:fldCharType="begin"/>
          </w:r>
          <w:r w:rsidR="00167BF1">
            <w:rPr>
              <w:lang w:val="en-US"/>
            </w:rPr>
            <w:instrText xml:space="preserve">CITATION devlin2019a \l 1033 </w:instrText>
          </w:r>
          <w:r w:rsidR="000F15DA">
            <w:fldChar w:fldCharType="separate"/>
          </w:r>
          <w:r w:rsidR="00730456" w:rsidRPr="00730456">
            <w:rPr>
              <w:noProof/>
              <w:lang w:val="en-US"/>
            </w:rPr>
            <w:t>(Devlin, Chang, Lee, &amp; Toutanova, 2019)</w:t>
          </w:r>
          <w:r w:rsidR="000F15DA">
            <w:fldChar w:fldCharType="end"/>
          </w:r>
        </w:sdtContent>
      </w:sdt>
      <w:r w:rsidRPr="00C95BEE">
        <w:t xml:space="preserve">; </w:t>
      </w:r>
      <w:sdt>
        <w:sdtPr>
          <w:id w:val="-387343851"/>
          <w:citation/>
        </w:sdtPr>
        <w:sdtContent>
          <w:r w:rsidR="000135CF">
            <w:fldChar w:fldCharType="begin"/>
          </w:r>
          <w:r w:rsidR="000135CF">
            <w:rPr>
              <w:lang w:val="en-US"/>
            </w:rPr>
            <w:instrText xml:space="preserve"> CITATION Rad19 \l 1033 </w:instrText>
          </w:r>
          <w:r w:rsidR="000135CF">
            <w:fldChar w:fldCharType="separate"/>
          </w:r>
          <w:r w:rsidR="00730456" w:rsidRPr="00730456">
            <w:rPr>
              <w:noProof/>
              <w:lang w:val="en-US"/>
            </w:rPr>
            <w:t>(Radford &amp; Sutskever, 2019)</w:t>
          </w:r>
          <w:r w:rsidR="000135CF">
            <w:fldChar w:fldCharType="end"/>
          </w:r>
        </w:sdtContent>
      </w:sdt>
      <w:r w:rsidRPr="00C95BEE">
        <w:t>.</w:t>
      </w:r>
    </w:p>
    <w:p w14:paraId="41ECFAF6" w14:textId="1D463F64" w:rsidR="00C95BEE" w:rsidRPr="00C95BEE" w:rsidRDefault="00C95BEE" w:rsidP="003C7856">
      <w:pPr>
        <w:pStyle w:val="H2-Heading"/>
      </w:pPr>
      <w:bookmarkStart w:id="61" w:name="_Hlk181038398"/>
      <w:bookmarkEnd w:id="58"/>
      <w:commentRangeStart w:id="62"/>
      <w:r w:rsidRPr="00C95BEE">
        <w:t>Hugging Face and Democratizing NLP</w:t>
      </w:r>
      <w:commentRangeEnd w:id="62"/>
      <w:r w:rsidR="008767B5">
        <w:rPr>
          <w:rStyle w:val="CommentReference"/>
          <w:b w:val="0"/>
        </w:rPr>
        <w:commentReference w:id="62"/>
      </w:r>
    </w:p>
    <w:p w14:paraId="3B648E60" w14:textId="751E76D7" w:rsidR="00C95BEE" w:rsidRPr="00C95BEE" w:rsidRDefault="00C95BEE" w:rsidP="00C95BEE">
      <w:pPr>
        <w:pStyle w:val="P-Regular"/>
      </w:pPr>
      <w:bookmarkStart w:id="63" w:name="_Hlk181035766"/>
      <w:r w:rsidRPr="00C95BEE">
        <w:t xml:space="preserve">The Hugging Face Diffusers library was developed to democratize access to these powerful transformer-based models. Hugging Face, originally known for its work in conversational AI, quickly expanded its offerings to include transformers through an open-source platform that simplifies the implementation of state-of-the-art NLP models </w:t>
      </w:r>
      <w:sdt>
        <w:sdtPr>
          <w:id w:val="-1213882144"/>
          <w:citation/>
        </w:sdtPr>
        <w:sdtContent>
          <w:r w:rsidR="00265008">
            <w:fldChar w:fldCharType="begin"/>
          </w:r>
          <w:r w:rsidR="00265008">
            <w:rPr>
              <w:lang w:val="en-US"/>
            </w:rPr>
            <w:instrText xml:space="preserve"> CITATION wolf2020a \l 1033 </w:instrText>
          </w:r>
          <w:r w:rsidR="00265008">
            <w:fldChar w:fldCharType="separate"/>
          </w:r>
          <w:r w:rsidR="00730456" w:rsidRPr="00730456">
            <w:rPr>
              <w:noProof/>
              <w:lang w:val="en-US"/>
            </w:rPr>
            <w:t>(Wolf, Sanh, Chaumond, &amp; Delangue, 2020)</w:t>
          </w:r>
          <w:r w:rsidR="00265008">
            <w:fldChar w:fldCharType="end"/>
          </w:r>
        </w:sdtContent>
      </w:sdt>
      <w:r w:rsidRPr="00C95BEE">
        <w:t xml:space="preserve">. The goal was to make </w:t>
      </w:r>
      <w:r w:rsidR="00A81E13" w:rsidRPr="00C95BEE">
        <w:t>innovative</w:t>
      </w:r>
      <w:r w:rsidRPr="00C95BEE">
        <w:t xml:space="preserve"> NLP </w:t>
      </w:r>
      <w:r w:rsidRPr="00C95BEE">
        <w:lastRenderedPageBreak/>
        <w:t>technology more accessible to researchers and developers by providing pre-trained models that could be easily fine-tuned for specific tasks, without requiring vast computational resources or expertise in deep learning.</w:t>
      </w:r>
      <w:bookmarkEnd w:id="63"/>
    </w:p>
    <w:p w14:paraId="1BB6DF01" w14:textId="1CD07CC2" w:rsidR="00C95BEE" w:rsidRDefault="00C95BEE" w:rsidP="00C95BEE">
      <w:pPr>
        <w:pStyle w:val="P-Regular"/>
      </w:pPr>
      <w:r w:rsidRPr="00C95BEE">
        <w:t xml:space="preserve">Hugging Face Diffusers provides an abstraction over the core transformer architecture, allowing users to access a wide range of pre-trained models, including BERT, </w:t>
      </w:r>
      <w:r w:rsidR="001A25D6" w:rsidRPr="001A25D6">
        <w:rPr>
          <w:rStyle w:val="P-Keyword"/>
          <w:lang w:val="en-US"/>
        </w:rPr>
        <w:t>Generative Pre-trained Transformer 2</w:t>
      </w:r>
      <w:r w:rsidR="001A25D6" w:rsidRPr="001A25D6">
        <w:rPr>
          <w:rStyle w:val="P-Keyword"/>
        </w:rPr>
        <w:t xml:space="preserve"> (</w:t>
      </w:r>
      <w:r w:rsidRPr="00C95BEE">
        <w:rPr>
          <w:rStyle w:val="P-Keyword"/>
        </w:rPr>
        <w:t>GPT-2</w:t>
      </w:r>
      <w:r w:rsidR="001A25D6" w:rsidRPr="001A25D6">
        <w:rPr>
          <w:rStyle w:val="P-Keyword"/>
        </w:rPr>
        <w:t>)</w:t>
      </w:r>
      <w:r w:rsidRPr="00C95BEE">
        <w:t xml:space="preserve">, </w:t>
      </w:r>
      <w:r w:rsidR="001148DA" w:rsidRPr="001148DA">
        <w:rPr>
          <w:rStyle w:val="P-Keyword"/>
        </w:rPr>
        <w:t>Robustly Optimized BERT Pretraining Approach (</w:t>
      </w:r>
      <w:r w:rsidRPr="00C95BEE">
        <w:rPr>
          <w:rStyle w:val="P-Keyword"/>
        </w:rPr>
        <w:t>RoBERTa</w:t>
      </w:r>
      <w:r w:rsidR="001148DA" w:rsidRPr="001148DA">
        <w:rPr>
          <w:rStyle w:val="P-Keyword"/>
        </w:rPr>
        <w:t>)</w:t>
      </w:r>
      <w:r w:rsidR="00000E2C">
        <w:t xml:space="preserve"> </w:t>
      </w:r>
      <w:sdt>
        <w:sdtPr>
          <w:id w:val="205457507"/>
          <w:citation/>
        </w:sdtPr>
        <w:sdtContent>
          <w:r w:rsidR="00E3644A">
            <w:fldChar w:fldCharType="begin"/>
          </w:r>
          <w:r w:rsidR="00167BF1">
            <w:rPr>
              <w:lang w:val="en-US"/>
            </w:rPr>
            <w:instrText xml:space="preserve">CITATION Liu19 \l 1033 </w:instrText>
          </w:r>
          <w:r w:rsidR="00E3644A">
            <w:fldChar w:fldCharType="separate"/>
          </w:r>
          <w:r w:rsidR="00730456" w:rsidRPr="00730456">
            <w:rPr>
              <w:noProof/>
              <w:lang w:val="en-US"/>
            </w:rPr>
            <w:t>(Liu, et al., 2019)</w:t>
          </w:r>
          <w:r w:rsidR="00E3644A">
            <w:fldChar w:fldCharType="end"/>
          </w:r>
        </w:sdtContent>
      </w:sdt>
      <w:r w:rsidRPr="00C95BEE">
        <w:t xml:space="preserve">, and </w:t>
      </w:r>
      <w:r w:rsidR="008C5FA2" w:rsidRPr="008C5FA2">
        <w:rPr>
          <w:rStyle w:val="P-Keyword"/>
          <w:lang w:val="en-US"/>
        </w:rPr>
        <w:t>Text To Text Transfer Transformers</w:t>
      </w:r>
      <w:r w:rsidR="008C5FA2" w:rsidRPr="008C5FA2">
        <w:rPr>
          <w:rStyle w:val="P-Keyword"/>
        </w:rPr>
        <w:t xml:space="preserve"> (</w:t>
      </w:r>
      <w:r w:rsidRPr="00C95BEE">
        <w:rPr>
          <w:rStyle w:val="P-Keyword"/>
        </w:rPr>
        <w:t>T5</w:t>
      </w:r>
      <w:r w:rsidR="008C5FA2" w:rsidRPr="008C5FA2">
        <w:rPr>
          <w:rStyle w:val="P-Keyword"/>
        </w:rPr>
        <w:t>)</w:t>
      </w:r>
      <w:r w:rsidRPr="00C95BEE">
        <w:t xml:space="preserve">. </w:t>
      </w:r>
      <w:bookmarkStart w:id="64" w:name="_Hlk181035918"/>
      <w:r w:rsidRPr="00C95BEE">
        <w:t xml:space="preserve">These models are available through the Hugging Face model hub, a community-driven repository that contains over 10,000 pre-trained models covering a wide variety of languages and domains </w:t>
      </w:r>
      <w:sdt>
        <w:sdtPr>
          <w:id w:val="-1863734532"/>
          <w:citation/>
        </w:sdtPr>
        <w:sdtContent>
          <w:r w:rsidR="00290958">
            <w:fldChar w:fldCharType="begin"/>
          </w:r>
          <w:r w:rsidR="00290958">
            <w:rPr>
              <w:lang w:val="en-US"/>
            </w:rPr>
            <w:instrText xml:space="preserve"> CITATION wolf2020a \l 1033 </w:instrText>
          </w:r>
          <w:r w:rsidR="00290958">
            <w:fldChar w:fldCharType="separate"/>
          </w:r>
          <w:r w:rsidR="00730456" w:rsidRPr="00730456">
            <w:rPr>
              <w:noProof/>
              <w:lang w:val="en-US"/>
            </w:rPr>
            <w:t>(Wolf, Sanh, Chaumond, &amp; Delangue, 2020)</w:t>
          </w:r>
          <w:r w:rsidR="00290958">
            <w:fldChar w:fldCharType="end"/>
          </w:r>
        </w:sdtContent>
      </w:sdt>
      <w:r w:rsidRPr="00C95BEE">
        <w:t xml:space="preserve">. </w:t>
      </w:r>
      <w:bookmarkEnd w:id="64"/>
      <w:r w:rsidRPr="00C95BEE">
        <w:t>These models can be fine-tuned on domain-specific data with minimal effort, enabling rapid prototyping and deployment of NLP applications in a variety of industries.</w:t>
      </w:r>
    </w:p>
    <w:bookmarkEnd w:id="61"/>
    <w:p w14:paraId="4D0B6A7E" w14:textId="77777777" w:rsidR="00536FA6" w:rsidRDefault="00536FA6" w:rsidP="00536FA6">
      <w:pPr>
        <w:pStyle w:val="P-Regular"/>
        <w:rPr>
          <w:lang w:val="en-US"/>
        </w:rPr>
      </w:pPr>
      <w:r>
        <w:rPr>
          <w:lang w:val="en-US"/>
        </w:rPr>
        <w:t xml:space="preserve">In the illustration below, we revisit </w:t>
      </w:r>
      <w:r w:rsidRPr="00B3113B">
        <w:rPr>
          <w:lang w:val="en-US"/>
        </w:rPr>
        <w:t xml:space="preserve">a </w:t>
      </w:r>
      <w:r>
        <w:rPr>
          <w:lang w:val="en-US"/>
        </w:rPr>
        <w:t xml:space="preserve">timeline of the </w:t>
      </w:r>
      <w:r w:rsidRPr="00B3113B">
        <w:rPr>
          <w:lang w:val="en-US"/>
        </w:rPr>
        <w:t>historical overview of key milestones in the development of NLP, starting from early rule-based approaches to the sophisticated deep learning models of today. It vividly traces the field's evolution, highlighting significant breakthroughs that have propelled NLP technologies forward in terms of complexity and capability</w:t>
      </w:r>
    </w:p>
    <w:p w14:paraId="59848C68" w14:textId="4A012F27" w:rsidR="00536FA6" w:rsidRPr="00C95BEE" w:rsidRDefault="00536FA6" w:rsidP="00536FA6">
      <w:pPr>
        <w:pStyle w:val="P-Regular"/>
      </w:pPr>
      <w:r>
        <w:rPr>
          <w:strike/>
          <w:noProof/>
        </w:rPr>
        <w:drawing>
          <wp:inline distT="0" distB="0" distL="0" distR="0" wp14:anchorId="2A7ABAAB" wp14:editId="09092D4B">
            <wp:extent cx="5483941" cy="1569492"/>
            <wp:effectExtent l="0" t="0" r="2540" b="0"/>
            <wp:docPr id="1148922083" name="Picture 6" descr="A close-up of a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22083" name="Picture 6" descr="A close-up of a timeline&#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3850" b="12348"/>
                    <a:stretch/>
                  </pic:blipFill>
                  <pic:spPr bwMode="auto">
                    <a:xfrm>
                      <a:off x="0" y="0"/>
                      <a:ext cx="5486400" cy="157019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Figure </w:t>
      </w:r>
      <w:r>
        <w:fldChar w:fldCharType="begin"/>
      </w:r>
      <w:r>
        <w:instrText xml:space="preserve"> SEQ Figure \* ARABIC </w:instrText>
      </w:r>
      <w:r>
        <w:fldChar w:fldCharType="separate"/>
      </w:r>
      <w:r>
        <w:rPr>
          <w:noProof/>
        </w:rPr>
        <w:t>1</w:t>
      </w:r>
      <w:r>
        <w:fldChar w:fldCharType="end"/>
      </w:r>
      <w:r>
        <w:t xml:space="preserve">  </w:t>
      </w:r>
      <w:r w:rsidRPr="00BE4937">
        <w:t>The Evolution of Natural Language Processing</w:t>
      </w:r>
      <w:r>
        <w:t>.</w:t>
      </w:r>
    </w:p>
    <w:p w14:paraId="5195F2F1" w14:textId="4C444122" w:rsidR="00C95BEE" w:rsidRPr="00C95BEE" w:rsidRDefault="00C95BEE" w:rsidP="0027033E">
      <w:pPr>
        <w:pStyle w:val="H2-Heading"/>
      </w:pPr>
      <w:r w:rsidRPr="00C95BEE">
        <w:t>Key Innovations in Hugging Face Diffusers</w:t>
      </w:r>
    </w:p>
    <w:p w14:paraId="450131C4" w14:textId="39AA5191" w:rsidR="003C7856" w:rsidRPr="003C7856" w:rsidRDefault="003C7856" w:rsidP="003C7856">
      <w:pPr>
        <w:pStyle w:val="P-Regular"/>
        <w:rPr>
          <w:lang w:val="en-US"/>
        </w:rPr>
      </w:pPr>
      <w:r w:rsidRPr="003C7856">
        <w:rPr>
          <w:lang w:val="en-US"/>
        </w:rPr>
        <w:t xml:space="preserve">The Hugging Face Diffusers library stands out in the field of NLP due to critical innovations that enhance its flexibility, scalability, and user accessibility. While transformer architectures themselves represent a revolutionary step forward in NLP, Hugging Face Diffusers adds layers of innovation that streamline the process of training and deploying state-of-the-art models. These innovations are designed to address </w:t>
      </w:r>
      <w:r w:rsidR="00A81E13" w:rsidRPr="003C7856">
        <w:rPr>
          <w:lang w:val="en-US"/>
        </w:rPr>
        <w:t xml:space="preserve">usual </w:t>
      </w:r>
      <w:r w:rsidR="00A81E13" w:rsidRPr="003C7856">
        <w:rPr>
          <w:lang w:val="en-US"/>
        </w:rPr>
        <w:lastRenderedPageBreak/>
        <w:t>challenges</w:t>
      </w:r>
      <w:r w:rsidRPr="003C7856">
        <w:rPr>
          <w:lang w:val="en-US"/>
        </w:rPr>
        <w:t xml:space="preserve"> in deep learning, such as the need for vast computational resources, model deployment complexity, and the steep learning curve for newcomers to NLP.</w:t>
      </w:r>
    </w:p>
    <w:p w14:paraId="59DEF2B6" w14:textId="27CE1BB5" w:rsidR="003C7856" w:rsidRPr="003C7856" w:rsidRDefault="003C7856" w:rsidP="003C7856">
      <w:pPr>
        <w:pStyle w:val="P-Regular"/>
        <w:rPr>
          <w:lang w:val="en-US"/>
        </w:rPr>
      </w:pPr>
      <w:r w:rsidRPr="003C7856">
        <w:rPr>
          <w:lang w:val="en-US"/>
        </w:rPr>
        <w:t xml:space="preserve">By simplifying the process of accessing pre-trained models, Hugging Face Diffusers lowers the barrier to entry for both researchers and industry professionals who want to leverage </w:t>
      </w:r>
      <w:r w:rsidR="00A81E13" w:rsidRPr="003C7856">
        <w:rPr>
          <w:lang w:val="en-US"/>
        </w:rPr>
        <w:t>innovative</w:t>
      </w:r>
      <w:r w:rsidRPr="003C7856">
        <w:rPr>
          <w:lang w:val="en-US"/>
        </w:rPr>
        <w:t xml:space="preserve"> NLP technology without needing to train models from scratch. It also supports a highly collaborative environment through its model hub, enabling users to share, fine-tune, and deploy models across various applications.</w:t>
      </w:r>
    </w:p>
    <w:p w14:paraId="0095EFA1" w14:textId="20A59905" w:rsidR="00C95BEE" w:rsidRPr="00C95BEE" w:rsidRDefault="003C7856" w:rsidP="00C95BEE">
      <w:pPr>
        <w:pStyle w:val="P-Regular"/>
      </w:pPr>
      <w:r w:rsidRPr="003C7856">
        <w:rPr>
          <w:lang w:val="en-US"/>
        </w:rPr>
        <w:t>In this section, we explore the key innovations that set Hugging Face Diffusers apart from other NLP libraries. These innovations ensure that users can build, experiment with, and deploy complex NLP models with greater ease and flexibility, making the library one of the most widely adopted tools for transformer-based tasks. The following features have been integral to its widespread adoption and success</w:t>
      </w:r>
      <w:r w:rsidR="00C95BEE" w:rsidRPr="00C95BEE">
        <w:t>:</w:t>
      </w:r>
    </w:p>
    <w:p w14:paraId="1316B26E" w14:textId="4892C31A" w:rsidR="00C95BEE" w:rsidRPr="00C95BEE" w:rsidRDefault="00C95BEE" w:rsidP="00C71D47">
      <w:pPr>
        <w:pStyle w:val="P-Regular"/>
        <w:numPr>
          <w:ilvl w:val="0"/>
          <w:numId w:val="10"/>
        </w:numPr>
      </w:pPr>
      <w:bookmarkStart w:id="65" w:name="_Hlk181040605"/>
      <w:r w:rsidRPr="00C95BEE">
        <w:rPr>
          <w:b/>
          <w:bCs/>
        </w:rPr>
        <w:t>Pre-Trained Model Accessibility</w:t>
      </w:r>
      <w:r w:rsidRPr="00C95BEE">
        <w:t xml:space="preserve">: Hugging Face provides a vast collection of pre-trained models that can be fine-tuned with relative ease. This pre-training phase significantly reduces the need for large-scale computational resources to train models from scratch, democratizing access to high-performance NLP models </w:t>
      </w:r>
      <w:sdt>
        <w:sdtPr>
          <w:id w:val="-1237007428"/>
          <w:citation/>
        </w:sdtPr>
        <w:sdtContent>
          <w:r w:rsidR="002504DF">
            <w:fldChar w:fldCharType="begin"/>
          </w:r>
          <w:r w:rsidR="00174DA7">
            <w:rPr>
              <w:lang w:val="en-US"/>
            </w:rPr>
            <w:instrText xml:space="preserve">CITATION Raf20 \l 1033 </w:instrText>
          </w:r>
          <w:r w:rsidR="002504DF">
            <w:fldChar w:fldCharType="separate"/>
          </w:r>
          <w:r w:rsidR="00730456" w:rsidRPr="00730456">
            <w:rPr>
              <w:noProof/>
              <w:lang w:val="en-US"/>
            </w:rPr>
            <w:t>(Raffel, et al., 2020)</w:t>
          </w:r>
          <w:r w:rsidR="002504DF">
            <w:fldChar w:fldCharType="end"/>
          </w:r>
        </w:sdtContent>
      </w:sdt>
      <w:r w:rsidRPr="00C95BEE">
        <w:t>.</w:t>
      </w:r>
    </w:p>
    <w:p w14:paraId="68C7EF9D" w14:textId="1D7EF2BA" w:rsidR="00C95BEE" w:rsidRPr="00C95BEE" w:rsidRDefault="00C95BEE" w:rsidP="00C71D47">
      <w:pPr>
        <w:pStyle w:val="P-Regular"/>
        <w:numPr>
          <w:ilvl w:val="0"/>
          <w:numId w:val="10"/>
        </w:numPr>
      </w:pPr>
      <w:commentRangeStart w:id="66"/>
      <w:commentRangeStart w:id="67"/>
      <w:r w:rsidRPr="00C95BEE">
        <w:rPr>
          <w:b/>
          <w:bCs/>
        </w:rPr>
        <w:t>Flexibility and Scalability</w:t>
      </w:r>
      <w:r w:rsidRPr="00C95BEE">
        <w:t xml:space="preserve">: Hugging Face Diffusers supports multiple frameworks, including PyTorch and TensorFlow, making it highly flexible for integration into a variety of development pipelines </w:t>
      </w:r>
      <w:sdt>
        <w:sdtPr>
          <w:id w:val="1980192581"/>
          <w:citation/>
        </w:sdtPr>
        <w:sdtContent>
          <w:r w:rsidR="004F3E28">
            <w:fldChar w:fldCharType="begin"/>
          </w:r>
          <w:r w:rsidR="00167BF1">
            <w:rPr>
              <w:lang w:val="en-US"/>
            </w:rPr>
            <w:instrText xml:space="preserve">CITATION devlin2019a \l 1033 </w:instrText>
          </w:r>
          <w:r w:rsidR="004F3E28">
            <w:fldChar w:fldCharType="separate"/>
          </w:r>
          <w:r w:rsidR="00730456" w:rsidRPr="00730456">
            <w:rPr>
              <w:noProof/>
              <w:lang w:val="en-US"/>
            </w:rPr>
            <w:t>(Devlin, Chang, Lee, &amp; Toutanova, 2019)</w:t>
          </w:r>
          <w:r w:rsidR="004F3E28">
            <w:fldChar w:fldCharType="end"/>
          </w:r>
        </w:sdtContent>
      </w:sdt>
      <w:r w:rsidRPr="00C95BEE">
        <w:t xml:space="preserve">. The library is also scalable, capable of handling models across a variety of use cases, from small-scale deployments on mobile devices to large-scale distributed systems </w:t>
      </w:r>
      <w:sdt>
        <w:sdtPr>
          <w:id w:val="395171797"/>
          <w:citation/>
        </w:sdtPr>
        <w:sdtContent>
          <w:r w:rsidR="00CC4651">
            <w:fldChar w:fldCharType="begin"/>
          </w:r>
          <w:r w:rsidR="00FC20EC">
            <w:rPr>
              <w:lang w:val="en-US"/>
            </w:rPr>
            <w:instrText xml:space="preserve">CITATION Bro201 \l 1033 </w:instrText>
          </w:r>
          <w:r w:rsidR="00CC4651">
            <w:fldChar w:fldCharType="separate"/>
          </w:r>
          <w:r w:rsidR="00730456" w:rsidRPr="00730456">
            <w:rPr>
              <w:noProof/>
              <w:lang w:val="en-US"/>
            </w:rPr>
            <w:t>(Brown, et al., 2020)</w:t>
          </w:r>
          <w:r w:rsidR="00CC4651">
            <w:fldChar w:fldCharType="end"/>
          </w:r>
        </w:sdtContent>
      </w:sdt>
      <w:r w:rsidRPr="00C95BEE">
        <w:t>.</w:t>
      </w:r>
    </w:p>
    <w:p w14:paraId="59405494" w14:textId="316143BE" w:rsidR="00C95BEE" w:rsidRDefault="00C95BEE" w:rsidP="00C71D47">
      <w:pPr>
        <w:pStyle w:val="P-Regular"/>
        <w:numPr>
          <w:ilvl w:val="0"/>
          <w:numId w:val="10"/>
        </w:numPr>
      </w:pPr>
      <w:r w:rsidRPr="00C95BEE">
        <w:rPr>
          <w:b/>
          <w:bCs/>
        </w:rPr>
        <w:t>Support for Multi-Modal Tasks</w:t>
      </w:r>
      <w:r w:rsidRPr="00C95BEE">
        <w:t>: Although primarily focused on NLP, Hugging Face Diffusers also supports multi-modal tasks that combine text with images or other inputs, further expanding its range of applications. This capability is critical for tasks like visual question answering and image captioning, where textual and visual inputs need to be processed simultaneously</w:t>
      </w:r>
      <w:sdt>
        <w:sdtPr>
          <w:id w:val="1561053706"/>
          <w:citation/>
        </w:sdtPr>
        <w:sdtContent>
          <w:r w:rsidR="009641BB">
            <w:fldChar w:fldCharType="begin"/>
          </w:r>
          <w:r w:rsidR="009641BB">
            <w:rPr>
              <w:lang w:val="en-US"/>
            </w:rPr>
            <w:instrText xml:space="preserve"> CITATION LuJ19 \l 1033 </w:instrText>
          </w:r>
          <w:r w:rsidR="009641BB">
            <w:fldChar w:fldCharType="separate"/>
          </w:r>
          <w:r w:rsidR="00730456">
            <w:rPr>
              <w:noProof/>
              <w:lang w:val="en-US"/>
            </w:rPr>
            <w:t xml:space="preserve"> </w:t>
          </w:r>
          <w:r w:rsidR="00730456" w:rsidRPr="00730456">
            <w:rPr>
              <w:noProof/>
              <w:lang w:val="en-US"/>
            </w:rPr>
            <w:t>(Lu, Batra, Parikh, &amp; Lee, 2019)</w:t>
          </w:r>
          <w:r w:rsidR="009641BB">
            <w:fldChar w:fldCharType="end"/>
          </w:r>
        </w:sdtContent>
      </w:sdt>
      <w:r w:rsidRPr="00C95BEE">
        <w:t>.</w:t>
      </w:r>
      <w:commentRangeEnd w:id="66"/>
      <w:r w:rsidR="00DE4CC1">
        <w:rPr>
          <w:rStyle w:val="CommentReference"/>
          <w:rFonts w:eastAsiaTheme="minorHAnsi"/>
          <w:lang w:val="en-US"/>
        </w:rPr>
        <w:commentReference w:id="66"/>
      </w:r>
      <w:commentRangeEnd w:id="67"/>
      <w:r w:rsidR="0097064C">
        <w:rPr>
          <w:rStyle w:val="CommentReference"/>
          <w:rFonts w:eastAsiaTheme="minorHAnsi"/>
          <w:lang w:val="en-US"/>
        </w:rPr>
        <w:commentReference w:id="67"/>
      </w:r>
    </w:p>
    <w:bookmarkEnd w:id="65"/>
    <w:p w14:paraId="104B8DB1" w14:textId="096D318C" w:rsidR="004539D8" w:rsidRPr="004539D8" w:rsidDel="000A05B5" w:rsidRDefault="004539D8" w:rsidP="00B73A65">
      <w:pPr>
        <w:pStyle w:val="H1-Section"/>
        <w:rPr>
          <w:del w:id="68" w:author="Tazeen Shaikh" w:date="2024-10-23T14:43:00Z" w16du:dateUtc="2024-10-23T09:13:00Z"/>
        </w:rPr>
      </w:pPr>
      <w:del w:id="69" w:author="Tazeen Shaikh" w:date="2024-10-23T14:43:00Z" w16du:dateUtc="2024-10-23T09:13:00Z">
        <w:r w:rsidRPr="004539D8" w:rsidDel="000A05B5">
          <w:delText>Introduction to the Hugging Face Diffusers Library</w:delText>
        </w:r>
      </w:del>
    </w:p>
    <w:p w14:paraId="3D878A4E" w14:textId="22CA94CF" w:rsidR="004539D8" w:rsidRPr="004539D8" w:rsidDel="000A05B5" w:rsidRDefault="004539D8" w:rsidP="004539D8">
      <w:pPr>
        <w:pStyle w:val="P-Regular"/>
        <w:rPr>
          <w:del w:id="70" w:author="Tazeen Shaikh" w:date="2024-10-23T14:43:00Z" w16du:dateUtc="2024-10-23T09:13:00Z"/>
          <w:lang w:val="en-US"/>
        </w:rPr>
      </w:pPr>
      <w:del w:id="71" w:author="Tazeen Shaikh" w:date="2024-10-23T14:43:00Z" w16du:dateUtc="2024-10-23T09:13:00Z">
        <w:r w:rsidRPr="004539D8" w:rsidDel="000A05B5">
          <w:rPr>
            <w:lang w:val="en-US"/>
          </w:rPr>
          <w:delText xml:space="preserve">Hugging Face Diffusers stands as a revolutionary tool in the natural language processing (NLP) space, offering a robust and flexible platform for building, training, and deploying transformer-based models. Developed by Hugging Face, this library provides access to state-of-the-art transformer architectures like BERT (Bidirectional Encoder Representations from Transformers) and GPT (Generative Pre-trained Transformer), which have transformed NLP tasks by making deep learning models more accessible and practical for real-world applications </w:delText>
        </w:r>
      </w:del>
      <w:customXmlDelRangeStart w:id="72" w:author="Tazeen Shaikh" w:date="2024-10-23T14:43:00Z"/>
      <w:sdt>
        <w:sdtPr>
          <w:id w:val="520366948"/>
          <w:citation/>
        </w:sdtPr>
        <w:sdtContent>
          <w:customXmlDelRangeEnd w:id="72"/>
          <w:del w:id="73" w:author="Tazeen Shaikh" w:date="2024-10-23T14:43:00Z" w16du:dateUtc="2024-10-23T09:13:00Z">
            <w:r w:rsidR="000D2270" w:rsidDel="000A05B5">
              <w:fldChar w:fldCharType="begin"/>
            </w:r>
            <w:r w:rsidR="000D2270" w:rsidDel="000A05B5">
              <w:rPr>
                <w:lang w:val="en-US"/>
              </w:rPr>
              <w:delInstrText xml:space="preserve"> CITATION vaswani2017a \l 1033 </w:delInstrText>
            </w:r>
            <w:r w:rsidR="000D2270" w:rsidDel="000A05B5">
              <w:fldChar w:fldCharType="separate"/>
            </w:r>
            <w:r w:rsidR="00730456" w:rsidRPr="00730456" w:rsidDel="000A05B5">
              <w:rPr>
                <w:noProof/>
                <w:lang w:val="en-US"/>
              </w:rPr>
              <w:delText>(Vaswani, et al., 2017)</w:delText>
            </w:r>
            <w:r w:rsidR="000D2270" w:rsidDel="000A05B5">
              <w:fldChar w:fldCharType="end"/>
            </w:r>
          </w:del>
          <w:customXmlDelRangeStart w:id="74" w:author="Tazeen Shaikh" w:date="2024-10-23T14:43:00Z"/>
        </w:sdtContent>
      </w:sdt>
      <w:customXmlDelRangeEnd w:id="74"/>
      <w:del w:id="75" w:author="Tazeen Shaikh" w:date="2024-10-23T14:43:00Z" w16du:dateUtc="2024-10-23T09:13:00Z">
        <w:r w:rsidRPr="004539D8" w:rsidDel="000A05B5">
          <w:rPr>
            <w:lang w:val="en-US"/>
          </w:rPr>
          <w:delText xml:space="preserve">; </w:delText>
        </w:r>
      </w:del>
      <w:customXmlDelRangeStart w:id="76" w:author="Tazeen Shaikh" w:date="2024-10-23T14:43:00Z"/>
      <w:sdt>
        <w:sdtPr>
          <w:id w:val="-1327815410"/>
          <w:citation/>
        </w:sdtPr>
        <w:sdtContent>
          <w:customXmlDelRangeEnd w:id="76"/>
          <w:del w:id="77" w:author="Tazeen Shaikh" w:date="2024-10-23T14:43:00Z" w16du:dateUtc="2024-10-23T09:13:00Z">
            <w:r w:rsidR="00674B6F" w:rsidDel="000A05B5">
              <w:fldChar w:fldCharType="begin"/>
            </w:r>
            <w:r w:rsidR="00674B6F" w:rsidDel="000A05B5">
              <w:rPr>
                <w:lang w:val="en-US"/>
              </w:rPr>
              <w:delInstrText xml:space="preserve"> CITATION wolf2020a \l 1033 </w:delInstrText>
            </w:r>
            <w:r w:rsidR="00674B6F" w:rsidDel="000A05B5">
              <w:fldChar w:fldCharType="separate"/>
            </w:r>
            <w:r w:rsidR="00730456" w:rsidRPr="00730456" w:rsidDel="000A05B5">
              <w:rPr>
                <w:noProof/>
                <w:lang w:val="en-US"/>
              </w:rPr>
              <w:delText>(Wolf, Sanh, Chaumond, &amp; Delangue, 2020)</w:delText>
            </w:r>
            <w:r w:rsidR="00674B6F" w:rsidDel="000A05B5">
              <w:fldChar w:fldCharType="end"/>
            </w:r>
          </w:del>
          <w:customXmlDelRangeStart w:id="78" w:author="Tazeen Shaikh" w:date="2024-10-23T14:43:00Z"/>
        </w:sdtContent>
      </w:sdt>
      <w:customXmlDelRangeEnd w:id="78"/>
      <w:del w:id="79" w:author="Tazeen Shaikh" w:date="2024-10-23T14:43:00Z" w16du:dateUtc="2024-10-23T09:13:00Z">
        <w:r w:rsidRPr="004539D8" w:rsidDel="000A05B5">
          <w:rPr>
            <w:lang w:val="en-US"/>
          </w:rPr>
          <w:delText>.</w:delText>
        </w:r>
      </w:del>
    </w:p>
    <w:p w14:paraId="6CC177C9" w14:textId="212FBDA9" w:rsidR="004539D8" w:rsidRPr="004539D8" w:rsidRDefault="004539D8" w:rsidP="00032E2C">
      <w:pPr>
        <w:pStyle w:val="H2-Heading"/>
      </w:pPr>
      <w:commentRangeStart w:id="80"/>
      <w:r w:rsidRPr="004539D8">
        <w:t>Historical Background and Motivation</w:t>
      </w:r>
      <w:commentRangeEnd w:id="80"/>
      <w:r w:rsidR="000A05B5">
        <w:rPr>
          <w:rStyle w:val="CommentReference"/>
          <w:b w:val="0"/>
        </w:rPr>
        <w:commentReference w:id="80"/>
      </w:r>
    </w:p>
    <w:p w14:paraId="551D5128" w14:textId="330BC2EB" w:rsidR="004539D8" w:rsidRPr="0065711C" w:rsidRDefault="004539D8" w:rsidP="004539D8">
      <w:pPr>
        <w:pStyle w:val="P-Regular"/>
        <w:rPr>
          <w:highlight w:val="yellow"/>
          <w:lang w:val="en-US"/>
          <w:rPrChange w:id="81" w:author="Tazeen Shaikh" w:date="2024-10-30T16:48:00Z" w16du:dateUtc="2024-10-30T11:18:00Z">
            <w:rPr>
              <w:lang w:val="en-US"/>
            </w:rPr>
          </w:rPrChange>
        </w:rPr>
      </w:pPr>
      <w:r w:rsidRPr="0065711C">
        <w:rPr>
          <w:highlight w:val="yellow"/>
          <w:lang w:val="en-US"/>
          <w:rPrChange w:id="82" w:author="Tazeen Shaikh" w:date="2024-10-30T16:48:00Z" w16du:dateUtc="2024-10-30T11:18:00Z">
            <w:rPr>
              <w:lang w:val="en-US"/>
            </w:rPr>
          </w:rPrChange>
        </w:rPr>
        <w:t>Before transformer-based models like those provided in Hugging Face Diffusers, earlier architectures such as Recurrent Neural Networks (RNNs) and Long Short-Term Memory networks (LSTMs) dominated NLP tasks. However, these models struggled with long-</w:t>
      </w:r>
      <w:r w:rsidRPr="0065711C">
        <w:rPr>
          <w:highlight w:val="yellow"/>
          <w:lang w:val="en-US"/>
          <w:rPrChange w:id="83" w:author="Tazeen Shaikh" w:date="2024-10-30T16:48:00Z" w16du:dateUtc="2024-10-30T11:18:00Z">
            <w:rPr>
              <w:lang w:val="en-US"/>
            </w:rPr>
          </w:rPrChange>
        </w:rPr>
        <w:lastRenderedPageBreak/>
        <w:t>range dependencies and large datasets due to their sequential nature, making them inefficient for complex NLP tasks</w:t>
      </w:r>
      <w:sdt>
        <w:sdtPr>
          <w:rPr>
            <w:highlight w:val="yellow"/>
            <w:lang w:val="en-US"/>
            <w:rPrChange w:id="84" w:author="Tazeen Shaikh" w:date="2024-10-30T16:48:00Z" w16du:dateUtc="2024-10-30T11:18:00Z">
              <w:rPr>
                <w:lang w:val="en-US"/>
              </w:rPr>
            </w:rPrChange>
          </w:rPr>
          <w:id w:val="-1301844958"/>
          <w:citation/>
        </w:sdtPr>
        <w:sdtContent>
          <w:r w:rsidR="008A1D80" w:rsidRPr="0065711C">
            <w:rPr>
              <w:highlight w:val="yellow"/>
              <w:lang w:val="en-US"/>
              <w:rPrChange w:id="85" w:author="Tazeen Shaikh" w:date="2024-10-30T16:48:00Z" w16du:dateUtc="2024-10-30T11:18:00Z">
                <w:rPr>
                  <w:lang w:val="en-US"/>
                </w:rPr>
              </w:rPrChange>
            </w:rPr>
            <w:fldChar w:fldCharType="begin"/>
          </w:r>
          <w:r w:rsidR="008A1D80" w:rsidRPr="0065711C">
            <w:rPr>
              <w:highlight w:val="yellow"/>
              <w:lang w:val="en-US"/>
              <w:rPrChange w:id="86" w:author="Tazeen Shaikh" w:date="2024-10-30T16:48:00Z" w16du:dateUtc="2024-10-30T11:18:00Z">
                <w:rPr>
                  <w:lang w:val="en-US"/>
                </w:rPr>
              </w:rPrChange>
            </w:rPr>
            <w:instrText xml:space="preserve"> CITATION Sch97 \l 1033 </w:instrText>
          </w:r>
          <w:r w:rsidR="008A1D80" w:rsidRPr="0065711C">
            <w:rPr>
              <w:highlight w:val="yellow"/>
              <w:lang w:val="en-US"/>
              <w:rPrChange w:id="87" w:author="Tazeen Shaikh" w:date="2024-10-30T16:48:00Z" w16du:dateUtc="2024-10-30T11:18:00Z">
                <w:rPr>
                  <w:lang w:val="en-US"/>
                </w:rPr>
              </w:rPrChange>
            </w:rPr>
            <w:fldChar w:fldCharType="separate"/>
          </w:r>
          <w:r w:rsidR="00730456" w:rsidRPr="0065711C">
            <w:rPr>
              <w:noProof/>
              <w:highlight w:val="yellow"/>
              <w:lang w:val="en-US"/>
              <w:rPrChange w:id="88" w:author="Tazeen Shaikh" w:date="2024-10-30T16:48:00Z" w16du:dateUtc="2024-10-30T11:18:00Z">
                <w:rPr>
                  <w:noProof/>
                  <w:lang w:val="en-US"/>
                </w:rPr>
              </w:rPrChange>
            </w:rPr>
            <w:t xml:space="preserve"> (Schmidhuber, 1997)</w:t>
          </w:r>
          <w:r w:rsidR="008A1D80" w:rsidRPr="0065711C">
            <w:rPr>
              <w:highlight w:val="yellow"/>
              <w:lang w:val="en-US"/>
              <w:rPrChange w:id="89" w:author="Tazeen Shaikh" w:date="2024-10-30T16:48:00Z" w16du:dateUtc="2024-10-30T11:18:00Z">
                <w:rPr>
                  <w:lang w:val="en-US"/>
                </w:rPr>
              </w:rPrChange>
            </w:rPr>
            <w:fldChar w:fldCharType="end"/>
          </w:r>
        </w:sdtContent>
      </w:sdt>
      <w:r w:rsidRPr="0065711C">
        <w:rPr>
          <w:highlight w:val="yellow"/>
          <w:lang w:val="en-US"/>
          <w:rPrChange w:id="90" w:author="Tazeen Shaikh" w:date="2024-10-30T16:48:00Z" w16du:dateUtc="2024-10-30T11:18:00Z">
            <w:rPr>
              <w:lang w:val="en-US"/>
            </w:rPr>
          </w:rPrChange>
        </w:rPr>
        <w:t>.</w:t>
      </w:r>
    </w:p>
    <w:p w14:paraId="60BF3E2D" w14:textId="03B6EEAC" w:rsidR="004539D8" w:rsidRDefault="005B508D" w:rsidP="004539D8">
      <w:pPr>
        <w:pStyle w:val="P-Regular"/>
        <w:rPr>
          <w:lang w:val="en-US"/>
        </w:rPr>
      </w:pPr>
      <w:r w:rsidRPr="0065711C">
        <w:rPr>
          <w:highlight w:val="yellow"/>
          <w:lang w:val="en-US"/>
          <w:rPrChange w:id="91" w:author="Tazeen Shaikh" w:date="2024-10-30T16:48:00Z" w16du:dateUtc="2024-10-30T11:18:00Z">
            <w:rPr>
              <w:lang w:val="en-US"/>
            </w:rPr>
          </w:rPrChange>
        </w:rPr>
        <w:t xml:space="preserve">As we </w:t>
      </w:r>
      <w:r w:rsidR="005D0F95" w:rsidRPr="0065711C">
        <w:rPr>
          <w:highlight w:val="yellow"/>
          <w:lang w:val="en-US"/>
          <w:rPrChange w:id="92" w:author="Tazeen Shaikh" w:date="2024-10-30T16:48:00Z" w16du:dateUtc="2024-10-30T11:18:00Z">
            <w:rPr>
              <w:lang w:val="en-US"/>
            </w:rPr>
          </w:rPrChange>
        </w:rPr>
        <w:t>saw in the introduction to this chapter, i</w:t>
      </w:r>
      <w:r w:rsidR="004539D8" w:rsidRPr="0065711C">
        <w:rPr>
          <w:highlight w:val="yellow"/>
          <w:lang w:val="en-US"/>
          <w:rPrChange w:id="93" w:author="Tazeen Shaikh" w:date="2024-10-30T16:48:00Z" w16du:dateUtc="2024-10-30T11:18:00Z">
            <w:rPr>
              <w:lang w:val="en-US"/>
            </w:rPr>
          </w:rPrChange>
        </w:rPr>
        <w:t xml:space="preserve">n 2017, the transformer architecture introduced by </w:t>
      </w:r>
      <w:sdt>
        <w:sdtPr>
          <w:rPr>
            <w:highlight w:val="yellow"/>
            <w:lang w:val="en-US"/>
            <w:rPrChange w:id="94" w:author="Tazeen Shaikh" w:date="2024-10-30T16:48:00Z" w16du:dateUtc="2024-10-30T11:18:00Z">
              <w:rPr>
                <w:lang w:val="en-US"/>
              </w:rPr>
            </w:rPrChange>
          </w:rPr>
          <w:id w:val="-1571264950"/>
          <w:citation/>
        </w:sdtPr>
        <w:sdtContent>
          <w:r w:rsidR="005D0F95" w:rsidRPr="0065711C">
            <w:rPr>
              <w:highlight w:val="yellow"/>
              <w:lang w:val="en-US"/>
              <w:rPrChange w:id="95" w:author="Tazeen Shaikh" w:date="2024-10-30T16:48:00Z" w16du:dateUtc="2024-10-30T11:18:00Z">
                <w:rPr>
                  <w:lang w:val="en-US"/>
                </w:rPr>
              </w:rPrChange>
            </w:rPr>
            <w:fldChar w:fldCharType="begin"/>
          </w:r>
          <w:r w:rsidR="005D0F95" w:rsidRPr="0065711C">
            <w:rPr>
              <w:highlight w:val="yellow"/>
              <w:lang w:val="en-US"/>
              <w:rPrChange w:id="96" w:author="Tazeen Shaikh" w:date="2024-10-30T16:48:00Z" w16du:dateUtc="2024-10-30T11:18:00Z">
                <w:rPr>
                  <w:lang w:val="en-US"/>
                </w:rPr>
              </w:rPrChange>
            </w:rPr>
            <w:instrText xml:space="preserve"> CITATION vaswani2017a \l 1033 </w:instrText>
          </w:r>
          <w:r w:rsidR="005D0F95" w:rsidRPr="0065711C">
            <w:rPr>
              <w:highlight w:val="yellow"/>
              <w:lang w:val="en-US"/>
              <w:rPrChange w:id="97" w:author="Tazeen Shaikh" w:date="2024-10-30T16:48:00Z" w16du:dateUtc="2024-10-30T11:18:00Z">
                <w:rPr>
                  <w:lang w:val="en-US"/>
                </w:rPr>
              </w:rPrChange>
            </w:rPr>
            <w:fldChar w:fldCharType="separate"/>
          </w:r>
          <w:r w:rsidR="00730456" w:rsidRPr="0065711C">
            <w:rPr>
              <w:noProof/>
              <w:highlight w:val="yellow"/>
              <w:lang w:val="en-US"/>
              <w:rPrChange w:id="98" w:author="Tazeen Shaikh" w:date="2024-10-30T16:48:00Z" w16du:dateUtc="2024-10-30T11:18:00Z">
                <w:rPr>
                  <w:noProof/>
                  <w:lang w:val="en-US"/>
                </w:rPr>
              </w:rPrChange>
            </w:rPr>
            <w:t>(Vaswani, et al., 2017)</w:t>
          </w:r>
          <w:r w:rsidR="005D0F95" w:rsidRPr="0065711C">
            <w:rPr>
              <w:highlight w:val="yellow"/>
              <w:lang w:val="en-US"/>
              <w:rPrChange w:id="99" w:author="Tazeen Shaikh" w:date="2024-10-30T16:48:00Z" w16du:dateUtc="2024-10-30T11:18:00Z">
                <w:rPr>
                  <w:lang w:val="en-US"/>
                </w:rPr>
              </w:rPrChange>
            </w:rPr>
            <w:fldChar w:fldCharType="end"/>
          </w:r>
        </w:sdtContent>
      </w:sdt>
      <w:r w:rsidR="004539D8" w:rsidRPr="0065711C">
        <w:rPr>
          <w:highlight w:val="yellow"/>
          <w:lang w:val="en-US"/>
          <w:rPrChange w:id="100" w:author="Tazeen Shaikh" w:date="2024-10-30T16:48:00Z" w16du:dateUtc="2024-10-30T11:18:00Z">
            <w:rPr>
              <w:lang w:val="en-US"/>
            </w:rPr>
          </w:rPrChange>
        </w:rPr>
        <w:t xml:space="preserve"> overcame these limitations by leveraging self-attention mechanisms, allowing models to process entire sequences in parallel. Hugging Face embraced this new paradigm and developed its suite of tools around transformers, leading to a drastic improvement in both training efficiency and task performance for NLP (Vaswani et al., 2017). The release of Hugging Face Diffusers provided the community with pre-trained models and an easy-to-use API for fine-tuning, enabling researchers and engineers to solve more complex problems with less data and computational resources.</w:t>
      </w:r>
    </w:p>
    <w:p w14:paraId="65E77CF4" w14:textId="77777777" w:rsidR="003D0B96" w:rsidRPr="00A45D9E" w:rsidRDefault="003D0B96" w:rsidP="003D0B96">
      <w:pPr>
        <w:pStyle w:val="P-Regular"/>
        <w:rPr>
          <w:lang w:val="en-US"/>
        </w:rPr>
      </w:pPr>
      <w:r w:rsidRPr="00A45D9E">
        <w:rPr>
          <w:lang w:val="en-US"/>
        </w:rPr>
        <w:t>To better grasp the transformative impact of deep learning on NLP, the following diagram provide</w:t>
      </w:r>
      <w:r>
        <w:rPr>
          <w:lang w:val="en-US"/>
        </w:rPr>
        <w:t xml:space="preserve">s a high-level </w:t>
      </w:r>
      <w:r w:rsidRPr="00A45D9E">
        <w:rPr>
          <w:lang w:val="en-US"/>
        </w:rPr>
        <w:t xml:space="preserve"> visual representations of </w:t>
      </w:r>
      <w:r>
        <w:rPr>
          <w:lang w:val="en-US"/>
        </w:rPr>
        <w:t>T</w:t>
      </w:r>
      <w:r w:rsidRPr="00A45D9E">
        <w:rPr>
          <w:lang w:val="en-US"/>
        </w:rPr>
        <w:t xml:space="preserve">ransformer architectures. The illustration emphasizes key components such as attention mechanisms, which are integral to the efficiency and accuracy of modern NLP models. By </w:t>
      </w:r>
      <w:r>
        <w:rPr>
          <w:lang w:val="en-US"/>
        </w:rPr>
        <w:t xml:space="preserve">revisiting </w:t>
      </w:r>
      <w:r w:rsidRPr="00A45D9E">
        <w:rPr>
          <w:lang w:val="en-US"/>
        </w:rPr>
        <w:t>th</w:t>
      </w:r>
      <w:r>
        <w:rPr>
          <w:lang w:val="en-US"/>
        </w:rPr>
        <w:t>is</w:t>
      </w:r>
      <w:r w:rsidRPr="00A45D9E">
        <w:rPr>
          <w:lang w:val="en-US"/>
        </w:rPr>
        <w:t xml:space="preserve"> architecture, we can appreciate how advancements like self-attention have revolutionized the field, enabling models to process language data with unprecedented depth and context awareness</w:t>
      </w:r>
    </w:p>
    <w:p w14:paraId="7CB18E7E" w14:textId="77777777" w:rsidR="003D0B96" w:rsidRDefault="003D0B96" w:rsidP="003D0B96">
      <w:pPr>
        <w:pStyle w:val="P-Regular"/>
        <w:keepNext/>
      </w:pPr>
      <w:r>
        <w:rPr>
          <w:strike/>
          <w:noProof/>
        </w:rPr>
        <w:lastRenderedPageBreak/>
        <w:drawing>
          <wp:inline distT="0" distB="0" distL="0" distR="0" wp14:anchorId="1D8E8479" wp14:editId="10182326">
            <wp:extent cx="5486400" cy="3107595"/>
            <wp:effectExtent l="0" t="0" r="0" b="0"/>
            <wp:docPr id="1618172187" name="Picture 7" descr="A diagram of a software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72187" name="Picture 7" descr="A diagram of a software proces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107595"/>
                    </a:xfrm>
                    <a:prstGeom prst="rect">
                      <a:avLst/>
                    </a:prstGeom>
                    <a:noFill/>
                  </pic:spPr>
                </pic:pic>
              </a:graphicData>
            </a:graphic>
          </wp:inline>
        </w:drawing>
      </w:r>
    </w:p>
    <w:p w14:paraId="2468DCB3" w14:textId="42B464DF" w:rsidR="003D0B96" w:rsidRPr="004539D8" w:rsidRDefault="003D0B96" w:rsidP="003D0B96">
      <w:pPr>
        <w:pStyle w:val="P-Regular"/>
        <w:rPr>
          <w:lang w:val="en-US"/>
        </w:rPr>
      </w:pPr>
      <w:r>
        <w:t xml:space="preserve">Figure </w:t>
      </w:r>
      <w:r>
        <w:fldChar w:fldCharType="begin"/>
      </w:r>
      <w:r>
        <w:instrText xml:space="preserve"> SEQ Figure \* ARABIC </w:instrText>
      </w:r>
      <w:r>
        <w:fldChar w:fldCharType="separate"/>
      </w:r>
      <w:r>
        <w:rPr>
          <w:noProof/>
        </w:rPr>
        <w:t>2</w:t>
      </w:r>
      <w:r>
        <w:fldChar w:fldCharType="end"/>
      </w:r>
      <w:r>
        <w:t xml:space="preserve"> Sample T</w:t>
      </w:r>
      <w:r w:rsidRPr="00D6290C">
        <w:t>ransformer Architecture</w:t>
      </w:r>
    </w:p>
    <w:p w14:paraId="23C12B9A" w14:textId="537E35B7" w:rsidR="004539D8" w:rsidRPr="004539D8" w:rsidRDefault="004539D8" w:rsidP="00536FA6">
      <w:pPr>
        <w:pStyle w:val="H2-Heading"/>
      </w:pPr>
      <w:commentRangeStart w:id="101"/>
      <w:r w:rsidRPr="004539D8">
        <w:t>Core Components of the Library</w:t>
      </w:r>
      <w:commentRangeEnd w:id="101"/>
      <w:r w:rsidR="00DE4CC1">
        <w:rPr>
          <w:rStyle w:val="CommentReference"/>
          <w:b w:val="0"/>
        </w:rPr>
        <w:commentReference w:id="101"/>
      </w:r>
    </w:p>
    <w:p w14:paraId="44B271F6" w14:textId="6C30702C" w:rsidR="004539D8" w:rsidRPr="004539D8" w:rsidRDefault="004539D8" w:rsidP="004539D8">
      <w:pPr>
        <w:pStyle w:val="P-Regular"/>
        <w:rPr>
          <w:lang w:val="en-US"/>
        </w:rPr>
      </w:pPr>
      <w:r w:rsidRPr="004539D8">
        <w:rPr>
          <w:lang w:val="en-US"/>
        </w:rPr>
        <w:t xml:space="preserve">Hugging Face Diffusers includes critical components that make it a comprehensive platform for NLP model development. Below </w:t>
      </w:r>
      <w:r w:rsidR="00AD7949">
        <w:rPr>
          <w:lang w:val="en-US"/>
        </w:rPr>
        <w:t xml:space="preserve">is a representation of </w:t>
      </w:r>
      <w:r w:rsidR="00E2635C">
        <w:rPr>
          <w:lang w:val="en-US"/>
        </w:rPr>
        <w:t>relevant</w:t>
      </w:r>
      <w:r w:rsidR="00AD7949">
        <w:rPr>
          <w:lang w:val="en-US"/>
        </w:rPr>
        <w:t xml:space="preserve"> features</w:t>
      </w:r>
      <w:r w:rsidRPr="004539D8">
        <w:rPr>
          <w:lang w:val="en-US"/>
        </w:rPr>
        <w:t>:</w:t>
      </w:r>
    </w:p>
    <w:p w14:paraId="0CCABAFE" w14:textId="106EC3D8" w:rsidR="004539D8" w:rsidRPr="004539D8" w:rsidRDefault="004539D8" w:rsidP="00C71D47">
      <w:pPr>
        <w:pStyle w:val="P-Regular"/>
        <w:numPr>
          <w:ilvl w:val="0"/>
          <w:numId w:val="35"/>
        </w:numPr>
        <w:rPr>
          <w:lang w:val="en-US"/>
        </w:rPr>
      </w:pPr>
      <w:r w:rsidRPr="004539D8">
        <w:rPr>
          <w:b/>
          <w:bCs/>
          <w:lang w:val="en-US"/>
        </w:rPr>
        <w:t>Pre-trained Models</w:t>
      </w:r>
      <w:r w:rsidRPr="004539D8">
        <w:rPr>
          <w:lang w:val="en-US"/>
        </w:rPr>
        <w:t>: Hugging Face offers a vast repository of over 10,000 pre-trained models, covering a wide range of tasks such as text classification, named entity recognition, question answering, and text generation</w:t>
      </w:r>
      <w:sdt>
        <w:sdtPr>
          <w:rPr>
            <w:lang w:val="en-US"/>
          </w:rPr>
          <w:id w:val="-2019307205"/>
          <w:citation/>
        </w:sdtPr>
        <w:sdtContent>
          <w:r w:rsidR="00536FA6">
            <w:rPr>
              <w:lang w:val="en-US"/>
            </w:rPr>
            <w:fldChar w:fldCharType="begin"/>
          </w:r>
          <w:r w:rsidR="00536FA6">
            <w:rPr>
              <w:lang w:val="en-US"/>
            </w:rPr>
            <w:instrText xml:space="preserve"> CITATION wolf2020a \l 1033 </w:instrText>
          </w:r>
          <w:r w:rsidR="00536FA6">
            <w:rPr>
              <w:lang w:val="en-US"/>
            </w:rPr>
            <w:fldChar w:fldCharType="separate"/>
          </w:r>
          <w:r w:rsidR="00730456">
            <w:rPr>
              <w:noProof/>
              <w:lang w:val="en-US"/>
            </w:rPr>
            <w:t xml:space="preserve"> </w:t>
          </w:r>
          <w:r w:rsidR="00730456" w:rsidRPr="00730456">
            <w:rPr>
              <w:noProof/>
              <w:lang w:val="en-US"/>
            </w:rPr>
            <w:t>(Wolf, Sanh, Chaumond, &amp; Delangue, 2020)</w:t>
          </w:r>
          <w:r w:rsidR="00536FA6">
            <w:rPr>
              <w:lang w:val="en-US"/>
            </w:rPr>
            <w:fldChar w:fldCharType="end"/>
          </w:r>
        </w:sdtContent>
      </w:sdt>
      <w:r w:rsidRPr="004539D8">
        <w:rPr>
          <w:lang w:val="en-US"/>
        </w:rPr>
        <w:t>. These models allow users to leverage transfer learning, significantly reducing the resources needed for training.</w:t>
      </w:r>
    </w:p>
    <w:p w14:paraId="587466D5" w14:textId="627423AD" w:rsidR="004539D8" w:rsidRPr="004539D8" w:rsidRDefault="004539D8" w:rsidP="00C71D47">
      <w:pPr>
        <w:pStyle w:val="P-Regular"/>
        <w:numPr>
          <w:ilvl w:val="0"/>
          <w:numId w:val="35"/>
        </w:numPr>
        <w:rPr>
          <w:lang w:val="en-US"/>
        </w:rPr>
      </w:pPr>
      <w:bookmarkStart w:id="102" w:name="_Hlk181040963"/>
      <w:r w:rsidRPr="004539D8">
        <w:rPr>
          <w:b/>
          <w:bCs/>
          <w:lang w:val="en-US"/>
        </w:rPr>
        <w:t>Transformers API</w:t>
      </w:r>
      <w:r w:rsidRPr="004539D8">
        <w:rPr>
          <w:lang w:val="en-US"/>
        </w:rPr>
        <w:t xml:space="preserve">: The core API integrates seamlessly with both PyTorch and TensorFlow, allowing users to train and deploy models using their preferred deep learning framework. This flexibility makes it accessible to a broad audience of developers and researchers </w:t>
      </w:r>
      <w:sdt>
        <w:sdtPr>
          <w:rPr>
            <w:lang w:val="en-US"/>
          </w:rPr>
          <w:id w:val="1402870580"/>
          <w:citation/>
        </w:sdtPr>
        <w:sdtContent>
          <w:r w:rsidR="00AE2308">
            <w:rPr>
              <w:lang w:val="en-US"/>
            </w:rPr>
            <w:fldChar w:fldCharType="begin"/>
          </w:r>
          <w:r w:rsidR="00AE2308">
            <w:rPr>
              <w:lang w:val="en-US"/>
            </w:rPr>
            <w:instrText xml:space="preserve"> CITATION Pas19 \l 1033 </w:instrText>
          </w:r>
          <w:r w:rsidR="00AE2308">
            <w:rPr>
              <w:lang w:val="en-US"/>
            </w:rPr>
            <w:fldChar w:fldCharType="separate"/>
          </w:r>
          <w:r w:rsidR="00730456" w:rsidRPr="00730456">
            <w:rPr>
              <w:noProof/>
              <w:lang w:val="en-US"/>
            </w:rPr>
            <w:t>(Paszke, et al., 2019)</w:t>
          </w:r>
          <w:r w:rsidR="00AE2308">
            <w:rPr>
              <w:lang w:val="en-US"/>
            </w:rPr>
            <w:fldChar w:fldCharType="end"/>
          </w:r>
        </w:sdtContent>
      </w:sdt>
      <w:r w:rsidR="00120843">
        <w:rPr>
          <w:lang w:val="en-US"/>
        </w:rPr>
        <w:t xml:space="preserve">, </w:t>
      </w:r>
      <w:sdt>
        <w:sdtPr>
          <w:rPr>
            <w:lang w:val="en-US"/>
          </w:rPr>
          <w:id w:val="340516478"/>
          <w:citation/>
        </w:sdtPr>
        <w:sdtContent>
          <w:r w:rsidR="00E50E91">
            <w:rPr>
              <w:lang w:val="en-US"/>
            </w:rPr>
            <w:fldChar w:fldCharType="begin"/>
          </w:r>
          <w:r w:rsidR="00E50E91">
            <w:rPr>
              <w:lang w:val="en-US"/>
            </w:rPr>
            <w:instrText xml:space="preserve"> CITATION Aba16 \l 1033 </w:instrText>
          </w:r>
          <w:r w:rsidR="00E50E91">
            <w:rPr>
              <w:lang w:val="en-US"/>
            </w:rPr>
            <w:fldChar w:fldCharType="separate"/>
          </w:r>
          <w:r w:rsidR="00730456" w:rsidRPr="00730456">
            <w:rPr>
              <w:noProof/>
              <w:lang w:val="en-US"/>
            </w:rPr>
            <w:t>(Abadi &amp; Kudlur, 2016)</w:t>
          </w:r>
          <w:r w:rsidR="00E50E91">
            <w:rPr>
              <w:lang w:val="en-US"/>
            </w:rPr>
            <w:fldChar w:fldCharType="end"/>
          </w:r>
        </w:sdtContent>
      </w:sdt>
      <w:r w:rsidRPr="004539D8">
        <w:rPr>
          <w:lang w:val="en-US"/>
        </w:rPr>
        <w:t>.</w:t>
      </w:r>
    </w:p>
    <w:p w14:paraId="0499DAF1" w14:textId="4BF573C8" w:rsidR="004539D8" w:rsidRPr="004539D8" w:rsidRDefault="004539D8" w:rsidP="00C71D47">
      <w:pPr>
        <w:pStyle w:val="P-Regular"/>
        <w:numPr>
          <w:ilvl w:val="0"/>
          <w:numId w:val="35"/>
        </w:numPr>
        <w:rPr>
          <w:lang w:val="en-US"/>
        </w:rPr>
      </w:pPr>
      <w:r w:rsidRPr="004539D8">
        <w:rPr>
          <w:b/>
          <w:bCs/>
          <w:lang w:val="en-US"/>
        </w:rPr>
        <w:t>Tokenizers</w:t>
      </w:r>
      <w:r w:rsidRPr="004539D8">
        <w:rPr>
          <w:lang w:val="en-US"/>
        </w:rPr>
        <w:t xml:space="preserve">: Efficient tokenization is key for transformer models, and Hugging Face provides the </w:t>
      </w:r>
      <w:r w:rsidRPr="004539D8">
        <w:rPr>
          <w:b/>
          <w:bCs/>
          <w:lang w:val="en-US"/>
        </w:rPr>
        <w:t>Tokenizers</w:t>
      </w:r>
      <w:r w:rsidRPr="004539D8">
        <w:rPr>
          <w:lang w:val="en-US"/>
        </w:rPr>
        <w:t xml:space="preserve"> library, optimized for handling various text formats and ensuring that input sequences are processed efficiently. </w:t>
      </w:r>
      <w:r w:rsidRPr="004539D8">
        <w:rPr>
          <w:lang w:val="en-US"/>
        </w:rPr>
        <w:lastRenderedPageBreak/>
        <w:t xml:space="preserve">Tokenization includes splitting text into </w:t>
      </w:r>
      <w:r w:rsidR="00E2635C" w:rsidRPr="004539D8">
        <w:rPr>
          <w:lang w:val="en-US"/>
        </w:rPr>
        <w:t>sub word</w:t>
      </w:r>
      <w:r w:rsidRPr="004539D8">
        <w:rPr>
          <w:lang w:val="en-US"/>
        </w:rPr>
        <w:t xml:space="preserve"> units, adding special tokens, and preparing the data for model input </w:t>
      </w:r>
      <w:sdt>
        <w:sdtPr>
          <w:rPr>
            <w:lang w:val="en-US"/>
          </w:rPr>
          <w:id w:val="1493372760"/>
          <w:citation/>
        </w:sdtPr>
        <w:sdtContent>
          <w:r w:rsidR="00D812D4">
            <w:rPr>
              <w:lang w:val="en-US"/>
            </w:rPr>
            <w:fldChar w:fldCharType="begin"/>
          </w:r>
          <w:r w:rsidR="00D812D4">
            <w:rPr>
              <w:lang w:val="en-US"/>
            </w:rPr>
            <w:instrText xml:space="preserve"> CITATION Raf20 \l 1033 </w:instrText>
          </w:r>
          <w:r w:rsidR="00D812D4">
            <w:rPr>
              <w:lang w:val="en-US"/>
            </w:rPr>
            <w:fldChar w:fldCharType="separate"/>
          </w:r>
          <w:r w:rsidR="00730456" w:rsidRPr="00730456">
            <w:rPr>
              <w:noProof/>
              <w:lang w:val="en-US"/>
            </w:rPr>
            <w:t>(Raffel, et al., 2020)</w:t>
          </w:r>
          <w:r w:rsidR="00D812D4">
            <w:rPr>
              <w:lang w:val="en-US"/>
            </w:rPr>
            <w:fldChar w:fldCharType="end"/>
          </w:r>
        </w:sdtContent>
      </w:sdt>
      <w:r w:rsidRPr="004539D8">
        <w:rPr>
          <w:lang w:val="en-US"/>
        </w:rPr>
        <w:t>.</w:t>
      </w:r>
    </w:p>
    <w:p w14:paraId="1D70EFB3" w14:textId="474EC687" w:rsidR="004539D8" w:rsidRPr="004539D8" w:rsidRDefault="004539D8" w:rsidP="00C71D47">
      <w:pPr>
        <w:pStyle w:val="P-Regular"/>
        <w:numPr>
          <w:ilvl w:val="0"/>
          <w:numId w:val="35"/>
        </w:numPr>
        <w:rPr>
          <w:lang w:val="en-US"/>
        </w:rPr>
      </w:pPr>
      <w:r w:rsidRPr="004539D8">
        <w:rPr>
          <w:b/>
          <w:bCs/>
          <w:lang w:val="en-US"/>
        </w:rPr>
        <w:t>Model Fine-Tuning</w:t>
      </w:r>
      <w:r w:rsidRPr="004539D8">
        <w:rPr>
          <w:lang w:val="en-US"/>
        </w:rPr>
        <w:t xml:space="preserve">: Fine-tuning pre-trained models for specific tasks remains one of the library’s most powerful features. Hugging Face supports a wide range of NLP tasks, from text classification to generative tasks, allowing users to adapt general-purpose models to specialized domains with minimal data </w:t>
      </w:r>
      <w:sdt>
        <w:sdtPr>
          <w:rPr>
            <w:lang w:val="en-US"/>
          </w:rPr>
          <w:id w:val="-1843457094"/>
          <w:citation/>
        </w:sdtPr>
        <w:sdtContent>
          <w:r w:rsidR="002E5A56">
            <w:rPr>
              <w:lang w:val="en-US"/>
            </w:rPr>
            <w:fldChar w:fldCharType="begin"/>
          </w:r>
          <w:r w:rsidR="00167BF1">
            <w:rPr>
              <w:lang w:val="en-US"/>
            </w:rPr>
            <w:instrText xml:space="preserve">CITATION How18 \l 1033 </w:instrText>
          </w:r>
          <w:r w:rsidR="002E5A56">
            <w:rPr>
              <w:lang w:val="en-US"/>
            </w:rPr>
            <w:fldChar w:fldCharType="separate"/>
          </w:r>
          <w:r w:rsidR="00730456" w:rsidRPr="00730456">
            <w:rPr>
              <w:noProof/>
              <w:lang w:val="en-US"/>
            </w:rPr>
            <w:t>(Howard &amp; Ruder, 2018)</w:t>
          </w:r>
          <w:r w:rsidR="002E5A56">
            <w:rPr>
              <w:lang w:val="en-US"/>
            </w:rPr>
            <w:fldChar w:fldCharType="end"/>
          </w:r>
        </w:sdtContent>
      </w:sdt>
      <w:r w:rsidRPr="004539D8">
        <w:rPr>
          <w:lang w:val="en-US"/>
        </w:rPr>
        <w:t>.</w:t>
      </w:r>
    </w:p>
    <w:p w14:paraId="10A85696" w14:textId="69B7458D" w:rsidR="004539D8" w:rsidRPr="004539D8" w:rsidRDefault="004539D8" w:rsidP="00C71D47">
      <w:pPr>
        <w:pStyle w:val="P-Regular"/>
        <w:numPr>
          <w:ilvl w:val="0"/>
          <w:numId w:val="35"/>
        </w:numPr>
        <w:rPr>
          <w:lang w:val="en-US"/>
        </w:rPr>
      </w:pPr>
      <w:r w:rsidRPr="004539D8">
        <w:rPr>
          <w:b/>
          <w:bCs/>
          <w:lang w:val="en-US"/>
        </w:rPr>
        <w:t>Trainer API</w:t>
      </w:r>
      <w:r w:rsidRPr="004539D8">
        <w:rPr>
          <w:lang w:val="en-US"/>
        </w:rPr>
        <w:t xml:space="preserve">: The Trainer API abstracts away the complexities of managing training loops, making it simple to train models from scratch or fine-tune pre-trained models. The API </w:t>
      </w:r>
      <w:r w:rsidR="008A1D80" w:rsidRPr="004539D8">
        <w:rPr>
          <w:lang w:val="en-US"/>
        </w:rPr>
        <w:t>manages</w:t>
      </w:r>
      <w:r w:rsidRPr="004539D8">
        <w:rPr>
          <w:lang w:val="en-US"/>
        </w:rPr>
        <w:t xml:space="preserve"> all essential aspects of training, including gradient computation, loss optimization, and evaluation, while supporting multi-GPU and distributed training environments </w:t>
      </w:r>
      <w:sdt>
        <w:sdtPr>
          <w:rPr>
            <w:lang w:val="en-US"/>
          </w:rPr>
          <w:id w:val="1172919655"/>
          <w:citation/>
        </w:sdtPr>
        <w:sdtContent>
          <w:r w:rsidR="00662665">
            <w:rPr>
              <w:lang w:val="en-US"/>
            </w:rPr>
            <w:fldChar w:fldCharType="begin"/>
          </w:r>
          <w:r w:rsidR="00167BF1">
            <w:rPr>
              <w:lang w:val="en-US"/>
            </w:rPr>
            <w:instrText xml:space="preserve">CITATION Rud16 \l 1033 </w:instrText>
          </w:r>
          <w:r w:rsidR="00662665">
            <w:rPr>
              <w:lang w:val="en-US"/>
            </w:rPr>
            <w:fldChar w:fldCharType="separate"/>
          </w:r>
          <w:r w:rsidR="00730456" w:rsidRPr="00730456">
            <w:rPr>
              <w:noProof/>
              <w:lang w:val="en-US"/>
            </w:rPr>
            <w:t>(Ruder, 2016)</w:t>
          </w:r>
          <w:r w:rsidR="00662665">
            <w:rPr>
              <w:lang w:val="en-US"/>
            </w:rPr>
            <w:fldChar w:fldCharType="end"/>
          </w:r>
        </w:sdtContent>
      </w:sdt>
      <w:r w:rsidRPr="004539D8">
        <w:rPr>
          <w:lang w:val="en-US"/>
        </w:rPr>
        <w:t>.</w:t>
      </w:r>
    </w:p>
    <w:bookmarkEnd w:id="102"/>
    <w:p w14:paraId="250E6095" w14:textId="0B406358" w:rsidR="004539D8" w:rsidRPr="004539D8" w:rsidRDefault="004539D8" w:rsidP="00662665">
      <w:pPr>
        <w:pStyle w:val="H2-Heading"/>
      </w:pPr>
      <w:commentRangeStart w:id="103"/>
      <w:r w:rsidRPr="004539D8">
        <w:t>Advancing NLP with Hugging Face Diffusers</w:t>
      </w:r>
      <w:commentRangeEnd w:id="103"/>
      <w:r w:rsidR="009C0637">
        <w:rPr>
          <w:rStyle w:val="CommentReference"/>
          <w:b w:val="0"/>
        </w:rPr>
        <w:commentReference w:id="103"/>
      </w:r>
    </w:p>
    <w:p w14:paraId="339BEE6D" w14:textId="08F64D17" w:rsidR="004539D8" w:rsidRPr="004539D8" w:rsidRDefault="004539D8" w:rsidP="004539D8">
      <w:pPr>
        <w:pStyle w:val="P-Regular"/>
        <w:rPr>
          <w:lang w:val="en-US"/>
        </w:rPr>
      </w:pPr>
      <w:r w:rsidRPr="004539D8">
        <w:rPr>
          <w:lang w:val="en-US"/>
        </w:rPr>
        <w:t>The development of Hugging Face Diffusers has significantly advanced the capabilities of NLP models. By reducing the technical barriers associated with training and deploying transformer-based models, Hugging Face has opened the door to a wide array of applications, including:</w:t>
      </w:r>
    </w:p>
    <w:p w14:paraId="00168B37" w14:textId="11F3B104" w:rsidR="004539D8" w:rsidRPr="004539D8" w:rsidRDefault="004539D8" w:rsidP="00C71D47">
      <w:pPr>
        <w:pStyle w:val="P-Regular"/>
        <w:numPr>
          <w:ilvl w:val="0"/>
          <w:numId w:val="36"/>
        </w:numPr>
        <w:rPr>
          <w:lang w:val="en-US"/>
        </w:rPr>
      </w:pPr>
      <w:r w:rsidRPr="004539D8">
        <w:rPr>
          <w:b/>
          <w:bCs/>
          <w:lang w:val="en-US"/>
        </w:rPr>
        <w:t>Sentiment Analysis</w:t>
      </w:r>
      <w:r w:rsidRPr="004539D8">
        <w:rPr>
          <w:lang w:val="en-US"/>
        </w:rPr>
        <w:t xml:space="preserve">: Hugging Face Diffusers simplifies the process of training models for sentiment classification, allowing businesses to quickly deploy models that can analyze customer feedback or social media sentiment at scale </w:t>
      </w:r>
      <w:sdt>
        <w:sdtPr>
          <w:rPr>
            <w:lang w:val="en-US"/>
          </w:rPr>
          <w:id w:val="2102054035"/>
          <w:citation/>
        </w:sdtPr>
        <w:sdtContent>
          <w:r w:rsidR="00FB23D4">
            <w:rPr>
              <w:lang w:val="en-US"/>
            </w:rPr>
            <w:fldChar w:fldCharType="begin"/>
          </w:r>
          <w:r w:rsidR="00167BF1">
            <w:rPr>
              <w:lang w:val="en-US"/>
            </w:rPr>
            <w:instrText xml:space="preserve">CITATION devlin2019a \l 1033 </w:instrText>
          </w:r>
          <w:r w:rsidR="00FB23D4">
            <w:rPr>
              <w:lang w:val="en-US"/>
            </w:rPr>
            <w:fldChar w:fldCharType="separate"/>
          </w:r>
          <w:r w:rsidR="00730456" w:rsidRPr="00730456">
            <w:rPr>
              <w:noProof/>
              <w:lang w:val="en-US"/>
            </w:rPr>
            <w:t>(Devlin, Chang, Lee, &amp; Toutanova, 2019)</w:t>
          </w:r>
          <w:r w:rsidR="00FB23D4">
            <w:rPr>
              <w:lang w:val="en-US"/>
            </w:rPr>
            <w:fldChar w:fldCharType="end"/>
          </w:r>
        </w:sdtContent>
      </w:sdt>
      <w:r w:rsidRPr="004539D8">
        <w:rPr>
          <w:lang w:val="en-US"/>
        </w:rPr>
        <w:t>.</w:t>
      </w:r>
    </w:p>
    <w:p w14:paraId="7BE7789F" w14:textId="552567FE" w:rsidR="004539D8" w:rsidRPr="004539D8" w:rsidRDefault="004539D8" w:rsidP="00C71D47">
      <w:pPr>
        <w:pStyle w:val="P-Regular"/>
        <w:numPr>
          <w:ilvl w:val="0"/>
          <w:numId w:val="36"/>
        </w:numPr>
        <w:rPr>
          <w:lang w:val="en-US"/>
        </w:rPr>
      </w:pPr>
      <w:r w:rsidRPr="004539D8">
        <w:rPr>
          <w:b/>
          <w:bCs/>
          <w:lang w:val="en-US"/>
        </w:rPr>
        <w:t>Text Generation and Summarization</w:t>
      </w:r>
      <w:r w:rsidRPr="004539D8">
        <w:rPr>
          <w:lang w:val="en-US"/>
        </w:rPr>
        <w:t xml:space="preserve">: The library also excels in generative tasks, making it possible to create sophisticated models that generate coherent text or summarize large bodies of information, which can be applied in industries like journalism, law, and finance </w:t>
      </w:r>
      <w:sdt>
        <w:sdtPr>
          <w:rPr>
            <w:lang w:val="en-US"/>
          </w:rPr>
          <w:id w:val="-1623538212"/>
          <w:citation/>
        </w:sdtPr>
        <w:sdtContent>
          <w:r w:rsidR="006342A9">
            <w:rPr>
              <w:lang w:val="en-US"/>
            </w:rPr>
            <w:fldChar w:fldCharType="begin"/>
          </w:r>
          <w:r w:rsidR="006342A9">
            <w:rPr>
              <w:lang w:val="en-US"/>
            </w:rPr>
            <w:instrText xml:space="preserve"> CITATION Rad19 \l 1033 </w:instrText>
          </w:r>
          <w:r w:rsidR="006342A9">
            <w:rPr>
              <w:lang w:val="en-US"/>
            </w:rPr>
            <w:fldChar w:fldCharType="separate"/>
          </w:r>
          <w:r w:rsidR="00730456" w:rsidRPr="00730456">
            <w:rPr>
              <w:noProof/>
              <w:lang w:val="en-US"/>
            </w:rPr>
            <w:t>(Radford &amp; Sutskever, 2019)</w:t>
          </w:r>
          <w:r w:rsidR="006342A9">
            <w:rPr>
              <w:lang w:val="en-US"/>
            </w:rPr>
            <w:fldChar w:fldCharType="end"/>
          </w:r>
        </w:sdtContent>
      </w:sdt>
      <w:r w:rsidRPr="004539D8">
        <w:rPr>
          <w:lang w:val="en-US"/>
        </w:rPr>
        <w:t>.</w:t>
      </w:r>
    </w:p>
    <w:p w14:paraId="7A0B5C14" w14:textId="07811064" w:rsidR="004539D8" w:rsidRPr="004539D8" w:rsidRDefault="004539D8" w:rsidP="00C71D47">
      <w:pPr>
        <w:pStyle w:val="P-Regular"/>
        <w:numPr>
          <w:ilvl w:val="0"/>
          <w:numId w:val="36"/>
        </w:numPr>
        <w:rPr>
          <w:lang w:val="en-US"/>
        </w:rPr>
      </w:pPr>
      <w:r w:rsidRPr="004539D8">
        <w:rPr>
          <w:b/>
          <w:bCs/>
          <w:lang w:val="en-US"/>
        </w:rPr>
        <w:t>Machine Translation</w:t>
      </w:r>
      <w:r w:rsidRPr="004539D8">
        <w:rPr>
          <w:lang w:val="en-US"/>
        </w:rPr>
        <w:t xml:space="preserve">: Hugging Face offers powerful models like </w:t>
      </w:r>
      <w:r w:rsidRPr="004539D8">
        <w:rPr>
          <w:rStyle w:val="P-Keyword"/>
          <w:lang w:val="en-US"/>
        </w:rPr>
        <w:t>MarianMT</w:t>
      </w:r>
      <w:r w:rsidRPr="004539D8">
        <w:rPr>
          <w:lang w:val="en-US"/>
        </w:rPr>
        <w:t xml:space="preserve">, which enables multilingual text translation with minimal setup. These models are particularly useful for real-time applications in customer support, content translation, and international communication </w:t>
      </w:r>
      <w:sdt>
        <w:sdtPr>
          <w:rPr>
            <w:lang w:val="en-US"/>
          </w:rPr>
          <w:id w:val="564543148"/>
          <w:citation/>
        </w:sdtPr>
        <w:sdtContent>
          <w:r w:rsidR="006342A9">
            <w:rPr>
              <w:lang w:val="en-US"/>
            </w:rPr>
            <w:fldChar w:fldCharType="begin"/>
          </w:r>
          <w:r w:rsidR="006342A9">
            <w:rPr>
              <w:lang w:val="en-US"/>
            </w:rPr>
            <w:instrText xml:space="preserve"> CITATION wolf2020a \l 1033 </w:instrText>
          </w:r>
          <w:r w:rsidR="006342A9">
            <w:rPr>
              <w:lang w:val="en-US"/>
            </w:rPr>
            <w:fldChar w:fldCharType="separate"/>
          </w:r>
          <w:r w:rsidR="00730456" w:rsidRPr="00730456">
            <w:rPr>
              <w:noProof/>
              <w:lang w:val="en-US"/>
            </w:rPr>
            <w:t>(Wolf, Sanh, Chaumond, &amp; Delangue, 2020)</w:t>
          </w:r>
          <w:r w:rsidR="006342A9">
            <w:rPr>
              <w:lang w:val="en-US"/>
            </w:rPr>
            <w:fldChar w:fldCharType="end"/>
          </w:r>
        </w:sdtContent>
      </w:sdt>
      <w:r w:rsidRPr="004539D8">
        <w:rPr>
          <w:lang w:val="en-US"/>
        </w:rPr>
        <w:t>.</w:t>
      </w:r>
    </w:p>
    <w:p w14:paraId="20D85D89" w14:textId="03ACEF9D" w:rsidR="004539D8" w:rsidRPr="004539D8" w:rsidRDefault="004539D8" w:rsidP="00C71D47">
      <w:pPr>
        <w:pStyle w:val="P-Regular"/>
        <w:numPr>
          <w:ilvl w:val="0"/>
          <w:numId w:val="36"/>
        </w:numPr>
        <w:rPr>
          <w:lang w:val="en-US"/>
        </w:rPr>
      </w:pPr>
      <w:r w:rsidRPr="004539D8">
        <w:rPr>
          <w:b/>
          <w:bCs/>
          <w:lang w:val="en-US"/>
        </w:rPr>
        <w:t>Named Entity Recognition (NER)</w:t>
      </w:r>
      <w:r w:rsidRPr="004539D8">
        <w:rPr>
          <w:lang w:val="en-US"/>
        </w:rPr>
        <w:t xml:space="preserve">: Hugging Face allows users to fine-tune pre-trained models for NER tasks, making it easier to extract valuable information </w:t>
      </w:r>
      <w:r w:rsidRPr="004539D8">
        <w:rPr>
          <w:lang w:val="en-US"/>
        </w:rPr>
        <w:lastRenderedPageBreak/>
        <w:t xml:space="preserve">from unstructured text in domains like healthcare, finance, and law </w:t>
      </w:r>
      <w:sdt>
        <w:sdtPr>
          <w:rPr>
            <w:lang w:val="en-US"/>
          </w:rPr>
          <w:id w:val="-673638470"/>
          <w:citation/>
        </w:sdtPr>
        <w:sdtContent>
          <w:r w:rsidR="006342A9">
            <w:rPr>
              <w:lang w:val="en-US"/>
            </w:rPr>
            <w:fldChar w:fldCharType="begin"/>
          </w:r>
          <w:r w:rsidR="00167BF1">
            <w:rPr>
              <w:lang w:val="en-US"/>
            </w:rPr>
            <w:instrText xml:space="preserve">CITATION Hon20 \l 1033 </w:instrText>
          </w:r>
          <w:r w:rsidR="006342A9">
            <w:rPr>
              <w:lang w:val="en-US"/>
            </w:rPr>
            <w:fldChar w:fldCharType="separate"/>
          </w:r>
          <w:r w:rsidR="00730456" w:rsidRPr="00730456">
            <w:rPr>
              <w:noProof/>
              <w:lang w:val="en-US"/>
            </w:rPr>
            <w:t>(Honnibal &amp; Montani, 2020)</w:t>
          </w:r>
          <w:r w:rsidR="006342A9">
            <w:rPr>
              <w:lang w:val="en-US"/>
            </w:rPr>
            <w:fldChar w:fldCharType="end"/>
          </w:r>
        </w:sdtContent>
      </w:sdt>
      <w:r w:rsidRPr="004539D8">
        <w:rPr>
          <w:lang w:val="en-US"/>
        </w:rPr>
        <w:t>.</w:t>
      </w:r>
    </w:p>
    <w:p w14:paraId="27890466" w14:textId="77777777" w:rsidR="004539D8" w:rsidRPr="004539D8" w:rsidRDefault="004539D8" w:rsidP="004539D8">
      <w:pPr>
        <w:pStyle w:val="P-Regular"/>
        <w:rPr>
          <w:lang w:val="en-US"/>
        </w:rPr>
      </w:pPr>
      <w:r w:rsidRPr="004539D8">
        <w:rPr>
          <w:lang w:val="en-US"/>
        </w:rPr>
        <w:t>By leveraging the latest advancements in transformers, Hugging Face Diffusers allows researchers and developers to push the boundaries of NLP while maintaining a practical, easy-to-implement framework.</w:t>
      </w:r>
    </w:p>
    <w:p w14:paraId="4E7A764D" w14:textId="7B449170" w:rsidR="004539D8" w:rsidRPr="004539D8" w:rsidRDefault="004539D8" w:rsidP="006342A9">
      <w:pPr>
        <w:pStyle w:val="H2-Heading"/>
      </w:pPr>
      <w:r w:rsidRPr="004539D8">
        <w:t>Ease of Adoption for Both Research and Production</w:t>
      </w:r>
    </w:p>
    <w:p w14:paraId="4B19391F" w14:textId="2CF2C225" w:rsidR="004539D8" w:rsidRPr="004539D8" w:rsidRDefault="004539D8" w:rsidP="004539D8">
      <w:pPr>
        <w:pStyle w:val="P-Regular"/>
        <w:rPr>
          <w:lang w:val="en-US"/>
        </w:rPr>
      </w:pPr>
      <w:bookmarkStart w:id="104" w:name="_Hlk181041018"/>
      <w:commentRangeStart w:id="105"/>
      <w:r w:rsidRPr="004539D8">
        <w:rPr>
          <w:lang w:val="en-US"/>
        </w:rPr>
        <w:t xml:space="preserve">Hugging Face Diffusers strikes a balance between research-level flexibility and production-level robustness. Researchers benefit from the extensive model hub, which allows for rapid experimentation with state-of-the-art architectures. Meanwhile, engineers can easily integrate Hugging Face models into production pipelines due to its support for RESTful APIs, containerization (e.g., Docker), and cloud deployment through platforms like AWS and Google Cloud </w:t>
      </w:r>
      <w:sdt>
        <w:sdtPr>
          <w:rPr>
            <w:lang w:val="en-US"/>
          </w:rPr>
          <w:id w:val="-1635481968"/>
          <w:citation/>
        </w:sdtPr>
        <w:sdtContent>
          <w:r w:rsidR="00E37EB9">
            <w:rPr>
              <w:lang w:val="en-US"/>
            </w:rPr>
            <w:fldChar w:fldCharType="begin"/>
          </w:r>
          <w:r w:rsidR="00167BF1">
            <w:rPr>
              <w:lang w:val="en-US"/>
            </w:rPr>
            <w:instrText xml:space="preserve">CITATION Hua19 \l 1033 </w:instrText>
          </w:r>
          <w:r w:rsidR="00E37EB9">
            <w:rPr>
              <w:lang w:val="en-US"/>
            </w:rPr>
            <w:fldChar w:fldCharType="separate"/>
          </w:r>
          <w:r w:rsidR="00730456" w:rsidRPr="00730456">
            <w:rPr>
              <w:noProof/>
              <w:lang w:val="en-US"/>
            </w:rPr>
            <w:t>(Huang, et al., 2019)</w:t>
          </w:r>
          <w:r w:rsidR="00E37EB9">
            <w:rPr>
              <w:lang w:val="en-US"/>
            </w:rPr>
            <w:fldChar w:fldCharType="end"/>
          </w:r>
        </w:sdtContent>
      </w:sdt>
      <w:r w:rsidRPr="004539D8">
        <w:rPr>
          <w:lang w:val="en-US"/>
        </w:rPr>
        <w:t>.</w:t>
      </w:r>
      <w:commentRangeEnd w:id="105"/>
      <w:r w:rsidR="009C0637">
        <w:rPr>
          <w:rStyle w:val="CommentReference"/>
          <w:rFonts w:eastAsiaTheme="minorHAnsi"/>
          <w:lang w:val="en-US"/>
        </w:rPr>
        <w:commentReference w:id="105"/>
      </w:r>
    </w:p>
    <w:bookmarkEnd w:id="104"/>
    <w:p w14:paraId="21B1293D" w14:textId="08A46098" w:rsidR="004539D8" w:rsidRPr="004539D8" w:rsidRDefault="004539D8" w:rsidP="004539D8">
      <w:pPr>
        <w:pStyle w:val="P-Regular"/>
        <w:rPr>
          <w:lang w:val="en-US"/>
        </w:rPr>
      </w:pPr>
      <w:r w:rsidRPr="004539D8">
        <w:rPr>
          <w:lang w:val="en-US"/>
        </w:rPr>
        <w:t xml:space="preserve">The library’s architecture also supports scalability, enabling users to fine-tune and deploy models on GPUs or TPUs with minimal effort. This scalability ensures that Hugging Face Diffusers is suitable not only for prototyping but also for handling large-scale industrial NLP workloads </w:t>
      </w:r>
      <w:sdt>
        <w:sdtPr>
          <w:rPr>
            <w:lang w:val="en-US"/>
          </w:rPr>
          <w:id w:val="273210572"/>
          <w:citation/>
        </w:sdtPr>
        <w:sdtContent>
          <w:r w:rsidR="00E37EB9">
            <w:rPr>
              <w:lang w:val="en-US"/>
            </w:rPr>
            <w:fldChar w:fldCharType="begin"/>
          </w:r>
          <w:r w:rsidR="00167BF1">
            <w:rPr>
              <w:lang w:val="en-US"/>
            </w:rPr>
            <w:instrText xml:space="preserve">CITATION Hua19 \l 1033 </w:instrText>
          </w:r>
          <w:r w:rsidR="00E37EB9">
            <w:rPr>
              <w:lang w:val="en-US"/>
            </w:rPr>
            <w:fldChar w:fldCharType="separate"/>
          </w:r>
          <w:r w:rsidR="00730456" w:rsidRPr="00730456">
            <w:rPr>
              <w:noProof/>
              <w:lang w:val="en-US"/>
            </w:rPr>
            <w:t>(Huang, et al., 2019)</w:t>
          </w:r>
          <w:r w:rsidR="00E37EB9">
            <w:rPr>
              <w:lang w:val="en-US"/>
            </w:rPr>
            <w:fldChar w:fldCharType="end"/>
          </w:r>
        </w:sdtContent>
      </w:sdt>
      <w:r w:rsidRPr="004539D8">
        <w:rPr>
          <w:lang w:val="en-US"/>
        </w:rPr>
        <w:t>.</w:t>
      </w:r>
    </w:p>
    <w:p w14:paraId="2487CDDF" w14:textId="3EE7C159" w:rsidR="004539D8" w:rsidRPr="004539D8" w:rsidRDefault="00E37EB9" w:rsidP="00E37EB9">
      <w:pPr>
        <w:pStyle w:val="H2-Heading"/>
      </w:pPr>
      <w:commentRangeStart w:id="106"/>
      <w:r>
        <w:t>Wrap up</w:t>
      </w:r>
      <w:commentRangeEnd w:id="106"/>
      <w:r w:rsidR="009C0637">
        <w:rPr>
          <w:rStyle w:val="CommentReference"/>
          <w:b w:val="0"/>
        </w:rPr>
        <w:commentReference w:id="106"/>
      </w:r>
    </w:p>
    <w:p w14:paraId="51D1576F" w14:textId="3385E2B9" w:rsidR="004539D8" w:rsidRPr="00C95BEE" w:rsidRDefault="004539D8" w:rsidP="004539D8">
      <w:pPr>
        <w:pStyle w:val="P-Regular"/>
      </w:pPr>
      <w:r w:rsidRPr="004539D8">
        <w:rPr>
          <w:lang w:val="en-US"/>
        </w:rPr>
        <w:t>Hugging Face Diffusers has rapidly become a cornerstone in the field of NLP due to its robust, scalable, and flexible architecture. By simplifying access to pre-trained transformer models, enabling efficient fine-tuning, and supporting seamless integration with both research and production environments, Hugging Face has empowered both researchers and developers to achieve state-of-the-art performance on complex NLP tasks. The library’s combination of deep learning power and ease of use continues to shape the future of NLP applications across a wide variety of industries.</w:t>
      </w:r>
    </w:p>
    <w:p w14:paraId="13F9A190" w14:textId="74C1129C" w:rsidR="00C95BEE" w:rsidRPr="00D776B2" w:rsidRDefault="00C95BEE" w:rsidP="00D776B2">
      <w:pPr>
        <w:pStyle w:val="H1-Section"/>
      </w:pPr>
      <w:commentRangeStart w:id="107"/>
      <w:r w:rsidRPr="00D776B2">
        <w:t>Comparing Hugging Face Diffusers to Other Libraries</w:t>
      </w:r>
      <w:commentRangeEnd w:id="107"/>
      <w:r w:rsidR="009C0637">
        <w:rPr>
          <w:rStyle w:val="CommentReference"/>
          <w:b w:val="0"/>
        </w:rPr>
        <w:commentReference w:id="107"/>
      </w:r>
    </w:p>
    <w:p w14:paraId="6AB7C516" w14:textId="29E0005E" w:rsidR="00C95BEE" w:rsidRPr="00C95BEE" w:rsidRDefault="00C95BEE" w:rsidP="00C95BEE">
      <w:pPr>
        <w:pStyle w:val="P-Regular"/>
      </w:pPr>
      <w:r w:rsidRPr="00C95BEE">
        <w:t xml:space="preserve">When comparing Hugging Face Diffusers with other popular NLP libraries, such as </w:t>
      </w:r>
      <w:r w:rsidR="000B685F" w:rsidRPr="00CF3CFC">
        <w:rPr>
          <w:rStyle w:val="P-Keyword"/>
        </w:rPr>
        <w:t>s</w:t>
      </w:r>
      <w:r w:rsidRPr="00C95BEE">
        <w:rPr>
          <w:rStyle w:val="P-Keyword"/>
        </w:rPr>
        <w:t>paCy</w:t>
      </w:r>
      <w:r w:rsidRPr="00C95BEE">
        <w:t xml:space="preserve">, </w:t>
      </w:r>
      <w:r w:rsidRPr="00C95BEE">
        <w:rPr>
          <w:rStyle w:val="P-Keyword"/>
        </w:rPr>
        <w:t>AllenNLP</w:t>
      </w:r>
      <w:r w:rsidRPr="00C95BEE">
        <w:t xml:space="preserve">, and the </w:t>
      </w:r>
      <w:r w:rsidRPr="00C95BEE">
        <w:rPr>
          <w:rStyle w:val="P-Keyword"/>
        </w:rPr>
        <w:t>Natural Language Toolkit (NLTK)</w:t>
      </w:r>
      <w:r w:rsidRPr="00C95BEE">
        <w:t xml:space="preserve">, distinct advantages emerge. Hugging Face Diffusers is built with scalability in mind, offering the ability to fine-tune and deploy transformer models on a large scale, </w:t>
      </w:r>
      <w:r w:rsidR="0080779A">
        <w:t>while</w:t>
      </w:r>
      <w:r w:rsidRPr="00C95BEE">
        <w:t xml:space="preserve"> libraries like </w:t>
      </w:r>
      <w:r w:rsidR="001D789B">
        <w:t>s</w:t>
      </w:r>
      <w:r w:rsidRPr="00C95BEE">
        <w:t xml:space="preserve">paCy and </w:t>
      </w:r>
      <w:r w:rsidRPr="00C95BEE">
        <w:lastRenderedPageBreak/>
        <w:t xml:space="preserve">NLTK are more suitable for rule-based and smaller-scale NLP tasks </w:t>
      </w:r>
      <w:sdt>
        <w:sdtPr>
          <w:id w:val="110637163"/>
          <w:citation/>
        </w:sdtPr>
        <w:sdtContent>
          <w:r w:rsidR="00644BCC">
            <w:fldChar w:fldCharType="begin"/>
          </w:r>
          <w:r w:rsidR="00644BCC">
            <w:rPr>
              <w:lang w:val="en-US"/>
            </w:rPr>
            <w:instrText xml:space="preserve"> CITATION Mon17 \l 1033 </w:instrText>
          </w:r>
          <w:r w:rsidR="00644BCC">
            <w:fldChar w:fldCharType="separate"/>
          </w:r>
          <w:r w:rsidR="00730456" w:rsidRPr="00730456">
            <w:rPr>
              <w:noProof/>
              <w:lang w:val="en-US"/>
            </w:rPr>
            <w:t>(Montani &amp; Honnibal, 2017)</w:t>
          </w:r>
          <w:r w:rsidR="00644BCC">
            <w:fldChar w:fldCharType="end"/>
          </w:r>
        </w:sdtContent>
      </w:sdt>
      <w:r w:rsidRPr="00C95BEE">
        <w:t>.</w:t>
      </w:r>
    </w:p>
    <w:p w14:paraId="2710CA8A" w14:textId="1D01B356" w:rsidR="00C95BEE" w:rsidRPr="00C95BEE" w:rsidRDefault="00C95BEE" w:rsidP="00C95BEE">
      <w:pPr>
        <w:pStyle w:val="P-Regular"/>
      </w:pPr>
      <w:r w:rsidRPr="00C95BEE">
        <w:t xml:space="preserve">While AllenNLP is also focused on deep learning for NLP, it lacks the model hub and ease of access that Hugging Face provides, particularly in terms of pre-trained model availability and community support </w:t>
      </w:r>
      <w:sdt>
        <w:sdtPr>
          <w:id w:val="882827777"/>
          <w:citation/>
        </w:sdtPr>
        <w:sdtContent>
          <w:r w:rsidR="00E25775">
            <w:fldChar w:fldCharType="begin"/>
          </w:r>
          <w:r w:rsidR="00E25775">
            <w:rPr>
              <w:lang w:val="en-US"/>
            </w:rPr>
            <w:instrText xml:space="preserve"> CITATION Gar18 \l 1033 </w:instrText>
          </w:r>
          <w:r w:rsidR="00E25775">
            <w:fldChar w:fldCharType="separate"/>
          </w:r>
          <w:r w:rsidR="00730456" w:rsidRPr="00730456">
            <w:rPr>
              <w:noProof/>
              <w:lang w:val="en-US"/>
            </w:rPr>
            <w:t>(Gardner, et al., 2018)</w:t>
          </w:r>
          <w:r w:rsidR="00E25775">
            <w:fldChar w:fldCharType="end"/>
          </w:r>
        </w:sdtContent>
      </w:sdt>
      <w:r w:rsidRPr="00C95BEE">
        <w:t xml:space="preserve">. Hugging Face Diffusers’ seamless integration with both PyTorch and TensorFlow further broadens its appeal, making it an attractive option for researchers and engineers working in multi-framework environments </w:t>
      </w:r>
      <w:sdt>
        <w:sdtPr>
          <w:id w:val="-390964292"/>
          <w:citation/>
        </w:sdtPr>
        <w:sdtContent>
          <w:r w:rsidR="00CE0336">
            <w:fldChar w:fldCharType="begin"/>
          </w:r>
          <w:r w:rsidR="00174DA7">
            <w:rPr>
              <w:lang w:val="en-US"/>
            </w:rPr>
            <w:instrText xml:space="preserve">CITATION Raf20 \l 1033 </w:instrText>
          </w:r>
          <w:r w:rsidR="00CE0336">
            <w:fldChar w:fldCharType="separate"/>
          </w:r>
          <w:r w:rsidR="00730456" w:rsidRPr="00730456">
            <w:rPr>
              <w:noProof/>
              <w:lang w:val="en-US"/>
            </w:rPr>
            <w:t>(Raffel, et al., 2020)</w:t>
          </w:r>
          <w:r w:rsidR="00CE0336">
            <w:fldChar w:fldCharType="end"/>
          </w:r>
        </w:sdtContent>
      </w:sdt>
      <w:r w:rsidRPr="00C95BEE">
        <w:t>.</w:t>
      </w:r>
    </w:p>
    <w:p w14:paraId="4A36D90A" w14:textId="5863AA94" w:rsidR="00C95BEE" w:rsidRPr="00C95BEE" w:rsidRDefault="00C95BEE" w:rsidP="00257E91">
      <w:pPr>
        <w:pStyle w:val="H2-Heading"/>
      </w:pPr>
      <w:bookmarkStart w:id="108" w:name="_Hlk181041076"/>
      <w:commentRangeStart w:id="109"/>
      <w:r w:rsidRPr="00C95BEE">
        <w:t>Applications Across Industries</w:t>
      </w:r>
      <w:commentRangeEnd w:id="109"/>
      <w:r w:rsidR="00C821BA">
        <w:rPr>
          <w:rStyle w:val="CommentReference"/>
          <w:b w:val="0"/>
        </w:rPr>
        <w:commentReference w:id="109"/>
      </w:r>
    </w:p>
    <w:p w14:paraId="047D7EA5" w14:textId="77777777" w:rsidR="0006153C" w:rsidRPr="0006153C" w:rsidRDefault="0006153C" w:rsidP="0006153C">
      <w:pPr>
        <w:pStyle w:val="P-Regular"/>
        <w:rPr>
          <w:lang w:val="en-US"/>
        </w:rPr>
      </w:pPr>
      <w:r w:rsidRPr="0006153C">
        <w:rPr>
          <w:lang w:val="en-US"/>
        </w:rPr>
        <w:t>The versatility and power of Hugging Face Diffusers have driven its adoption across a wide range of industries, each benefiting from the library’s ability to tackle complex natural language processing tasks with improved accuracy and scalability. From healthcare and finance to customer service, the ability to fine-tune pre-trained models for domain-specific tasks allows organizations to automate and enhance their workflows in ways that were previously not possible.</w:t>
      </w:r>
    </w:p>
    <w:p w14:paraId="5D702C39" w14:textId="77777777" w:rsidR="0006153C" w:rsidRPr="0006153C" w:rsidRDefault="0006153C" w:rsidP="0006153C">
      <w:pPr>
        <w:pStyle w:val="P-Regular"/>
        <w:rPr>
          <w:lang w:val="en-US"/>
        </w:rPr>
      </w:pPr>
      <w:r w:rsidRPr="0006153C">
        <w:rPr>
          <w:lang w:val="en-US"/>
        </w:rPr>
        <w:t>One of the key reasons for the widespread use of Hugging Face Diffusers is its flexibility. Pre-trained models, like BERT, GPT, and their variants, can be fine-tuned for specialized tasks without the need for training massive datasets from scratch. This not only reduces the computational resources required but also significantly lowers development time, making it an ideal solution for industries that rely on data-driven insights to optimize decision-making.</w:t>
      </w:r>
    </w:p>
    <w:p w14:paraId="3531245C" w14:textId="3AA9D12D" w:rsidR="00C95BEE" w:rsidRPr="00C95BEE" w:rsidRDefault="0006153C" w:rsidP="00C95BEE">
      <w:pPr>
        <w:pStyle w:val="P-Regular"/>
      </w:pPr>
      <w:r w:rsidRPr="0006153C">
        <w:rPr>
          <w:lang w:val="en-US"/>
        </w:rPr>
        <w:t>In industries where time and accuracy are critical—such as healthcare, finance, and customer interaction—Hugging Face Diffusers is being used to automate tasks that traditionally required human intervention, offering faster and more accurate solutions. Below are examples of how this library is transforming operations across different sectors</w:t>
      </w:r>
      <w:r w:rsidR="00C95BEE" w:rsidRPr="00C95BEE">
        <w:t>:</w:t>
      </w:r>
    </w:p>
    <w:p w14:paraId="394C9B17" w14:textId="6626166B" w:rsidR="00C95BEE" w:rsidRPr="00C95BEE" w:rsidRDefault="00C95BEE" w:rsidP="00C71D47">
      <w:pPr>
        <w:pStyle w:val="P-Regular"/>
        <w:numPr>
          <w:ilvl w:val="0"/>
          <w:numId w:val="11"/>
        </w:numPr>
      </w:pPr>
      <w:r w:rsidRPr="00C95BEE">
        <w:rPr>
          <w:b/>
          <w:bCs/>
        </w:rPr>
        <w:t>Healthcare</w:t>
      </w:r>
      <w:r w:rsidRPr="00C95BEE">
        <w:t>: In medical research, Hugging Face Diffusers has been used to automate the extraction of key insights from large-scale clinical trial data, significantly speeding up the research process</w:t>
      </w:r>
      <w:sdt>
        <w:sdtPr>
          <w:id w:val="1998686663"/>
          <w:citation/>
        </w:sdtPr>
        <w:sdtContent>
          <w:r w:rsidR="003E551F">
            <w:fldChar w:fldCharType="begin"/>
          </w:r>
          <w:r w:rsidR="003E551F">
            <w:rPr>
              <w:lang w:val="en-US"/>
            </w:rPr>
            <w:instrText xml:space="preserve"> CITATION jurado2021a \l 1033 </w:instrText>
          </w:r>
          <w:r w:rsidR="003E551F">
            <w:fldChar w:fldCharType="separate"/>
          </w:r>
          <w:r w:rsidR="00730456">
            <w:rPr>
              <w:noProof/>
              <w:lang w:val="en-US"/>
            </w:rPr>
            <w:t xml:space="preserve"> </w:t>
          </w:r>
          <w:r w:rsidR="00730456" w:rsidRPr="00730456">
            <w:rPr>
              <w:noProof/>
              <w:lang w:val="en-US"/>
            </w:rPr>
            <w:t>(Jurado &amp; Roselló, 2021)</w:t>
          </w:r>
          <w:r w:rsidR="003E551F">
            <w:fldChar w:fldCharType="end"/>
          </w:r>
        </w:sdtContent>
      </w:sdt>
      <w:r w:rsidRPr="00C95BEE">
        <w:t>. Transformer models, fine-tuned for domain-specific tasks such as named entity recognition, have enabled more accurate identification of medical entities within large corpora of text.</w:t>
      </w:r>
    </w:p>
    <w:p w14:paraId="4AE687A3" w14:textId="6C247BF3" w:rsidR="00C95BEE" w:rsidRPr="00C95BEE" w:rsidRDefault="00C95BEE" w:rsidP="00C71D47">
      <w:pPr>
        <w:pStyle w:val="P-Regular"/>
        <w:numPr>
          <w:ilvl w:val="0"/>
          <w:numId w:val="11"/>
        </w:numPr>
      </w:pPr>
      <w:r w:rsidRPr="00C95BEE">
        <w:rPr>
          <w:b/>
          <w:bCs/>
        </w:rPr>
        <w:lastRenderedPageBreak/>
        <w:t>Finance</w:t>
      </w:r>
      <w:r w:rsidRPr="00C95BEE">
        <w:t xml:space="preserve">: In the financial sector, companies have leveraged Hugging Face models to improve fraud detection systems, analyze financial reports, and automate the generation of legal documents. These models’ ability to understand nuanced financial language, thanks to fine-tuning on financial datasets, has allowed for more effective risk assessment and decision-making </w:t>
      </w:r>
      <w:sdt>
        <w:sdtPr>
          <w:id w:val="1634369141"/>
          <w:citation/>
        </w:sdtPr>
        <w:sdtContent>
          <w:r w:rsidR="003E551F">
            <w:fldChar w:fldCharType="begin"/>
          </w:r>
          <w:r w:rsidR="003E551F">
            <w:rPr>
              <w:lang w:val="en-US"/>
            </w:rPr>
            <w:instrText xml:space="preserve"> CITATION rao2019a \l 1033 </w:instrText>
          </w:r>
          <w:r w:rsidR="003E551F">
            <w:fldChar w:fldCharType="separate"/>
          </w:r>
          <w:r w:rsidR="00730456" w:rsidRPr="00730456">
            <w:rPr>
              <w:noProof/>
              <w:lang w:val="en-US"/>
            </w:rPr>
            <w:t>(Rao &amp; McMahan, 2019)</w:t>
          </w:r>
          <w:r w:rsidR="003E551F">
            <w:fldChar w:fldCharType="end"/>
          </w:r>
        </w:sdtContent>
      </w:sdt>
      <w:r w:rsidRPr="00C95BEE">
        <w:t>.</w:t>
      </w:r>
    </w:p>
    <w:p w14:paraId="08EE6098" w14:textId="3DD75F94" w:rsidR="00C95BEE" w:rsidRPr="00C95BEE" w:rsidRDefault="00C95BEE" w:rsidP="00C71D47">
      <w:pPr>
        <w:pStyle w:val="P-Regular"/>
        <w:numPr>
          <w:ilvl w:val="0"/>
          <w:numId w:val="11"/>
        </w:numPr>
      </w:pPr>
      <w:r w:rsidRPr="00C95BEE">
        <w:rPr>
          <w:b/>
          <w:bCs/>
        </w:rPr>
        <w:t>Customer Interaction</w:t>
      </w:r>
      <w:r w:rsidRPr="00C95BEE">
        <w:t xml:space="preserve">: Chatbots and virtual assistants powered by Hugging Face Diffusers are now widely used to enhance customer interactions. These models provide more natural and accurate responses by understanding the context of customer queries and generating relevant answers </w:t>
      </w:r>
      <w:sdt>
        <w:sdtPr>
          <w:id w:val="-1433435054"/>
          <w:citation/>
        </w:sdtPr>
        <w:sdtContent>
          <w:r w:rsidR="00CE16EC">
            <w:fldChar w:fldCharType="begin"/>
          </w:r>
          <w:r w:rsidR="00167BF1">
            <w:rPr>
              <w:lang w:val="en-US"/>
            </w:rPr>
            <w:instrText xml:space="preserve">CITATION devlin2019a \l 1033 </w:instrText>
          </w:r>
          <w:r w:rsidR="00CE16EC">
            <w:fldChar w:fldCharType="separate"/>
          </w:r>
          <w:r w:rsidR="00730456" w:rsidRPr="00730456">
            <w:rPr>
              <w:noProof/>
              <w:lang w:val="en-US"/>
            </w:rPr>
            <w:t>(Devlin, Chang, Lee, &amp; Toutanova, 2019)</w:t>
          </w:r>
          <w:r w:rsidR="00CE16EC">
            <w:fldChar w:fldCharType="end"/>
          </w:r>
        </w:sdtContent>
      </w:sdt>
      <w:r w:rsidRPr="00C95BEE">
        <w:t>.</w:t>
      </w:r>
    </w:p>
    <w:p w14:paraId="3BFC5BAB" w14:textId="4A29E2DE" w:rsidR="00C95BEE" w:rsidRPr="00C95BEE" w:rsidRDefault="00C95BEE" w:rsidP="00D74D5E">
      <w:pPr>
        <w:pStyle w:val="H2-Heading"/>
      </w:pPr>
      <w:bookmarkStart w:id="110" w:name="_Hlk181041104"/>
      <w:bookmarkEnd w:id="108"/>
      <w:commentRangeStart w:id="111"/>
      <w:r w:rsidRPr="00C95BEE">
        <w:t>Challenges and Future Directions</w:t>
      </w:r>
      <w:commentRangeEnd w:id="111"/>
      <w:r w:rsidR="00C821BA">
        <w:rPr>
          <w:rStyle w:val="CommentReference"/>
          <w:b w:val="0"/>
        </w:rPr>
        <w:commentReference w:id="111"/>
      </w:r>
    </w:p>
    <w:p w14:paraId="5B558EA7" w14:textId="52C8BBD6" w:rsidR="00C95BEE" w:rsidRPr="00C95BEE" w:rsidRDefault="00C95BEE" w:rsidP="00C95BEE">
      <w:pPr>
        <w:pStyle w:val="P-Regular"/>
      </w:pPr>
      <w:r w:rsidRPr="00C95BEE">
        <w:t xml:space="preserve">Despite the success of Hugging Face Diffusers, challenges remain in the continued development of NLP models. Fine-tuning large transformer models remains computationally expensive, and there are still issues with model interpretability—understanding </w:t>
      </w:r>
      <w:r w:rsidRPr="00C95BEE">
        <w:rPr>
          <w:i/>
          <w:iCs/>
        </w:rPr>
        <w:t>why</w:t>
      </w:r>
      <w:r w:rsidRPr="00C95BEE">
        <w:t xml:space="preserve"> a model makes a particular prediction remains a significant challenge</w:t>
      </w:r>
      <w:sdt>
        <w:sdtPr>
          <w:id w:val="2016798507"/>
          <w:citation/>
        </w:sdtPr>
        <w:sdtContent>
          <w:r w:rsidR="004024BE">
            <w:fldChar w:fldCharType="begin"/>
          </w:r>
          <w:r w:rsidR="001B52E0">
            <w:rPr>
              <w:lang w:val="en-US"/>
            </w:rPr>
            <w:instrText xml:space="preserve">CITATION Rud19 \l 1033 </w:instrText>
          </w:r>
          <w:r w:rsidR="004024BE">
            <w:fldChar w:fldCharType="separate"/>
          </w:r>
          <w:r w:rsidR="00730456">
            <w:rPr>
              <w:noProof/>
              <w:lang w:val="en-US"/>
            </w:rPr>
            <w:t xml:space="preserve"> </w:t>
          </w:r>
          <w:r w:rsidR="00730456" w:rsidRPr="00730456">
            <w:rPr>
              <w:noProof/>
              <w:lang w:val="en-US"/>
            </w:rPr>
            <w:t>(Rudin, 2019)</w:t>
          </w:r>
          <w:r w:rsidR="004024BE">
            <w:fldChar w:fldCharType="end"/>
          </w:r>
        </w:sdtContent>
      </w:sdt>
      <w:r w:rsidRPr="00C95BEE">
        <w:t>.</w:t>
      </w:r>
    </w:p>
    <w:p w14:paraId="31F1F9E8" w14:textId="0F501A99" w:rsidR="007420A9" w:rsidRDefault="00C95BEE" w:rsidP="00D4232C">
      <w:pPr>
        <w:pStyle w:val="P-Regular"/>
      </w:pPr>
      <w:r w:rsidRPr="00C95BEE">
        <w:t xml:space="preserve">Looking forward, research is ongoing in the development of more efficient transformers, such as Longformer </w:t>
      </w:r>
      <w:sdt>
        <w:sdtPr>
          <w:id w:val="257034376"/>
          <w:citation/>
        </w:sdtPr>
        <w:sdtContent>
          <w:r w:rsidR="002F661E">
            <w:fldChar w:fldCharType="begin"/>
          </w:r>
          <w:r w:rsidR="00FC20EC">
            <w:rPr>
              <w:lang w:val="en-US"/>
            </w:rPr>
            <w:instrText xml:space="preserve">CITATION Bel20 \l 1033 </w:instrText>
          </w:r>
          <w:r w:rsidR="002F661E">
            <w:fldChar w:fldCharType="separate"/>
          </w:r>
          <w:r w:rsidR="00730456" w:rsidRPr="00730456">
            <w:rPr>
              <w:noProof/>
              <w:lang w:val="en-US"/>
            </w:rPr>
            <w:t>(Beltagy, Peters, &amp; Cohan, 2020)</w:t>
          </w:r>
          <w:r w:rsidR="002F661E">
            <w:fldChar w:fldCharType="end"/>
          </w:r>
        </w:sdtContent>
      </w:sdt>
      <w:r w:rsidRPr="00C95BEE">
        <w:t xml:space="preserve">, which aims to reduce the quadratic complexity of self-attention, allowing models to handle longer input sequences with reduced computational cost. Hugging Face is actively </w:t>
      </w:r>
      <w:r w:rsidR="00413F90" w:rsidRPr="00C95BEE">
        <w:t>integrating</w:t>
      </w:r>
      <w:r w:rsidRPr="00C95BEE">
        <w:t xml:space="preserve"> these advancements into the Diffusers library, further extending its capabilities for a wider range of NLP tasks.</w:t>
      </w:r>
    </w:p>
    <w:bookmarkEnd w:id="110"/>
    <w:p w14:paraId="6D19D08E" w14:textId="77777777" w:rsidR="00630104" w:rsidRPr="00A117FC" w:rsidRDefault="00630104" w:rsidP="00630104">
      <w:pPr>
        <w:pStyle w:val="H1-Section"/>
      </w:pPr>
      <w:commentRangeStart w:id="112"/>
      <w:r w:rsidRPr="00A117FC">
        <w:t>Key Features and Functionalities</w:t>
      </w:r>
      <w:commentRangeEnd w:id="112"/>
      <w:r w:rsidR="00AF0EC0">
        <w:rPr>
          <w:rStyle w:val="CommentReference"/>
          <w:b w:val="0"/>
        </w:rPr>
        <w:commentReference w:id="112"/>
      </w:r>
    </w:p>
    <w:p w14:paraId="1262C6C9" w14:textId="77777777" w:rsidR="00630104" w:rsidRPr="001815D8" w:rsidRDefault="00630104" w:rsidP="00630104">
      <w:pPr>
        <w:pStyle w:val="P-Regular"/>
        <w:rPr>
          <w:lang w:val="en-US"/>
        </w:rPr>
      </w:pPr>
      <w:r w:rsidRPr="001815D8">
        <w:rPr>
          <w:lang w:val="en-US"/>
        </w:rPr>
        <w:t xml:space="preserve">The Hugging Face Diffusers library stands out in the field of natural language processing (NLP) due to its innovative use of the transformer architecture. </w:t>
      </w:r>
      <w:r w:rsidRPr="00E55648">
        <w:rPr>
          <w:highlight w:val="yellow"/>
          <w:lang w:val="en-US"/>
          <w:rPrChange w:id="113" w:author="Tazeen Shaikh" w:date="2024-10-28T17:38:00Z" w16du:dateUtc="2024-10-28T12:08:00Z">
            <w:rPr>
              <w:lang w:val="en-US"/>
            </w:rPr>
          </w:rPrChange>
        </w:rPr>
        <w:t>Transformers revolutionized NLP by introducing the self-attention mechanism, enabling models to process sequences of data in parallel rather than sequentially, which was a limitation of earlier models like recurrent neural networks (RNNs) and long short-term memory (LSTM) networks.</w:t>
      </w:r>
      <w:r w:rsidRPr="001815D8">
        <w:rPr>
          <w:lang w:val="en-US"/>
        </w:rPr>
        <w:t xml:space="preserve"> Below, we delve into the core features of Hugging Face Diffusers that distinguish it from other NLP libraries and enhance its ability to perform complex tasks with higher accuracy and efficiency.</w:t>
      </w:r>
    </w:p>
    <w:p w14:paraId="7270C67D" w14:textId="77777777" w:rsidR="00630104" w:rsidRPr="00182078" w:rsidRDefault="00630104" w:rsidP="00182078">
      <w:pPr>
        <w:pStyle w:val="H2-Heading"/>
      </w:pPr>
      <w:r w:rsidRPr="00182078">
        <w:lastRenderedPageBreak/>
        <w:t>Encoder-Decoder Structure</w:t>
      </w:r>
    </w:p>
    <w:p w14:paraId="6B7B8F76" w14:textId="77777777" w:rsidR="00630104" w:rsidRPr="001815D8" w:rsidRDefault="00630104" w:rsidP="00630104">
      <w:pPr>
        <w:pStyle w:val="P-Regular"/>
        <w:rPr>
          <w:lang w:val="en-US"/>
        </w:rPr>
      </w:pPr>
      <w:r w:rsidRPr="001815D8">
        <w:rPr>
          <w:lang w:val="en-US"/>
        </w:rPr>
        <w:t xml:space="preserve">The Hugging Face Diffusers library employs the </w:t>
      </w:r>
      <w:r w:rsidRPr="001815D8">
        <w:rPr>
          <w:b/>
          <w:bCs/>
          <w:lang w:val="en-US"/>
        </w:rPr>
        <w:t>encoder-decoder structure</w:t>
      </w:r>
      <w:r w:rsidRPr="001815D8">
        <w:rPr>
          <w:lang w:val="en-US"/>
        </w:rPr>
        <w:t>, which is essential for tasks that require both understanding and generation of text, such as machine translation and summarization. The encoder takes the input text, processes it into a set of representations, and the decoder generates the corresponding output, whether it be a translated sentence or a summary.</w:t>
      </w:r>
    </w:p>
    <w:p w14:paraId="7E3B8AFD" w14:textId="04BCB3C9" w:rsidR="00630104" w:rsidRPr="001815D8" w:rsidRDefault="00630104" w:rsidP="00630104">
      <w:pPr>
        <w:pStyle w:val="P-Regular"/>
        <w:rPr>
          <w:lang w:val="en-US"/>
        </w:rPr>
      </w:pPr>
      <w:r w:rsidRPr="001815D8">
        <w:rPr>
          <w:lang w:val="en-US"/>
        </w:rPr>
        <w:t xml:space="preserve">This structure allows the model to process input bidirectionally, meaning it can consider both the previous and subsequent words in a sentence when making predictions. This is a major improvement over older models like LSTMs, which could only process information sequentially and struggled with long-range dependencies in text. The encoder-decoder setup allows for a more holistic understanding of the sentence, as both the context preceding and following each word are considered </w:t>
      </w:r>
      <w:sdt>
        <w:sdtPr>
          <w:rPr>
            <w:lang w:val="en-US"/>
          </w:rPr>
          <w:id w:val="-1175266991"/>
          <w:citation/>
        </w:sdtPr>
        <w:sdtContent>
          <w:r>
            <w:rPr>
              <w:lang w:val="en-US"/>
            </w:rPr>
            <w:fldChar w:fldCharType="begin"/>
          </w:r>
          <w:r>
            <w:rPr>
              <w:lang w:val="en-US"/>
            </w:rPr>
            <w:instrText xml:space="preserve"> CITATION vaswani2017a \l 1033 </w:instrText>
          </w:r>
          <w:r>
            <w:rPr>
              <w:lang w:val="en-US"/>
            </w:rPr>
            <w:fldChar w:fldCharType="separate"/>
          </w:r>
          <w:r w:rsidR="00730456" w:rsidRPr="00730456">
            <w:rPr>
              <w:noProof/>
              <w:lang w:val="en-US"/>
            </w:rPr>
            <w:t>(Vaswani, et al., 2017)</w:t>
          </w:r>
          <w:r>
            <w:rPr>
              <w:lang w:val="en-US"/>
            </w:rPr>
            <w:fldChar w:fldCharType="end"/>
          </w:r>
        </w:sdtContent>
      </w:sdt>
      <w:r w:rsidRPr="001815D8">
        <w:rPr>
          <w:lang w:val="en-US"/>
        </w:rPr>
        <w:t>.</w:t>
      </w:r>
    </w:p>
    <w:p w14:paraId="4D50061E" w14:textId="3067C357" w:rsidR="00630104" w:rsidRPr="001815D8" w:rsidRDefault="00630104" w:rsidP="00630104">
      <w:pPr>
        <w:pStyle w:val="P-Regular"/>
        <w:rPr>
          <w:lang w:val="en-US"/>
        </w:rPr>
      </w:pPr>
      <w:r w:rsidRPr="001815D8">
        <w:rPr>
          <w:lang w:val="en-US"/>
        </w:rPr>
        <w:t xml:space="preserve">One key advantage of this structure is its ability to manage tasks that involve complex relationships between input and output sequences, such as translating idiomatic expressions or generating coherent summaries from long documents. By capturing the full context of the input text, the encoder-decoder structure significantly improves performance in these tasks, as demonstrated by the success of models like T5 </w:t>
      </w:r>
      <w:sdt>
        <w:sdtPr>
          <w:rPr>
            <w:lang w:val="en-US"/>
          </w:rPr>
          <w:id w:val="-1863039431"/>
          <w:citation/>
        </w:sdtPr>
        <w:sdtContent>
          <w:r>
            <w:rPr>
              <w:lang w:val="en-US"/>
            </w:rPr>
            <w:fldChar w:fldCharType="begin"/>
          </w:r>
          <w:r>
            <w:rPr>
              <w:lang w:val="en-US"/>
            </w:rPr>
            <w:instrText xml:space="preserve"> CITATION Raf20 \l 1033 </w:instrText>
          </w:r>
          <w:r>
            <w:rPr>
              <w:lang w:val="en-US"/>
            </w:rPr>
            <w:fldChar w:fldCharType="separate"/>
          </w:r>
          <w:r w:rsidR="00730456" w:rsidRPr="00730456">
            <w:rPr>
              <w:noProof/>
              <w:lang w:val="en-US"/>
            </w:rPr>
            <w:t>(Raffel, et al., 2020)</w:t>
          </w:r>
          <w:r>
            <w:rPr>
              <w:lang w:val="en-US"/>
            </w:rPr>
            <w:fldChar w:fldCharType="end"/>
          </w:r>
        </w:sdtContent>
      </w:sdt>
      <w:r w:rsidRPr="001815D8">
        <w:rPr>
          <w:lang w:val="en-US"/>
        </w:rPr>
        <w:t>.</w:t>
      </w:r>
    </w:p>
    <w:p w14:paraId="120790A2" w14:textId="77777777" w:rsidR="00630104" w:rsidRPr="001815D8" w:rsidRDefault="00630104" w:rsidP="00630104">
      <w:pPr>
        <w:pStyle w:val="H2-Heading"/>
      </w:pPr>
      <w:r w:rsidRPr="001815D8">
        <w:t>Self-Attention Mechanism</w:t>
      </w:r>
    </w:p>
    <w:p w14:paraId="47444143" w14:textId="77777777" w:rsidR="00630104" w:rsidRPr="001815D8" w:rsidRDefault="00630104" w:rsidP="00630104">
      <w:pPr>
        <w:pStyle w:val="P-Regular"/>
        <w:rPr>
          <w:lang w:val="en-US"/>
        </w:rPr>
      </w:pPr>
      <w:r w:rsidRPr="001815D8">
        <w:rPr>
          <w:lang w:val="en-US"/>
        </w:rPr>
        <w:t xml:space="preserve">The </w:t>
      </w:r>
      <w:r w:rsidRPr="001815D8">
        <w:rPr>
          <w:b/>
          <w:bCs/>
          <w:lang w:val="en-US"/>
        </w:rPr>
        <w:t>self-attention mechanism</w:t>
      </w:r>
      <w:r w:rsidRPr="001815D8">
        <w:rPr>
          <w:lang w:val="en-US"/>
        </w:rPr>
        <w:t xml:space="preserve"> is the most groundbreaking feature of the transformer architecture and, by extension, the Hugging Face Diffusers library. Unlike traditional sequence models like LSTMs that process input data token by token, the self-attention mechanism allows the model to weigh the importance of different words in a sentence simultaneously, regardless of their position. This enables the model to capture long-range dependencies more effectively and understand relationships between words that may be far apart in a text.</w:t>
      </w:r>
    </w:p>
    <w:p w14:paraId="208879D7" w14:textId="78AC28F2" w:rsidR="00630104" w:rsidRDefault="00630104" w:rsidP="00630104">
      <w:pPr>
        <w:pStyle w:val="P-Regular"/>
        <w:rPr>
          <w:lang w:val="en-US"/>
        </w:rPr>
      </w:pPr>
      <w:r w:rsidRPr="001815D8">
        <w:rPr>
          <w:lang w:val="en-US"/>
        </w:rPr>
        <w:t xml:space="preserve">In practice, self-attention allows the model to focus on specific parts of the input that are most relevant to the task at hand. For instance, when translating a sentence, the model can determine which words in the source language correspond to the correct translation in the target language by dynamically assigning attention weights to each word. This is done through multi-head attention, where the model applies multiple </w:t>
      </w:r>
      <w:r w:rsidRPr="001815D8">
        <w:rPr>
          <w:lang w:val="en-US"/>
        </w:rPr>
        <w:lastRenderedPageBreak/>
        <w:t xml:space="preserve">attention layers in parallel, allowing it to focus on different parts of the sentence at once </w:t>
      </w:r>
      <w:sdt>
        <w:sdtPr>
          <w:rPr>
            <w:lang w:val="en-US"/>
          </w:rPr>
          <w:id w:val="-172115927"/>
          <w:citation/>
        </w:sdtPr>
        <w:sdtContent>
          <w:r>
            <w:rPr>
              <w:lang w:val="en-US"/>
            </w:rPr>
            <w:fldChar w:fldCharType="begin"/>
          </w:r>
          <w:r>
            <w:rPr>
              <w:lang w:val="en-US"/>
            </w:rPr>
            <w:instrText xml:space="preserve"> CITATION vaswani2017a \l 1033 </w:instrText>
          </w:r>
          <w:r>
            <w:rPr>
              <w:lang w:val="en-US"/>
            </w:rPr>
            <w:fldChar w:fldCharType="separate"/>
          </w:r>
          <w:r w:rsidR="00730456" w:rsidRPr="00730456">
            <w:rPr>
              <w:noProof/>
              <w:lang w:val="en-US"/>
            </w:rPr>
            <w:t>(Vaswani, et al., 2017)</w:t>
          </w:r>
          <w:r>
            <w:rPr>
              <w:lang w:val="en-US"/>
            </w:rPr>
            <w:fldChar w:fldCharType="end"/>
          </w:r>
        </w:sdtContent>
      </w:sdt>
      <w:r w:rsidRPr="001815D8">
        <w:rPr>
          <w:lang w:val="en-US"/>
        </w:rPr>
        <w:t>.</w:t>
      </w:r>
    </w:p>
    <w:p w14:paraId="49AC23BC" w14:textId="77777777" w:rsidR="006F3486" w:rsidRPr="008C53B2" w:rsidRDefault="006F3486" w:rsidP="006F3486">
      <w:r w:rsidRPr="008C53B2">
        <w:t xml:space="preserve">In the </w:t>
      </w:r>
      <w:r>
        <w:t xml:space="preserve">illustration below we show </w:t>
      </w:r>
      <w:r w:rsidRPr="008C53B2">
        <w:t>Transformer-based VS LSTM-based models performance comparison with different hyperparameters settings. Accuracies of transformer-based models are significantly better than accuracies of LSTM-based models.</w:t>
      </w:r>
    </w:p>
    <w:p w14:paraId="6BE3B052" w14:textId="77777777" w:rsidR="006F3486" w:rsidRDefault="006F3486" w:rsidP="006F3486">
      <w:pPr>
        <w:keepNext/>
        <w:spacing w:line="259" w:lineRule="auto"/>
      </w:pPr>
      <w:r>
        <w:rPr>
          <w:noProof/>
        </w:rPr>
        <w:drawing>
          <wp:inline distT="0" distB="0" distL="0" distR="0" wp14:anchorId="515B2920" wp14:editId="55115B10">
            <wp:extent cx="4389120" cy="2359152"/>
            <wp:effectExtent l="0" t="0" r="0" b="3175"/>
            <wp:docPr id="1918496032"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96032" name="Picture 10" descr="A graph of different colored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2359152"/>
                    </a:xfrm>
                    <a:prstGeom prst="rect">
                      <a:avLst/>
                    </a:prstGeom>
                    <a:noFill/>
                  </pic:spPr>
                </pic:pic>
              </a:graphicData>
            </a:graphic>
          </wp:inline>
        </w:drawing>
      </w:r>
    </w:p>
    <w:p w14:paraId="18F02F81" w14:textId="77777777" w:rsidR="006F3486" w:rsidRDefault="006F3486" w:rsidP="006F3486">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Tr</w:t>
      </w:r>
      <w:r w:rsidRPr="005F1ACC">
        <w:t>ansformer-based VS LSTM-based models performance comparison</w:t>
      </w:r>
      <w:r>
        <w:t>.</w:t>
      </w:r>
    </w:p>
    <w:p w14:paraId="2EB6E00F" w14:textId="69F2AEEC" w:rsidR="00630104" w:rsidRPr="001815D8" w:rsidRDefault="00630104" w:rsidP="00630104">
      <w:pPr>
        <w:pStyle w:val="P-Regular"/>
        <w:rPr>
          <w:lang w:val="en-US"/>
        </w:rPr>
      </w:pPr>
      <w:r w:rsidRPr="001815D8">
        <w:rPr>
          <w:lang w:val="en-US"/>
        </w:rPr>
        <w:t xml:space="preserve">This feature is particularly valuable in tasks like machine translation, text generation, and question answering, where context and word relationships play a crucial role. The self-attention mechanism has been shown to outperform RNNs and LSTMs in these tasks by providing more accurate and contextually aware predictions </w:t>
      </w:r>
      <w:sdt>
        <w:sdtPr>
          <w:rPr>
            <w:lang w:val="en-US"/>
          </w:rPr>
          <w:id w:val="-1370375516"/>
          <w:citation/>
        </w:sdtPr>
        <w:sdtContent>
          <w:r>
            <w:rPr>
              <w:lang w:val="en-US"/>
            </w:rPr>
            <w:fldChar w:fldCharType="begin"/>
          </w:r>
          <w:r>
            <w:rPr>
              <w:lang w:val="en-US"/>
            </w:rPr>
            <w:instrText xml:space="preserve"> CITATION vaswani2017a \l 1033 </w:instrText>
          </w:r>
          <w:r>
            <w:rPr>
              <w:lang w:val="en-US"/>
            </w:rPr>
            <w:fldChar w:fldCharType="separate"/>
          </w:r>
          <w:r w:rsidR="00730456" w:rsidRPr="00730456">
            <w:rPr>
              <w:noProof/>
              <w:lang w:val="en-US"/>
            </w:rPr>
            <w:t>(Vaswani, et al., 2017)</w:t>
          </w:r>
          <w:r>
            <w:rPr>
              <w:lang w:val="en-US"/>
            </w:rPr>
            <w:fldChar w:fldCharType="end"/>
          </w:r>
        </w:sdtContent>
      </w:sdt>
      <w:r w:rsidRPr="001815D8">
        <w:rPr>
          <w:lang w:val="en-US"/>
        </w:rPr>
        <w:t>.</w:t>
      </w:r>
    </w:p>
    <w:p w14:paraId="38BE66B5" w14:textId="77777777" w:rsidR="00630104" w:rsidRPr="00182078" w:rsidRDefault="00630104" w:rsidP="00182078">
      <w:pPr>
        <w:pStyle w:val="H2-Heading"/>
      </w:pPr>
      <w:r w:rsidRPr="00182078">
        <w:t>Positional Encoding</w:t>
      </w:r>
    </w:p>
    <w:p w14:paraId="7B76FDA0" w14:textId="77777777" w:rsidR="00630104" w:rsidRPr="001815D8" w:rsidRDefault="00630104" w:rsidP="00630104">
      <w:pPr>
        <w:pStyle w:val="P-Regular"/>
        <w:rPr>
          <w:lang w:val="en-US"/>
        </w:rPr>
      </w:pPr>
      <w:r w:rsidRPr="001815D8">
        <w:rPr>
          <w:lang w:val="en-US"/>
        </w:rPr>
        <w:t xml:space="preserve">While self-attention is powerful, it does not inherently capture the sequential order of words in a sentence because it processes all tokens simultaneously. This is where </w:t>
      </w:r>
      <w:r w:rsidRPr="001815D8">
        <w:rPr>
          <w:b/>
          <w:bCs/>
          <w:lang w:val="en-US"/>
        </w:rPr>
        <w:t>positional encoding</w:t>
      </w:r>
      <w:r w:rsidRPr="001815D8">
        <w:rPr>
          <w:lang w:val="en-US"/>
        </w:rPr>
        <w:t xml:space="preserve"> comes into play. Positional encoding provides the model with information about the relative or absolute position of each word in the input sequence. Without this, the model would have no way of understanding the order in which words appear, which is crucial for maintaining the grammatical structure and meaning of the text.</w:t>
      </w:r>
    </w:p>
    <w:p w14:paraId="1EECD518" w14:textId="6AF5377C" w:rsidR="00630104" w:rsidRPr="001815D8" w:rsidRDefault="00630104" w:rsidP="00630104">
      <w:pPr>
        <w:pStyle w:val="P-Regular"/>
        <w:rPr>
          <w:lang w:val="en-US"/>
        </w:rPr>
      </w:pPr>
      <w:r w:rsidRPr="001815D8">
        <w:rPr>
          <w:lang w:val="en-US"/>
        </w:rPr>
        <w:lastRenderedPageBreak/>
        <w:t xml:space="preserve">Positional encoding works by adding a vector to the input embeddings of each word, which encodes its position in the sequence. This allows the model to distinguish between phrases like “the cat sat on the mat” and “the mat sat on the cat,” ensuring that the model understands the structural flow of language </w:t>
      </w:r>
      <w:sdt>
        <w:sdtPr>
          <w:rPr>
            <w:lang w:val="en-US"/>
          </w:rPr>
          <w:id w:val="-1985917093"/>
          <w:citation/>
        </w:sdtPr>
        <w:sdtContent>
          <w:r>
            <w:rPr>
              <w:lang w:val="en-US"/>
            </w:rPr>
            <w:fldChar w:fldCharType="begin"/>
          </w:r>
          <w:r>
            <w:rPr>
              <w:lang w:val="en-US"/>
            </w:rPr>
            <w:instrText xml:space="preserve"> CITATION vaswani2017a \l 1033 </w:instrText>
          </w:r>
          <w:r>
            <w:rPr>
              <w:lang w:val="en-US"/>
            </w:rPr>
            <w:fldChar w:fldCharType="separate"/>
          </w:r>
          <w:r w:rsidR="00730456" w:rsidRPr="00730456">
            <w:rPr>
              <w:noProof/>
              <w:lang w:val="en-US"/>
            </w:rPr>
            <w:t>(Vaswani, et al., 2017)</w:t>
          </w:r>
          <w:r>
            <w:rPr>
              <w:lang w:val="en-US"/>
            </w:rPr>
            <w:fldChar w:fldCharType="end"/>
          </w:r>
        </w:sdtContent>
      </w:sdt>
      <w:r w:rsidRPr="001815D8">
        <w:rPr>
          <w:lang w:val="en-US"/>
        </w:rPr>
        <w:t>.</w:t>
      </w:r>
    </w:p>
    <w:p w14:paraId="7EB7B7D5" w14:textId="2A75AA43" w:rsidR="00630104" w:rsidRPr="001815D8" w:rsidRDefault="00630104" w:rsidP="00630104">
      <w:pPr>
        <w:pStyle w:val="P-Regular"/>
        <w:rPr>
          <w:lang w:val="en-US"/>
        </w:rPr>
      </w:pPr>
      <w:r w:rsidRPr="001815D8">
        <w:rPr>
          <w:lang w:val="en-US"/>
        </w:rPr>
        <w:t xml:space="preserve">This feature is particularly important for tasks like language modeling, where the order of words is crucial for generating coherent text. Positional encoding ensures that the model maintains awareness of word order while still benefiting from the parallel processing capabilities of the self-attention mechanism. This combination allows Hugging Face Diffusers to achieve state-of-the-art results in text generation, translation, and other sequential tasks </w:t>
      </w:r>
      <w:sdt>
        <w:sdtPr>
          <w:rPr>
            <w:lang w:val="en-US"/>
          </w:rPr>
          <w:id w:val="-718895900"/>
          <w:citation/>
        </w:sdtPr>
        <w:sdtContent>
          <w:r>
            <w:rPr>
              <w:lang w:val="en-US"/>
            </w:rPr>
            <w:fldChar w:fldCharType="begin"/>
          </w:r>
          <w:r>
            <w:rPr>
              <w:lang w:val="en-US"/>
            </w:rPr>
            <w:instrText xml:space="preserve"> CITATION Raf20 \l 1033 </w:instrText>
          </w:r>
          <w:r>
            <w:rPr>
              <w:lang w:val="en-US"/>
            </w:rPr>
            <w:fldChar w:fldCharType="separate"/>
          </w:r>
          <w:r w:rsidR="00730456" w:rsidRPr="00730456">
            <w:rPr>
              <w:noProof/>
              <w:lang w:val="en-US"/>
            </w:rPr>
            <w:t>(Raffel, et al., 2020)</w:t>
          </w:r>
          <w:r>
            <w:rPr>
              <w:lang w:val="en-US"/>
            </w:rPr>
            <w:fldChar w:fldCharType="end"/>
          </w:r>
        </w:sdtContent>
      </w:sdt>
      <w:r w:rsidRPr="001815D8">
        <w:rPr>
          <w:lang w:val="en-US"/>
        </w:rPr>
        <w:t>.</w:t>
      </w:r>
    </w:p>
    <w:p w14:paraId="69145678" w14:textId="77777777" w:rsidR="00630104" w:rsidRPr="001815D8" w:rsidRDefault="00630104" w:rsidP="00630104">
      <w:pPr>
        <w:pStyle w:val="H2-Heading"/>
      </w:pPr>
      <w:r w:rsidRPr="001815D8">
        <w:t>Transformer-based Scalability and Parallelism</w:t>
      </w:r>
    </w:p>
    <w:p w14:paraId="4C462F9B" w14:textId="1A94E25E" w:rsidR="00630104" w:rsidRPr="001815D8" w:rsidRDefault="00630104" w:rsidP="00630104">
      <w:pPr>
        <w:pStyle w:val="P-Regular"/>
        <w:rPr>
          <w:lang w:val="en-US"/>
        </w:rPr>
      </w:pPr>
      <w:r w:rsidRPr="001815D8">
        <w:rPr>
          <w:lang w:val="en-US"/>
        </w:rPr>
        <w:t xml:space="preserve">One of the standout advantages of Hugging Face Diffusers over older NLP libraries is its ability to </w:t>
      </w:r>
      <w:r w:rsidRPr="001815D8">
        <w:rPr>
          <w:b/>
          <w:bCs/>
          <w:lang w:val="en-US"/>
        </w:rPr>
        <w:t>scale</w:t>
      </w:r>
      <w:r w:rsidRPr="001815D8">
        <w:rPr>
          <w:lang w:val="en-US"/>
        </w:rPr>
        <w:t xml:space="preserve">. Transformer-based models are highly scalable due to their parallelism, which allows them to process large datasets efficiently by splitting tasks across multiple processing units </w:t>
      </w:r>
      <w:sdt>
        <w:sdtPr>
          <w:rPr>
            <w:lang w:val="en-US"/>
          </w:rPr>
          <w:id w:val="735129725"/>
          <w:citation/>
        </w:sdtPr>
        <w:sdtContent>
          <w:r>
            <w:rPr>
              <w:lang w:val="en-US"/>
            </w:rPr>
            <w:fldChar w:fldCharType="begin"/>
          </w:r>
          <w:r w:rsidR="00FC20EC">
            <w:rPr>
              <w:lang w:val="en-US"/>
            </w:rPr>
            <w:instrText xml:space="preserve">CITATION Bro201 \l 1033 </w:instrText>
          </w:r>
          <w:r>
            <w:rPr>
              <w:lang w:val="en-US"/>
            </w:rPr>
            <w:fldChar w:fldCharType="separate"/>
          </w:r>
          <w:r w:rsidR="00730456" w:rsidRPr="00730456">
            <w:rPr>
              <w:noProof/>
              <w:lang w:val="en-US"/>
            </w:rPr>
            <w:t>(Brown, et al., 2020)</w:t>
          </w:r>
          <w:r>
            <w:rPr>
              <w:lang w:val="en-US"/>
            </w:rPr>
            <w:fldChar w:fldCharType="end"/>
          </w:r>
        </w:sdtContent>
      </w:sdt>
      <w:r w:rsidRPr="001815D8">
        <w:rPr>
          <w:lang w:val="en-US"/>
        </w:rPr>
        <w:t>. Unlike LSTMs and RNNs, which rely on sequential data processing, transformers process entire sequences at once, making them faster and more efficient when dealing with large datasets or long sequences of text.</w:t>
      </w:r>
    </w:p>
    <w:p w14:paraId="3B9D2A5F" w14:textId="017CA03A" w:rsidR="00630104" w:rsidRPr="001815D8" w:rsidRDefault="00630104" w:rsidP="00630104">
      <w:pPr>
        <w:pStyle w:val="P-Regular"/>
        <w:rPr>
          <w:lang w:val="en-US"/>
        </w:rPr>
      </w:pPr>
      <w:r w:rsidRPr="001815D8">
        <w:rPr>
          <w:lang w:val="en-US"/>
        </w:rPr>
        <w:t xml:space="preserve">This scalability extends to training as well. Hugging Face Diffusers allows models to be fine-tuned on </w:t>
      </w:r>
      <w:r w:rsidRPr="00E41AA5">
        <w:rPr>
          <w:rStyle w:val="P-Keyword"/>
          <w:lang w:val="en-US"/>
        </w:rPr>
        <w:t>Graphics Processing Units</w:t>
      </w:r>
      <w:r w:rsidRPr="00E41AA5">
        <w:rPr>
          <w:rStyle w:val="P-Keyword"/>
        </w:rPr>
        <w:t xml:space="preserve"> (</w:t>
      </w:r>
      <w:r w:rsidRPr="001815D8">
        <w:rPr>
          <w:rStyle w:val="P-Keyword"/>
          <w:lang w:val="en-US"/>
        </w:rPr>
        <w:t>GPUs</w:t>
      </w:r>
      <w:r w:rsidRPr="00E41AA5">
        <w:rPr>
          <w:rStyle w:val="P-Keyword"/>
        </w:rPr>
        <w:t>)</w:t>
      </w:r>
      <w:r w:rsidRPr="001815D8">
        <w:rPr>
          <w:lang w:val="en-US"/>
        </w:rPr>
        <w:t xml:space="preserve"> and </w:t>
      </w:r>
      <w:r w:rsidRPr="00E41AA5">
        <w:rPr>
          <w:rStyle w:val="P-Keyword"/>
          <w:lang w:val="en-US"/>
        </w:rPr>
        <w:t>Tensor Processing Units (TPUs)</w:t>
      </w:r>
      <w:r w:rsidRPr="001815D8">
        <w:rPr>
          <w:lang w:val="en-US"/>
        </w:rPr>
        <w:t xml:space="preserve">, utilizing distributed computing resources to manage the large computational demands of training deep learning models on big data. This feature is crucial for organizations that need to deploy models in production environments where scalability is a key consideration </w:t>
      </w:r>
      <w:sdt>
        <w:sdtPr>
          <w:rPr>
            <w:lang w:val="en-US"/>
          </w:rPr>
          <w:id w:val="360865487"/>
          <w:citation/>
        </w:sdtPr>
        <w:sdtContent>
          <w:r>
            <w:rPr>
              <w:lang w:val="en-US"/>
            </w:rPr>
            <w:fldChar w:fldCharType="begin"/>
          </w:r>
          <w:r>
            <w:rPr>
              <w:lang w:val="en-US"/>
            </w:rPr>
            <w:instrText xml:space="preserve"> CITATION wolf2020a \l 1033 </w:instrText>
          </w:r>
          <w:r>
            <w:rPr>
              <w:lang w:val="en-US"/>
            </w:rPr>
            <w:fldChar w:fldCharType="separate"/>
          </w:r>
          <w:r w:rsidR="00730456" w:rsidRPr="00730456">
            <w:rPr>
              <w:noProof/>
              <w:lang w:val="en-US"/>
            </w:rPr>
            <w:t>(Wolf, Sanh, Chaumond, &amp; Delangue, 2020)</w:t>
          </w:r>
          <w:r>
            <w:rPr>
              <w:lang w:val="en-US"/>
            </w:rPr>
            <w:fldChar w:fldCharType="end"/>
          </w:r>
        </w:sdtContent>
      </w:sdt>
      <w:r w:rsidRPr="001815D8">
        <w:rPr>
          <w:lang w:val="en-US"/>
        </w:rPr>
        <w:t>.</w:t>
      </w:r>
    </w:p>
    <w:p w14:paraId="176F48EB" w14:textId="77777777" w:rsidR="00630104" w:rsidRPr="001815D8" w:rsidRDefault="00630104" w:rsidP="00630104">
      <w:pPr>
        <w:pStyle w:val="H2-Heading"/>
      </w:pPr>
      <w:r w:rsidRPr="001815D8">
        <w:t>Pre-Trained Models and Transfer Learning</w:t>
      </w:r>
    </w:p>
    <w:p w14:paraId="234D2103" w14:textId="77777777" w:rsidR="00630104" w:rsidRPr="001815D8" w:rsidRDefault="00630104" w:rsidP="00630104">
      <w:pPr>
        <w:pStyle w:val="P-Regular"/>
        <w:rPr>
          <w:lang w:val="en-US"/>
        </w:rPr>
      </w:pPr>
      <w:r w:rsidRPr="001815D8">
        <w:rPr>
          <w:lang w:val="en-US"/>
        </w:rPr>
        <w:t xml:space="preserve">A major innovation in Hugging Face Diffusers is its emphasis on </w:t>
      </w:r>
      <w:r w:rsidRPr="001815D8">
        <w:rPr>
          <w:b/>
          <w:bCs/>
          <w:lang w:val="en-US"/>
        </w:rPr>
        <w:t>transfer learning</w:t>
      </w:r>
      <w:r w:rsidRPr="001815D8">
        <w:rPr>
          <w:lang w:val="en-US"/>
        </w:rPr>
        <w:t xml:space="preserve"> using pre-trained models. Instead of training models from scratch, users can leverage pre-trained transformer models like BERT, GPT-2, and RoBERTa, which have already been trained on large corpora of text. These models can then be fine-tuned on specific datasets for domain-specific tasks with minimal effort and resources.</w:t>
      </w:r>
    </w:p>
    <w:p w14:paraId="60F8280F" w14:textId="26F69939" w:rsidR="00630104" w:rsidRPr="001815D8" w:rsidRDefault="00630104" w:rsidP="00630104">
      <w:pPr>
        <w:pStyle w:val="P-Regular"/>
        <w:rPr>
          <w:lang w:val="en-US"/>
        </w:rPr>
      </w:pPr>
      <w:r w:rsidRPr="001815D8">
        <w:rPr>
          <w:lang w:val="en-US"/>
        </w:rPr>
        <w:t xml:space="preserve">This approach to transfer learning reduces the need for vast amounts of labeled data and computational resources, making it accessible to smaller organizations and researchers who may not have access to the same resources as large technology </w:t>
      </w:r>
      <w:r w:rsidRPr="001815D8">
        <w:rPr>
          <w:lang w:val="en-US"/>
        </w:rPr>
        <w:lastRenderedPageBreak/>
        <w:t xml:space="preserve">companies. Fine-tuning these pre-trained models has been shown to yield state-of-the-art results across a wide range of tasks, from sentiment analysis to machine translation </w:t>
      </w:r>
      <w:sdt>
        <w:sdtPr>
          <w:rPr>
            <w:lang w:val="en-US"/>
          </w:rPr>
          <w:id w:val="-684136716"/>
          <w:citation/>
        </w:sdtPr>
        <w:sdtContent>
          <w:r>
            <w:rPr>
              <w:lang w:val="en-US"/>
            </w:rPr>
            <w:fldChar w:fldCharType="begin"/>
          </w:r>
          <w:r w:rsidR="00167BF1">
            <w:rPr>
              <w:lang w:val="en-US"/>
            </w:rPr>
            <w:instrText xml:space="preserve">CITATION devlin2019a \l 1033 </w:instrText>
          </w:r>
          <w:r>
            <w:rPr>
              <w:lang w:val="en-US"/>
            </w:rPr>
            <w:fldChar w:fldCharType="separate"/>
          </w:r>
          <w:r w:rsidR="00730456" w:rsidRPr="00730456">
            <w:rPr>
              <w:noProof/>
              <w:lang w:val="en-US"/>
            </w:rPr>
            <w:t>(Devlin, Chang, Lee, &amp; Toutanova, 2019)</w:t>
          </w:r>
          <w:r>
            <w:rPr>
              <w:lang w:val="en-US"/>
            </w:rPr>
            <w:fldChar w:fldCharType="end"/>
          </w:r>
        </w:sdtContent>
      </w:sdt>
      <w:r w:rsidRPr="001815D8">
        <w:rPr>
          <w:lang w:val="en-US"/>
        </w:rPr>
        <w:t>.</w:t>
      </w:r>
    </w:p>
    <w:p w14:paraId="2B25BB97" w14:textId="77777777" w:rsidR="00630104" w:rsidRDefault="00630104" w:rsidP="00630104">
      <w:pPr>
        <w:pStyle w:val="P-Regular"/>
        <w:rPr>
          <w:lang w:val="en-US"/>
        </w:rPr>
      </w:pPr>
      <w:r w:rsidRPr="001815D8">
        <w:rPr>
          <w:lang w:val="en-US"/>
        </w:rPr>
        <w:t>By providing easy access to these pre-trained models through its model hub, Hugging Face Diffusers has democratized NLP, allowing researchers and developers from all backgrounds to experiment with advanced NLP techniques without requiring extensive expertise in deep learning.</w:t>
      </w:r>
    </w:p>
    <w:p w14:paraId="2C9C312F" w14:textId="77777777" w:rsidR="007B1585" w:rsidRPr="00012D6A" w:rsidRDefault="007B1585" w:rsidP="007B1585">
      <w:pPr>
        <w:pStyle w:val="P-Regular"/>
        <w:rPr>
          <w:b/>
          <w:lang w:val="en-US"/>
        </w:rPr>
      </w:pPr>
      <w:r w:rsidRPr="00012D6A">
        <w:rPr>
          <w:lang w:val="en-US"/>
        </w:rPr>
        <w:t>The flowchart below outlines the step-by-step process of conducting sentiment analysis using BERT. It captures the journey from initial text input through tokenization, model processing, and final sentiment prediction, providing a clear visual representation of how BERT transforms raw text into insightful sentiment data</w:t>
      </w:r>
      <w:r>
        <w:rPr>
          <w:lang w:val="en-US"/>
        </w:rPr>
        <w:t>.</w:t>
      </w:r>
    </w:p>
    <w:p w14:paraId="7F17A852" w14:textId="77777777" w:rsidR="007B1585" w:rsidRDefault="007B1585" w:rsidP="007B1585">
      <w:pPr>
        <w:pStyle w:val="H2-Heading"/>
      </w:pPr>
      <w:r>
        <w:rPr>
          <w:noProof/>
        </w:rPr>
        <w:drawing>
          <wp:inline distT="0" distB="0" distL="0" distR="0" wp14:anchorId="4A2A0DBF" wp14:editId="19A2D94A">
            <wp:extent cx="3940072" cy="3108960"/>
            <wp:effectExtent l="0" t="0" r="3810" b="0"/>
            <wp:docPr id="1947351865" name="Picture 8"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1865" name="Picture 8" descr="A diagram of a process flow&#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0072" cy="3108960"/>
                    </a:xfrm>
                    <a:prstGeom prst="rect">
                      <a:avLst/>
                    </a:prstGeom>
                    <a:noFill/>
                  </pic:spPr>
                </pic:pic>
              </a:graphicData>
            </a:graphic>
          </wp:inline>
        </w:drawing>
      </w:r>
    </w:p>
    <w:p w14:paraId="49A1403C" w14:textId="77777777" w:rsidR="007B1585" w:rsidRDefault="007B1585" w:rsidP="007B1585">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822117">
        <w:t>Sentiment analysis process flow</w:t>
      </w:r>
    </w:p>
    <w:p w14:paraId="619A5829" w14:textId="30B6EC39" w:rsidR="00630104" w:rsidRPr="0078535C" w:rsidRDefault="00630104" w:rsidP="00630104">
      <w:pPr>
        <w:pStyle w:val="H2-Heading"/>
      </w:pPr>
      <w:r>
        <w:t>Wrapping up</w:t>
      </w:r>
      <w:r w:rsidRPr="0078535C">
        <w:t xml:space="preserve"> Key Features and Functionalities</w:t>
      </w:r>
    </w:p>
    <w:p w14:paraId="7CC72706" w14:textId="00739951" w:rsidR="00630104" w:rsidRDefault="00630104" w:rsidP="00D4232C">
      <w:pPr>
        <w:pStyle w:val="P-Regular"/>
        <w:rPr>
          <w:lang w:val="en-US"/>
        </w:rPr>
      </w:pPr>
      <w:r w:rsidRPr="0078535C">
        <w:rPr>
          <w:lang w:val="en-US"/>
        </w:rPr>
        <w:t xml:space="preserve">Each of these key features—the encoder-decoder structure, self-attention mechanism, positional encoding, scalability, and transfer learning—has contributed to the Hugging Face Diffusers library's ability to set new benchmarks in NLP tasks. These innovations </w:t>
      </w:r>
      <w:r w:rsidRPr="0078535C">
        <w:rPr>
          <w:lang w:val="en-US"/>
        </w:rPr>
        <w:lastRenderedPageBreak/>
        <w:t>provide a robust and flexible foundation for handling diverse NLP challenges across industries, making Hugging Face Diffusers a critical tool for advancing natural language understanding and generation.</w:t>
      </w:r>
    </w:p>
    <w:p w14:paraId="7D3C5615" w14:textId="60B43DA3" w:rsidR="004657F5" w:rsidRPr="004657F5" w:rsidRDefault="004657F5" w:rsidP="001B26D1">
      <w:pPr>
        <w:pStyle w:val="H1-Section"/>
      </w:pPr>
      <w:r w:rsidRPr="004657F5">
        <w:t>Comparison with Other NLP Libraries</w:t>
      </w:r>
    </w:p>
    <w:p w14:paraId="0EBF651C" w14:textId="1081D836" w:rsidR="004657F5" w:rsidRPr="004657F5" w:rsidRDefault="004657F5" w:rsidP="004657F5">
      <w:pPr>
        <w:pStyle w:val="P-Regular"/>
      </w:pPr>
      <w:r w:rsidRPr="004657F5">
        <w:t xml:space="preserve">When comparing Hugging Face Diffusers to other NLP libraries such as </w:t>
      </w:r>
      <w:r w:rsidR="003135E1">
        <w:rPr>
          <w:rStyle w:val="P-Keyword"/>
        </w:rPr>
        <w:t>s</w:t>
      </w:r>
      <w:r w:rsidRPr="004657F5">
        <w:rPr>
          <w:rStyle w:val="P-Keyword"/>
        </w:rPr>
        <w:t>paCy</w:t>
      </w:r>
      <w:r w:rsidRPr="004657F5">
        <w:t xml:space="preserve">, </w:t>
      </w:r>
      <w:r w:rsidRPr="004657F5">
        <w:rPr>
          <w:rStyle w:val="P-Keyword"/>
        </w:rPr>
        <w:t>AllenNLP</w:t>
      </w:r>
      <w:r w:rsidRPr="004657F5">
        <w:t xml:space="preserve">, and </w:t>
      </w:r>
      <w:r w:rsidRPr="004657F5">
        <w:rPr>
          <w:rStyle w:val="P-Keyword"/>
        </w:rPr>
        <w:t>NLTK</w:t>
      </w:r>
      <w:r w:rsidRPr="004657F5">
        <w:t xml:space="preserve">, distinct advantages become clear. Hugging Face Diffusers is known for its scalability, especially in handling large datasets and training transformer models on GPUs and TPUs. It also offers a large model hub with over 10,000 pre-trained models for various tasks </w:t>
      </w:r>
      <w:sdt>
        <w:sdtPr>
          <w:id w:val="-450622728"/>
          <w:citation/>
        </w:sdtPr>
        <w:sdtContent>
          <w:r w:rsidR="002F2F04">
            <w:fldChar w:fldCharType="begin"/>
          </w:r>
          <w:r w:rsidR="002F2F04">
            <w:rPr>
              <w:lang w:val="en-US"/>
            </w:rPr>
            <w:instrText xml:space="preserve"> CITATION wolf2020a \l 1033 </w:instrText>
          </w:r>
          <w:r w:rsidR="002F2F04">
            <w:fldChar w:fldCharType="separate"/>
          </w:r>
          <w:r w:rsidR="00730456" w:rsidRPr="00730456">
            <w:rPr>
              <w:noProof/>
              <w:lang w:val="en-US"/>
            </w:rPr>
            <w:t>(Wolf, Sanh, Chaumond, &amp; Delangue, 2020)</w:t>
          </w:r>
          <w:r w:rsidR="002F2F04">
            <w:fldChar w:fldCharType="end"/>
          </w:r>
        </w:sdtContent>
      </w:sdt>
      <w:r w:rsidRPr="004657F5">
        <w:t>. In contrast, libraries like SpaCy are better suited for small-scale, rule-based tasks such as part-of-speech tagging and entity recognition.</w:t>
      </w:r>
    </w:p>
    <w:p w14:paraId="1ABA8CA6" w14:textId="001CFC4D" w:rsidR="002E7DD9" w:rsidRPr="002E7DD9" w:rsidRDefault="002E7DD9" w:rsidP="002E7DD9">
      <w:pPr>
        <w:pStyle w:val="P-Regular"/>
      </w:pPr>
      <w:r w:rsidRPr="002E7DD9">
        <w:t xml:space="preserve">The landscape of natural language processing (NLP) </w:t>
      </w:r>
      <w:r w:rsidR="00C33BBE">
        <w:t xml:space="preserve">includes </w:t>
      </w:r>
      <w:r w:rsidR="003135E1" w:rsidRPr="002E7DD9">
        <w:t>widely used</w:t>
      </w:r>
      <w:r w:rsidRPr="002E7DD9">
        <w:t xml:space="preserve"> libraries, each with its own set of strengths tailored to specific use cases. Hugging Face Diffusers, while </w:t>
      </w:r>
      <w:r w:rsidR="00A73C85" w:rsidRPr="002E7DD9">
        <w:t>new</w:t>
      </w:r>
      <w:r w:rsidRPr="002E7DD9">
        <w:t xml:space="preserve">, has quickly distinguished itself due to its focus on scalability, flexibility, and the ability to fine-tune transformer models. In contrast, established libraries such as </w:t>
      </w:r>
      <w:r w:rsidRPr="002E7DD9">
        <w:rPr>
          <w:b/>
          <w:bCs/>
        </w:rPr>
        <w:t>spaCy</w:t>
      </w:r>
      <w:r w:rsidRPr="002E7DD9">
        <w:t xml:space="preserve">, </w:t>
      </w:r>
      <w:r w:rsidRPr="002E7DD9">
        <w:rPr>
          <w:b/>
          <w:bCs/>
        </w:rPr>
        <w:t>AllenNLP</w:t>
      </w:r>
      <w:r w:rsidRPr="002E7DD9">
        <w:t xml:space="preserve">, and </w:t>
      </w:r>
      <w:r w:rsidRPr="002E7DD9">
        <w:rPr>
          <w:b/>
          <w:bCs/>
        </w:rPr>
        <w:t>NLTK</w:t>
      </w:r>
      <w:r w:rsidRPr="002E7DD9">
        <w:t xml:space="preserve"> serve </w:t>
      </w:r>
      <w:r w:rsidR="007C53B8" w:rsidRPr="002E7DD9">
        <w:t>unique needs</w:t>
      </w:r>
      <w:r w:rsidRPr="002E7DD9">
        <w:t>, often focusing on smaller, rule-based tasks, or specific research-driven goals. In this section, we will delve into a comparative analysis of Hugging Face Diffusers and these other libraries, highlighting their core features, limitations, and the contexts in which each excels.</w:t>
      </w:r>
    </w:p>
    <w:p w14:paraId="01B27255" w14:textId="618BDDBF" w:rsidR="002E7DD9" w:rsidRPr="002E7DD9" w:rsidRDefault="002E7DD9" w:rsidP="00DD4299">
      <w:pPr>
        <w:pStyle w:val="H2-Heading"/>
      </w:pPr>
      <w:r w:rsidRPr="002E7DD9">
        <w:t>Hugging Face Diffusers</w:t>
      </w:r>
    </w:p>
    <w:p w14:paraId="35D8D8EF" w14:textId="0310AFEF" w:rsidR="002E7DD9" w:rsidRPr="002E7DD9" w:rsidRDefault="002E7DD9" w:rsidP="002E7DD9">
      <w:pPr>
        <w:pStyle w:val="P-Regular"/>
      </w:pPr>
      <w:r w:rsidRPr="002E7DD9">
        <w:t>Hugging Face Diffusers focus</w:t>
      </w:r>
      <w:r w:rsidR="00635143">
        <w:t>es</w:t>
      </w:r>
      <w:r w:rsidRPr="002E7DD9">
        <w:t xml:space="preserve"> on simplifying the training, fine-tuning, and deployment of transformer models, which have redefined the capabilities of NLP. The key advantages of Hugging Face Diffusers lie in its:</w:t>
      </w:r>
    </w:p>
    <w:p w14:paraId="5B070930" w14:textId="00FE8B69" w:rsidR="002E7DD9" w:rsidRPr="002E7DD9" w:rsidRDefault="002E7DD9" w:rsidP="00C71D47">
      <w:pPr>
        <w:pStyle w:val="P-Regular"/>
        <w:numPr>
          <w:ilvl w:val="0"/>
          <w:numId w:val="25"/>
        </w:numPr>
      </w:pPr>
      <w:r w:rsidRPr="002E7DD9">
        <w:rPr>
          <w:b/>
          <w:bCs/>
        </w:rPr>
        <w:t>Scalability</w:t>
      </w:r>
      <w:r w:rsidRPr="002E7DD9">
        <w:t xml:space="preserve">: One of the most significant strengths of Hugging Face Diffusers is its ability to scale across large datasets and complex models, such as BERT, GPT-3, and T5, which consist of millions or even billions of parameters </w:t>
      </w:r>
      <w:sdt>
        <w:sdtPr>
          <w:id w:val="-1165164865"/>
          <w:citation/>
        </w:sdtPr>
        <w:sdtContent>
          <w:r w:rsidR="001A5A30">
            <w:fldChar w:fldCharType="begin"/>
          </w:r>
          <w:r w:rsidR="001A5A30">
            <w:rPr>
              <w:lang w:val="en-US"/>
            </w:rPr>
            <w:instrText xml:space="preserve"> CITATION wolf2020a \l 1033 </w:instrText>
          </w:r>
          <w:r w:rsidR="001A5A30">
            <w:fldChar w:fldCharType="separate"/>
          </w:r>
          <w:r w:rsidR="00730456" w:rsidRPr="00730456">
            <w:rPr>
              <w:noProof/>
              <w:lang w:val="en-US"/>
            </w:rPr>
            <w:t>(Wolf, Sanh, Chaumond, &amp; Delangue, 2020)</w:t>
          </w:r>
          <w:r w:rsidR="001A5A30">
            <w:fldChar w:fldCharType="end"/>
          </w:r>
        </w:sdtContent>
      </w:sdt>
      <w:r w:rsidRPr="002E7DD9">
        <w:t xml:space="preserve">. </w:t>
      </w:r>
      <w:r w:rsidR="00486A59">
        <w:t>I</w:t>
      </w:r>
      <w:r w:rsidRPr="002E7DD9">
        <w:t>ts seamless integration with GPU and TPU acceleration</w:t>
      </w:r>
      <w:r w:rsidR="003A7DDE">
        <w:t xml:space="preserve"> supports the scalability</w:t>
      </w:r>
      <w:r w:rsidRPr="002E7DD9">
        <w:t>, making it suitable for tasks that involve large-scale data and require high computational power.</w:t>
      </w:r>
    </w:p>
    <w:p w14:paraId="37F86867" w14:textId="6E71F75A" w:rsidR="002E7DD9" w:rsidRPr="002E7DD9" w:rsidRDefault="002E7DD9" w:rsidP="00C71D47">
      <w:pPr>
        <w:pStyle w:val="P-Regular"/>
        <w:numPr>
          <w:ilvl w:val="0"/>
          <w:numId w:val="25"/>
        </w:numPr>
      </w:pPr>
      <w:r w:rsidRPr="002E7DD9">
        <w:rPr>
          <w:b/>
          <w:bCs/>
        </w:rPr>
        <w:t>Pre-trained Model Hub</w:t>
      </w:r>
      <w:r w:rsidRPr="002E7DD9">
        <w:t xml:space="preserve">: The Hugging Face Model Hub provides access to over 10,000 pre-trained models, making it one of the most extensive repositories for </w:t>
      </w:r>
      <w:r w:rsidRPr="002E7DD9">
        <w:lastRenderedPageBreak/>
        <w:t xml:space="preserve">NLP models available today. These models span a wide range of tasks, from language generation and classification to translation and summarization. The ability to fine-tune these pre-trained models on task-specific data is a key innovation, significantly reducing the computational cost and time required to achieve high performance </w:t>
      </w:r>
      <w:sdt>
        <w:sdtPr>
          <w:id w:val="-655064545"/>
          <w:citation/>
        </w:sdtPr>
        <w:sdtContent>
          <w:r w:rsidR="001A5A30">
            <w:fldChar w:fldCharType="begin"/>
          </w:r>
          <w:r w:rsidR="001A5A30">
            <w:rPr>
              <w:lang w:val="en-US"/>
            </w:rPr>
            <w:instrText xml:space="preserve"> CITATION Raf20 \l 1033 </w:instrText>
          </w:r>
          <w:r w:rsidR="001A5A30">
            <w:fldChar w:fldCharType="separate"/>
          </w:r>
          <w:r w:rsidR="00730456" w:rsidRPr="00730456">
            <w:rPr>
              <w:noProof/>
              <w:lang w:val="en-US"/>
            </w:rPr>
            <w:t>(Raffel, et al., 2020)</w:t>
          </w:r>
          <w:r w:rsidR="001A5A30">
            <w:fldChar w:fldCharType="end"/>
          </w:r>
        </w:sdtContent>
      </w:sdt>
      <w:r w:rsidRPr="002E7DD9">
        <w:t>.</w:t>
      </w:r>
    </w:p>
    <w:p w14:paraId="4FCA1BD2" w14:textId="0F8314CB" w:rsidR="002E7DD9" w:rsidRPr="002E7DD9" w:rsidRDefault="002E7DD9" w:rsidP="00C71D47">
      <w:pPr>
        <w:pStyle w:val="P-Regular"/>
        <w:numPr>
          <w:ilvl w:val="0"/>
          <w:numId w:val="25"/>
        </w:numPr>
      </w:pPr>
      <w:r w:rsidRPr="002E7DD9">
        <w:rPr>
          <w:b/>
          <w:bCs/>
        </w:rPr>
        <w:t>Transfer Learning</w:t>
      </w:r>
      <w:r w:rsidRPr="002E7DD9">
        <w:t xml:space="preserve">: Hugging Face Diffusers </w:t>
      </w:r>
      <w:r w:rsidR="00467E8F">
        <w:t>has</w:t>
      </w:r>
      <w:r w:rsidRPr="002E7DD9">
        <w:t xml:space="preserve"> the foundation of transfer learning</w:t>
      </w:r>
      <w:r w:rsidR="00467E8F">
        <w:t xml:space="preserve"> built in</w:t>
      </w:r>
      <w:r w:rsidRPr="002E7DD9">
        <w:t xml:space="preserve">, enabling users to start with a model pre-trained on vast datasets and fine-tune it for domain-specific tasks. This approach has proven highly effective for specialized applications such as biomedical NLP or financial text analysis, </w:t>
      </w:r>
      <w:r w:rsidR="000773BB">
        <w:t xml:space="preserve">and learning </w:t>
      </w:r>
      <w:r w:rsidRPr="002E7DD9">
        <w:t xml:space="preserve">domain-specific language patterns </w:t>
      </w:r>
      <w:r w:rsidR="000773BB">
        <w:t xml:space="preserve">is </w:t>
      </w:r>
      <w:r w:rsidR="00E86A8F">
        <w:t>necessary</w:t>
      </w:r>
      <w:r w:rsidR="000773BB">
        <w:t xml:space="preserve"> </w:t>
      </w:r>
      <w:sdt>
        <w:sdtPr>
          <w:id w:val="-1900201909"/>
          <w:citation/>
        </w:sdtPr>
        <w:sdtContent>
          <w:r w:rsidR="001A5A30">
            <w:fldChar w:fldCharType="begin"/>
          </w:r>
          <w:r w:rsidR="00167BF1">
            <w:rPr>
              <w:lang w:val="en-US"/>
            </w:rPr>
            <w:instrText xml:space="preserve">CITATION devlin2019a \l 1033 </w:instrText>
          </w:r>
          <w:r w:rsidR="001A5A30">
            <w:fldChar w:fldCharType="separate"/>
          </w:r>
          <w:r w:rsidR="00730456" w:rsidRPr="00730456">
            <w:rPr>
              <w:noProof/>
              <w:lang w:val="en-US"/>
            </w:rPr>
            <w:t>(Devlin, Chang, Lee, &amp; Toutanova, 2019)</w:t>
          </w:r>
          <w:r w:rsidR="001A5A30">
            <w:fldChar w:fldCharType="end"/>
          </w:r>
        </w:sdtContent>
      </w:sdt>
      <w:r w:rsidRPr="002E7DD9">
        <w:t>.</w:t>
      </w:r>
    </w:p>
    <w:p w14:paraId="179A306B" w14:textId="1653054D" w:rsidR="002E7DD9" w:rsidRPr="002E7DD9" w:rsidRDefault="002E7DD9" w:rsidP="002E7DD9">
      <w:pPr>
        <w:pStyle w:val="P-Regular"/>
      </w:pPr>
      <w:r w:rsidRPr="002E7DD9">
        <w:t xml:space="preserve">In summary, Hugging Face Diffusers </w:t>
      </w:r>
      <w:r w:rsidR="006C2B8D" w:rsidRPr="002E7DD9">
        <w:t>excel</w:t>
      </w:r>
      <w:r w:rsidRPr="002E7DD9">
        <w:t xml:space="preserve"> in situations </w:t>
      </w:r>
      <w:r w:rsidR="00E86A8F">
        <w:t>that require</w:t>
      </w:r>
      <w:r w:rsidRPr="002E7DD9">
        <w:t xml:space="preserve"> scalability, flexibility, and </w:t>
      </w:r>
      <w:r w:rsidR="007C53B8" w:rsidRPr="002E7DD9">
        <w:t>innovative</w:t>
      </w:r>
      <w:r w:rsidRPr="002E7DD9">
        <w:t xml:space="preserve"> deep learning techniques. It is the library of choice for researchers and developers looking to push the boundaries of NLP with transformer models.</w:t>
      </w:r>
    </w:p>
    <w:p w14:paraId="11402648" w14:textId="052F94BF" w:rsidR="002E7DD9" w:rsidRPr="002E7DD9" w:rsidRDefault="002E7DD9" w:rsidP="004A72C4">
      <w:pPr>
        <w:pStyle w:val="H2-Heading"/>
      </w:pPr>
      <w:r w:rsidRPr="002E7DD9">
        <w:t>spaCy</w:t>
      </w:r>
    </w:p>
    <w:p w14:paraId="65094E7A" w14:textId="554F6BB6" w:rsidR="002E7DD9" w:rsidRPr="002E7DD9" w:rsidRDefault="002E7DD9" w:rsidP="002E7DD9">
      <w:pPr>
        <w:pStyle w:val="P-Regular"/>
      </w:pPr>
      <w:r w:rsidRPr="002E7DD9">
        <w:t>In contrast to Hugging Face Diffusers,</w:t>
      </w:r>
      <w:r w:rsidR="00F35C0A">
        <w:t xml:space="preserve"> the </w:t>
      </w:r>
      <w:r w:rsidR="0016475E">
        <w:t>des</w:t>
      </w:r>
      <w:r w:rsidR="00F35C0A">
        <w:t>ign o</w:t>
      </w:r>
      <w:r w:rsidR="0016475E">
        <w:t>f</w:t>
      </w:r>
      <w:r w:rsidRPr="002E7DD9">
        <w:t xml:space="preserve"> </w:t>
      </w:r>
      <w:r w:rsidRPr="002E7DD9">
        <w:rPr>
          <w:b/>
          <w:bCs/>
        </w:rPr>
        <w:t>spaCy</w:t>
      </w:r>
      <w:r w:rsidRPr="002E7DD9">
        <w:t xml:space="preserve"> </w:t>
      </w:r>
      <w:r w:rsidR="0016475E" w:rsidRPr="002E7DD9">
        <w:t>focuses</w:t>
      </w:r>
      <w:r w:rsidRPr="002E7DD9">
        <w:t xml:space="preserve"> on production-level NLP systems that need to be both fast and </w:t>
      </w:r>
      <w:r w:rsidR="00A73C85" w:rsidRPr="002E7DD9">
        <w:t>dependable</w:t>
      </w:r>
      <w:r w:rsidRPr="002E7DD9">
        <w:t>, particularly for real-time applications.</w:t>
      </w:r>
      <w:r w:rsidR="00DC779B">
        <w:t xml:space="preserve"> We find</w:t>
      </w:r>
      <w:r w:rsidRPr="002E7DD9">
        <w:t xml:space="preserve"> spaCy wide use for:</w:t>
      </w:r>
    </w:p>
    <w:p w14:paraId="3114929C" w14:textId="5A26196A" w:rsidR="002E7DD9" w:rsidRPr="002E7DD9" w:rsidRDefault="002E7DD9" w:rsidP="00C71D47">
      <w:pPr>
        <w:pStyle w:val="P-Regular"/>
        <w:numPr>
          <w:ilvl w:val="0"/>
          <w:numId w:val="26"/>
        </w:numPr>
      </w:pPr>
      <w:r w:rsidRPr="002E7DD9">
        <w:rPr>
          <w:b/>
          <w:bCs/>
        </w:rPr>
        <w:t>Rule-based Efficiency</w:t>
      </w:r>
      <w:r w:rsidRPr="002E7DD9">
        <w:t xml:space="preserve">: spaCy is optimized for small-scale, rule-based tasks such as part-of-speech tagging, entity recognition, and syntactic parsing. Its performance on these tasks is highly efficient, especially in real-time systems where low-latency responses are critical </w:t>
      </w:r>
      <w:sdt>
        <w:sdtPr>
          <w:id w:val="-592010611"/>
          <w:citation/>
        </w:sdtPr>
        <w:sdtContent>
          <w:r w:rsidR="00EC3E06">
            <w:fldChar w:fldCharType="begin"/>
          </w:r>
          <w:r w:rsidR="00EC3E06">
            <w:rPr>
              <w:lang w:val="en-US"/>
            </w:rPr>
            <w:instrText xml:space="preserve"> CITATION Mon17 \l 1033 </w:instrText>
          </w:r>
          <w:r w:rsidR="00EC3E06">
            <w:fldChar w:fldCharType="separate"/>
          </w:r>
          <w:r w:rsidR="00730456" w:rsidRPr="00730456">
            <w:rPr>
              <w:noProof/>
              <w:lang w:val="en-US"/>
            </w:rPr>
            <w:t>(Montani &amp; Honnibal, 2017)</w:t>
          </w:r>
          <w:r w:rsidR="00EC3E06">
            <w:fldChar w:fldCharType="end"/>
          </w:r>
        </w:sdtContent>
      </w:sdt>
      <w:r w:rsidRPr="002E7DD9">
        <w:t>.</w:t>
      </w:r>
    </w:p>
    <w:p w14:paraId="7D4940E9" w14:textId="69D750AB" w:rsidR="002E7DD9" w:rsidRPr="002E7DD9" w:rsidRDefault="002E7DD9" w:rsidP="00C71D47">
      <w:pPr>
        <w:pStyle w:val="P-Regular"/>
        <w:numPr>
          <w:ilvl w:val="0"/>
          <w:numId w:val="26"/>
        </w:numPr>
      </w:pPr>
      <w:r w:rsidRPr="002E7DD9">
        <w:rPr>
          <w:b/>
          <w:bCs/>
        </w:rPr>
        <w:t>Out-of-the-box Functionality</w:t>
      </w:r>
      <w:r w:rsidRPr="002E7DD9">
        <w:t xml:space="preserve">: spaCy provides pre-built pipelines for common NLP tasks, allowing developers to deploy functional models with minimal setup. While it supports machine learning models, its reliance on pre-defined rules and more traditional NLP techniques means it is not as adaptable to new tasks or large-scale data compared to transformer-based models </w:t>
      </w:r>
      <w:sdt>
        <w:sdtPr>
          <w:id w:val="1754314583"/>
          <w:citation/>
        </w:sdtPr>
        <w:sdtContent>
          <w:r w:rsidR="001E26FC">
            <w:fldChar w:fldCharType="begin"/>
          </w:r>
          <w:r w:rsidR="00167BF1">
            <w:rPr>
              <w:lang w:val="en-US"/>
            </w:rPr>
            <w:instrText xml:space="preserve">CITATION Hon20 \l 1033 </w:instrText>
          </w:r>
          <w:r w:rsidR="001E26FC">
            <w:fldChar w:fldCharType="separate"/>
          </w:r>
          <w:r w:rsidR="00730456" w:rsidRPr="00730456">
            <w:rPr>
              <w:noProof/>
              <w:lang w:val="en-US"/>
            </w:rPr>
            <w:t>(Honnibal &amp; Montani, 2020)</w:t>
          </w:r>
          <w:r w:rsidR="001E26FC">
            <w:fldChar w:fldCharType="end"/>
          </w:r>
        </w:sdtContent>
      </w:sdt>
      <w:r w:rsidRPr="002E7DD9">
        <w:t>.</w:t>
      </w:r>
    </w:p>
    <w:p w14:paraId="7E4C2D77" w14:textId="640515D5" w:rsidR="002E7DD9" w:rsidRPr="002E7DD9" w:rsidRDefault="002E7DD9" w:rsidP="00C71D47">
      <w:pPr>
        <w:pStyle w:val="P-Regular"/>
        <w:numPr>
          <w:ilvl w:val="0"/>
          <w:numId w:val="26"/>
        </w:numPr>
      </w:pPr>
      <w:r w:rsidRPr="002E7DD9">
        <w:rPr>
          <w:b/>
          <w:bCs/>
        </w:rPr>
        <w:t>Integration with Production Systems</w:t>
      </w:r>
      <w:r w:rsidRPr="002E7DD9">
        <w:t xml:space="preserve">: spaCy’s primary advantage lies in its ability to easily integrate with existing production systems, such as APIs or microservices. It offers high-speed processing for tasks like entity extraction or dependency parsing, making it well-suited for real-time applications such as chatbots or recommendation systems </w:t>
      </w:r>
      <w:sdt>
        <w:sdtPr>
          <w:id w:val="-1222742822"/>
          <w:citation/>
        </w:sdtPr>
        <w:sdtContent>
          <w:r w:rsidR="00B721B5">
            <w:fldChar w:fldCharType="begin"/>
          </w:r>
          <w:r w:rsidR="00B721B5">
            <w:rPr>
              <w:lang w:val="en-US"/>
            </w:rPr>
            <w:instrText xml:space="preserve"> CITATION Mon17 \l 1033 </w:instrText>
          </w:r>
          <w:r w:rsidR="00B721B5">
            <w:fldChar w:fldCharType="separate"/>
          </w:r>
          <w:r w:rsidR="00730456" w:rsidRPr="00730456">
            <w:rPr>
              <w:noProof/>
              <w:lang w:val="en-US"/>
            </w:rPr>
            <w:t>(Montani &amp; Honnibal, 2017)</w:t>
          </w:r>
          <w:r w:rsidR="00B721B5">
            <w:fldChar w:fldCharType="end"/>
          </w:r>
        </w:sdtContent>
      </w:sdt>
      <w:r w:rsidRPr="002E7DD9">
        <w:t>.</w:t>
      </w:r>
    </w:p>
    <w:p w14:paraId="4B793421" w14:textId="77777777" w:rsidR="002E7DD9" w:rsidRPr="002E7DD9" w:rsidRDefault="002E7DD9" w:rsidP="002E7DD9">
      <w:pPr>
        <w:pStyle w:val="P-Regular"/>
      </w:pPr>
      <w:r w:rsidRPr="002E7DD9">
        <w:lastRenderedPageBreak/>
        <w:t>However, spaCy lacks the deep learning flexibility and scalability offered by Hugging Face Diffusers. It is better suited to rule-based tasks where lightweight models and rapid processing are prioritized over accuracy on complex language understanding tasks.</w:t>
      </w:r>
    </w:p>
    <w:p w14:paraId="03D1A03F" w14:textId="5A01267C" w:rsidR="002E7DD9" w:rsidRPr="00AE638B" w:rsidRDefault="002E7DD9" w:rsidP="00AE638B">
      <w:pPr>
        <w:pStyle w:val="H2-Heading"/>
      </w:pPr>
      <w:r w:rsidRPr="00AE638B">
        <w:t>AllenNLP</w:t>
      </w:r>
    </w:p>
    <w:p w14:paraId="1BFD4497" w14:textId="2A850550" w:rsidR="002E7DD9" w:rsidRPr="002E7DD9" w:rsidRDefault="002E7DD9" w:rsidP="002E7DD9">
      <w:pPr>
        <w:pStyle w:val="P-Regular"/>
      </w:pPr>
      <w:r w:rsidRPr="002E7DD9">
        <w:rPr>
          <w:b/>
          <w:bCs/>
        </w:rPr>
        <w:t>AllenNLP</w:t>
      </w:r>
      <w:r w:rsidRPr="002E7DD9">
        <w:t xml:space="preserve"> is another open-source library widely used in academic research for deep learning-driven NLP tasks. Developed by the Allen Institute for AI, it provides a suite of tools and pre-built modules aimed at enabling researchers to prototype and build models for tasks like question answering, natural language inference, and reading comprehension </w:t>
      </w:r>
      <w:sdt>
        <w:sdtPr>
          <w:id w:val="-1350108238"/>
          <w:citation/>
        </w:sdtPr>
        <w:sdtContent>
          <w:r w:rsidR="0012271F">
            <w:fldChar w:fldCharType="begin"/>
          </w:r>
          <w:r w:rsidR="0012271F">
            <w:rPr>
              <w:lang w:val="en-US"/>
            </w:rPr>
            <w:instrText xml:space="preserve"> CITATION Gar18 \l 1033 </w:instrText>
          </w:r>
          <w:r w:rsidR="0012271F">
            <w:fldChar w:fldCharType="separate"/>
          </w:r>
          <w:r w:rsidR="00730456" w:rsidRPr="00730456">
            <w:rPr>
              <w:noProof/>
              <w:lang w:val="en-US"/>
            </w:rPr>
            <w:t>(Gardner, et al., 2018)</w:t>
          </w:r>
          <w:r w:rsidR="0012271F">
            <w:fldChar w:fldCharType="end"/>
          </w:r>
        </w:sdtContent>
      </w:sdt>
      <w:r w:rsidRPr="002E7DD9">
        <w:t xml:space="preserve">. </w:t>
      </w:r>
      <w:r w:rsidR="00A73C85">
        <w:t xml:space="preserve">Among the </w:t>
      </w:r>
      <w:r w:rsidRPr="002E7DD9">
        <w:t>key features</w:t>
      </w:r>
      <w:r w:rsidR="00A73C85">
        <w:t>, we will find</w:t>
      </w:r>
      <w:r w:rsidRPr="002E7DD9">
        <w:t xml:space="preserve"> include:</w:t>
      </w:r>
    </w:p>
    <w:p w14:paraId="5E3D1511" w14:textId="5D1A837D" w:rsidR="002E7DD9" w:rsidRPr="002E7DD9" w:rsidRDefault="002E7DD9" w:rsidP="00C71D47">
      <w:pPr>
        <w:pStyle w:val="P-Regular"/>
        <w:numPr>
          <w:ilvl w:val="0"/>
          <w:numId w:val="27"/>
        </w:numPr>
      </w:pPr>
      <w:r w:rsidRPr="002E7DD9">
        <w:rPr>
          <w:b/>
          <w:bCs/>
        </w:rPr>
        <w:t>Research-Centric Design</w:t>
      </w:r>
      <w:r w:rsidRPr="002E7DD9">
        <w:t xml:space="preserve">: </w:t>
      </w:r>
      <w:r w:rsidR="00B60C1B" w:rsidRPr="00B60C1B">
        <w:rPr>
          <w:lang w:val="en-US"/>
        </w:rPr>
        <w:t>AllenNLP provides a highly customizable framework for building models</w:t>
      </w:r>
      <w:r w:rsidR="00DF318D">
        <w:rPr>
          <w:lang w:val="en-US"/>
        </w:rPr>
        <w:t xml:space="preserve"> </w:t>
      </w:r>
      <w:r w:rsidR="007D1C4E">
        <w:rPr>
          <w:lang w:val="en-US"/>
        </w:rPr>
        <w:t>(</w:t>
      </w:r>
      <w:r w:rsidR="00DF318D" w:rsidRPr="002E7DD9">
        <w:t>detailed support for building custom NLP models</w:t>
      </w:r>
      <w:r w:rsidR="007D1C4E">
        <w:t>)</w:t>
      </w:r>
      <w:r w:rsidR="00B60C1B" w:rsidRPr="00B60C1B">
        <w:rPr>
          <w:lang w:val="en-US"/>
        </w:rPr>
        <w:t>, allowing researchers to experiment with new architectures and techniques with ease</w:t>
      </w:r>
      <w:r w:rsidRPr="002E7DD9">
        <w:t>. It allow</w:t>
      </w:r>
      <w:r w:rsidR="009654D2">
        <w:t>s</w:t>
      </w:r>
      <w:r w:rsidRPr="002E7DD9">
        <w:t xml:space="preserve"> users to experiment with new architectures and techniques with relative ease </w:t>
      </w:r>
      <w:sdt>
        <w:sdtPr>
          <w:id w:val="-142896535"/>
          <w:citation/>
        </w:sdtPr>
        <w:sdtContent>
          <w:r w:rsidR="0012271F">
            <w:fldChar w:fldCharType="begin"/>
          </w:r>
          <w:r w:rsidR="0012271F">
            <w:rPr>
              <w:lang w:val="en-US"/>
            </w:rPr>
            <w:instrText xml:space="preserve"> CITATION Gar18 \l 1033 </w:instrText>
          </w:r>
          <w:r w:rsidR="0012271F">
            <w:fldChar w:fldCharType="separate"/>
          </w:r>
          <w:r w:rsidR="00730456" w:rsidRPr="00730456">
            <w:rPr>
              <w:noProof/>
              <w:lang w:val="en-US"/>
            </w:rPr>
            <w:t>(Gardner, et al., 2018)</w:t>
          </w:r>
          <w:r w:rsidR="0012271F">
            <w:fldChar w:fldCharType="end"/>
          </w:r>
        </w:sdtContent>
      </w:sdt>
      <w:r w:rsidRPr="002E7DD9">
        <w:t>. This makes AllenNLP particularly appealing for researchers who need a high degree of customization in their models.</w:t>
      </w:r>
    </w:p>
    <w:p w14:paraId="685E2090" w14:textId="77777777" w:rsidR="002E7DD9" w:rsidRPr="002E7DD9" w:rsidRDefault="002E7DD9" w:rsidP="00C71D47">
      <w:pPr>
        <w:pStyle w:val="P-Regular"/>
        <w:numPr>
          <w:ilvl w:val="0"/>
          <w:numId w:val="27"/>
        </w:numPr>
      </w:pPr>
      <w:r w:rsidRPr="002E7DD9">
        <w:rPr>
          <w:b/>
          <w:bCs/>
        </w:rPr>
        <w:t>Modular Framework</w:t>
      </w:r>
      <w:r w:rsidRPr="002E7DD9">
        <w:t>: One of the standout features of AllenNLP is its modular design. Users can easily build and modify components of their NLP pipelines, from tokenization to model training, making it highly flexible for experimenting with novel models and architectures.</w:t>
      </w:r>
    </w:p>
    <w:p w14:paraId="7E142A05" w14:textId="5591111A" w:rsidR="002E7DD9" w:rsidRPr="002E7DD9" w:rsidRDefault="002E7DD9" w:rsidP="00C71D47">
      <w:pPr>
        <w:pStyle w:val="P-Regular"/>
        <w:numPr>
          <w:ilvl w:val="0"/>
          <w:numId w:val="27"/>
        </w:numPr>
      </w:pPr>
      <w:r w:rsidRPr="002E7DD9">
        <w:rPr>
          <w:b/>
          <w:bCs/>
        </w:rPr>
        <w:t>Pre-defined Tasks</w:t>
      </w:r>
      <w:r w:rsidRPr="002E7DD9">
        <w:t>: AllenNLP provides pre-defined tasks, including semantic role labeling and coreference resolution. These tasks, often not covered by other libraries, make AllenNLP highly specialized for certain types of deep learning-driven NLP research.</w:t>
      </w:r>
    </w:p>
    <w:p w14:paraId="669D0FBB" w14:textId="0C0477C9" w:rsidR="002E7DD9" w:rsidRPr="002E7DD9" w:rsidRDefault="002E7DD9" w:rsidP="002E7DD9">
      <w:pPr>
        <w:pStyle w:val="P-Regular"/>
      </w:pPr>
      <w:r w:rsidRPr="002E7DD9">
        <w:t xml:space="preserve">Despite its powerful capabilities for research, AllenNLP lacks the comprehensive model hub and ease of transfer learning that Hugging Face Diffusers offers. It is best suited for users looking to experiment with </w:t>
      </w:r>
      <w:r w:rsidR="007C53B8" w:rsidRPr="002E7DD9">
        <w:t>innovative</w:t>
      </w:r>
      <w:r w:rsidRPr="002E7DD9">
        <w:t xml:space="preserve"> techniques in a research setting, but it may not be as convenient for rapid deployment of pre-trained models or for handling large-scale industrial applications.</w:t>
      </w:r>
    </w:p>
    <w:p w14:paraId="327153F9" w14:textId="7A3E2353" w:rsidR="002E7DD9" w:rsidRPr="002E7DD9" w:rsidRDefault="002E7DD9" w:rsidP="00335913">
      <w:pPr>
        <w:pStyle w:val="H2-Heading"/>
      </w:pPr>
      <w:r w:rsidRPr="002E7DD9">
        <w:t>NLTK (Natural Language Toolkit)</w:t>
      </w:r>
    </w:p>
    <w:p w14:paraId="40AF4588" w14:textId="77777777" w:rsidR="002E7DD9" w:rsidRPr="002E7DD9" w:rsidRDefault="002E7DD9" w:rsidP="002E7DD9">
      <w:pPr>
        <w:pStyle w:val="P-Regular"/>
      </w:pPr>
      <w:r w:rsidRPr="002E7DD9">
        <w:t xml:space="preserve">The </w:t>
      </w:r>
      <w:r w:rsidRPr="002E7DD9">
        <w:rPr>
          <w:rStyle w:val="P-Keyword"/>
        </w:rPr>
        <w:t>Natural Language Toolkit (NLTK)</w:t>
      </w:r>
      <w:r w:rsidRPr="002E7DD9">
        <w:t xml:space="preserve"> is one of the oldest and most well-known NLP libraries, widely used for teaching and initial exploration in NLP. Its primary strengths are:</w:t>
      </w:r>
    </w:p>
    <w:p w14:paraId="1F0B5696" w14:textId="5958AAD7" w:rsidR="002E7DD9" w:rsidRPr="002E7DD9" w:rsidRDefault="002E7DD9" w:rsidP="00C71D47">
      <w:pPr>
        <w:pStyle w:val="P-Regular"/>
        <w:numPr>
          <w:ilvl w:val="0"/>
          <w:numId w:val="28"/>
        </w:numPr>
      </w:pPr>
      <w:r w:rsidRPr="002E7DD9">
        <w:rPr>
          <w:b/>
          <w:bCs/>
        </w:rPr>
        <w:lastRenderedPageBreak/>
        <w:t>Educational Focus</w:t>
      </w:r>
      <w:r w:rsidRPr="002E7DD9">
        <w:t xml:space="preserve">: NLTK is </w:t>
      </w:r>
      <w:r w:rsidR="00FA47C2">
        <w:t>mostly</w:t>
      </w:r>
      <w:r w:rsidRPr="002E7DD9">
        <w:t xml:space="preserve"> a teaching tool in university-level NLP courses due to its extensive documentation and ease of use for beginners </w:t>
      </w:r>
      <w:sdt>
        <w:sdtPr>
          <w:id w:val="1052275487"/>
          <w:citation/>
        </w:sdtPr>
        <w:sdtContent>
          <w:r w:rsidR="00F869ED">
            <w:fldChar w:fldCharType="begin"/>
          </w:r>
          <w:r w:rsidR="00F869ED">
            <w:rPr>
              <w:lang w:val="en-US"/>
            </w:rPr>
            <w:instrText xml:space="preserve"> CITATION Bir09 \l 1033 </w:instrText>
          </w:r>
          <w:r w:rsidR="00F869ED">
            <w:fldChar w:fldCharType="separate"/>
          </w:r>
          <w:r w:rsidR="00730456" w:rsidRPr="00730456">
            <w:rPr>
              <w:noProof/>
              <w:lang w:val="en-US"/>
            </w:rPr>
            <w:t>(Bird, 2009)</w:t>
          </w:r>
          <w:r w:rsidR="00F869ED">
            <w:fldChar w:fldCharType="end"/>
          </w:r>
        </w:sdtContent>
      </w:sdt>
      <w:r w:rsidRPr="002E7DD9">
        <w:t xml:space="preserve">. It provides a wide range of corpora and lexical resources, such as WordNet, </w:t>
      </w:r>
      <w:r w:rsidR="00465792" w:rsidRPr="002E7DD9">
        <w:t>which</w:t>
      </w:r>
      <w:r w:rsidRPr="002E7DD9">
        <w:t xml:space="preserve"> are valuable for learning fundamental NLP techniques.</w:t>
      </w:r>
    </w:p>
    <w:p w14:paraId="11058CB7" w14:textId="489A87F5" w:rsidR="002E7DD9" w:rsidRPr="002E7DD9" w:rsidRDefault="002E7DD9" w:rsidP="00C71D47">
      <w:pPr>
        <w:pStyle w:val="P-Regular"/>
        <w:numPr>
          <w:ilvl w:val="0"/>
          <w:numId w:val="28"/>
        </w:numPr>
      </w:pPr>
      <w:r w:rsidRPr="002E7DD9">
        <w:rPr>
          <w:b/>
          <w:bCs/>
        </w:rPr>
        <w:t>Rule-Based Tasks</w:t>
      </w:r>
      <w:r w:rsidRPr="002E7DD9">
        <w:t xml:space="preserve">: Like spaCy, NLTK is well-suited for smaller, rule-based tasks, such as tokenization, stemming, and basic text processing. Its simplicity makes it </w:t>
      </w:r>
      <w:r w:rsidR="007C53B8" w:rsidRPr="002E7DD9">
        <w:t>a viable choice</w:t>
      </w:r>
      <w:r w:rsidRPr="002E7DD9">
        <w:t xml:space="preserve"> for prototyping and small-scale applications, but it does not scale well for modern deep learning tasks.</w:t>
      </w:r>
    </w:p>
    <w:p w14:paraId="1CF40241" w14:textId="69E9BB26" w:rsidR="002E7DD9" w:rsidRPr="002E7DD9" w:rsidRDefault="002E7DD9" w:rsidP="00C71D47">
      <w:pPr>
        <w:pStyle w:val="P-Regular"/>
        <w:numPr>
          <w:ilvl w:val="0"/>
          <w:numId w:val="28"/>
        </w:numPr>
      </w:pPr>
      <w:r w:rsidRPr="002E7DD9">
        <w:rPr>
          <w:b/>
          <w:bCs/>
        </w:rPr>
        <w:t>Legacy Systems</w:t>
      </w:r>
      <w:r w:rsidRPr="002E7DD9">
        <w:t xml:space="preserve">: </w:t>
      </w:r>
      <w:r w:rsidR="006E37FD" w:rsidRPr="006E37FD">
        <w:rPr>
          <w:lang w:val="en-US"/>
        </w:rPr>
        <w:t xml:space="preserve">Despite its age, NLTK remains widely used in legacy systems where basic text processing is sufficient. Its support for classical NLP tasks like part-of-speech tagging, parsing, and chunking remains useful for certain applications, though it has largely been overshadowed by more advanced libraries like Hugging Face Diffusers and AllenNLP </w:t>
      </w:r>
      <w:sdt>
        <w:sdtPr>
          <w:id w:val="2076396877"/>
          <w:citation/>
        </w:sdtPr>
        <w:sdtContent>
          <w:r w:rsidR="001817EE">
            <w:fldChar w:fldCharType="begin"/>
          </w:r>
          <w:r w:rsidR="001817EE">
            <w:rPr>
              <w:lang w:val="en-US"/>
            </w:rPr>
            <w:instrText xml:space="preserve"> CITATION Bir09 \l 1033 </w:instrText>
          </w:r>
          <w:r w:rsidR="001817EE">
            <w:fldChar w:fldCharType="separate"/>
          </w:r>
          <w:r w:rsidR="00730456" w:rsidRPr="00730456">
            <w:rPr>
              <w:noProof/>
              <w:lang w:val="en-US"/>
            </w:rPr>
            <w:t>(Bird, 2009)</w:t>
          </w:r>
          <w:r w:rsidR="001817EE">
            <w:fldChar w:fldCharType="end"/>
          </w:r>
        </w:sdtContent>
      </w:sdt>
      <w:r w:rsidRPr="002E7DD9">
        <w:t>.</w:t>
      </w:r>
    </w:p>
    <w:p w14:paraId="264F000E" w14:textId="01030790" w:rsidR="002E7DD9" w:rsidRPr="002E7DD9" w:rsidRDefault="002C6F07" w:rsidP="002E7DD9">
      <w:pPr>
        <w:pStyle w:val="P-Regular"/>
      </w:pPr>
      <w:r w:rsidRPr="002C6F07">
        <w:rPr>
          <w:lang w:val="en-US"/>
        </w:rPr>
        <w:t>While NLTK remains relevant for foundational tasks and education,</w:t>
      </w:r>
      <w:r w:rsidR="002E7DD9" w:rsidRPr="002E7DD9">
        <w:t xml:space="preserve"> </w:t>
      </w:r>
      <w:r w:rsidR="00435124" w:rsidRPr="00435124">
        <w:rPr>
          <w:lang w:val="en-US"/>
        </w:rPr>
        <w:t>it lacks the capabilities needed for modern, large-scale NLP</w:t>
      </w:r>
      <w:r w:rsidR="00435124">
        <w:rPr>
          <w:lang w:val="en-US"/>
        </w:rPr>
        <w:t>,</w:t>
      </w:r>
      <w:r w:rsidR="00435124" w:rsidRPr="00435124">
        <w:rPr>
          <w:lang w:val="en-US"/>
        </w:rPr>
        <w:t xml:space="preserve"> </w:t>
      </w:r>
      <w:r w:rsidR="002E7DD9" w:rsidRPr="002E7DD9">
        <w:t xml:space="preserve">and its performance on real-world, </w:t>
      </w:r>
      <w:r w:rsidR="006E6618">
        <w:t xml:space="preserve">with </w:t>
      </w:r>
      <w:r w:rsidR="006E6618" w:rsidRPr="002E7DD9">
        <w:t xml:space="preserve">limited </w:t>
      </w:r>
      <w:r w:rsidR="002E7DD9" w:rsidRPr="002E7DD9">
        <w:t>complex language tasks when compared to modern transformer-based approaches like those provided by Hugging Face Diffusers.</w:t>
      </w:r>
    </w:p>
    <w:p w14:paraId="3FC1E06B" w14:textId="623C83F6" w:rsidR="002E7DD9" w:rsidRPr="002E7DD9" w:rsidRDefault="002E7DD9" w:rsidP="00383921">
      <w:pPr>
        <w:pStyle w:val="H2-Heading"/>
      </w:pPr>
      <w:r w:rsidRPr="002E7DD9">
        <w:t>Comparisons</w:t>
      </w:r>
      <w:r w:rsidR="0088090C">
        <w:t xml:space="preserve"> Wrapped up</w:t>
      </w:r>
    </w:p>
    <w:p w14:paraId="0BCB3FB7" w14:textId="77777777" w:rsidR="002E7DD9" w:rsidRPr="002E7DD9" w:rsidRDefault="002E7DD9" w:rsidP="002E7DD9">
      <w:pPr>
        <w:pStyle w:val="P-Regular"/>
      </w:pPr>
      <w:r w:rsidRPr="002E7DD9">
        <w:t>In summary, Hugging Face Diffusers stands apart from other libraries by offering a highly scalable, flexible framework that focuses on deep learning and transfer learning via transformers. Its vast repository of pre-trained models and ease of fine-tuning make it a powerful tool for both researchers and industry practitioners working on complex NLP tasks. In contrast:</w:t>
      </w:r>
    </w:p>
    <w:p w14:paraId="0F5816F7" w14:textId="77777777" w:rsidR="002E7DD9" w:rsidRPr="002E7DD9" w:rsidRDefault="002E7DD9" w:rsidP="00C71D47">
      <w:pPr>
        <w:pStyle w:val="P-Regular"/>
        <w:numPr>
          <w:ilvl w:val="0"/>
          <w:numId w:val="29"/>
        </w:numPr>
      </w:pPr>
      <w:r w:rsidRPr="002E7DD9">
        <w:rPr>
          <w:b/>
          <w:bCs/>
        </w:rPr>
        <w:t>spaCy</w:t>
      </w:r>
      <w:r w:rsidRPr="002E7DD9">
        <w:t xml:space="preserve"> excels in production-level, rule-based tasks where speed and simplicity are key.</w:t>
      </w:r>
    </w:p>
    <w:p w14:paraId="4175C025" w14:textId="25EF91C4" w:rsidR="002E7DD9" w:rsidRPr="002E7DD9" w:rsidRDefault="002E7DD9" w:rsidP="00C71D47">
      <w:pPr>
        <w:pStyle w:val="P-Regular"/>
        <w:numPr>
          <w:ilvl w:val="0"/>
          <w:numId w:val="29"/>
        </w:numPr>
      </w:pPr>
      <w:r w:rsidRPr="002E7DD9">
        <w:rPr>
          <w:b/>
          <w:bCs/>
        </w:rPr>
        <w:t>AllenNLP</w:t>
      </w:r>
      <w:r w:rsidRPr="002E7DD9">
        <w:t xml:space="preserve"> shines in research contexts where customization and </w:t>
      </w:r>
      <w:r w:rsidR="007C53B8" w:rsidRPr="002E7DD9">
        <w:t>innovative</w:t>
      </w:r>
      <w:r w:rsidRPr="002E7DD9">
        <w:t xml:space="preserve"> model experimentation are essential.</w:t>
      </w:r>
    </w:p>
    <w:p w14:paraId="5D59310B" w14:textId="77777777" w:rsidR="002E7DD9" w:rsidRPr="002E7DD9" w:rsidRDefault="002E7DD9" w:rsidP="00C71D47">
      <w:pPr>
        <w:pStyle w:val="P-Regular"/>
        <w:numPr>
          <w:ilvl w:val="0"/>
          <w:numId w:val="29"/>
        </w:numPr>
      </w:pPr>
      <w:r w:rsidRPr="002E7DD9">
        <w:rPr>
          <w:b/>
          <w:bCs/>
        </w:rPr>
        <w:t>NLTK</w:t>
      </w:r>
      <w:r w:rsidRPr="002E7DD9">
        <w:t xml:space="preserve"> remains a foundational tool for teaching and classical NLP tasks but lacks the capabilities for modern, large-scale deep learning.</w:t>
      </w:r>
    </w:p>
    <w:p w14:paraId="44ED6B9C" w14:textId="3B2F1AE8" w:rsidR="004657F5" w:rsidRPr="00D4232C" w:rsidRDefault="002E7DD9" w:rsidP="00D4232C">
      <w:pPr>
        <w:pStyle w:val="P-Regular"/>
        <w:rPr>
          <w:lang w:val="en-US"/>
        </w:rPr>
      </w:pPr>
      <w:r w:rsidRPr="002E7DD9">
        <w:t xml:space="preserve">Each library serves a distinct role in the NLP ecosystem, and the choice of which to use depends </w:t>
      </w:r>
      <w:r w:rsidR="00A73C85" w:rsidRPr="002E7DD9">
        <w:t>on</w:t>
      </w:r>
      <w:r w:rsidRPr="002E7DD9">
        <w:t xml:space="preserve"> the specific requirements of the task at hand.</w:t>
      </w:r>
    </w:p>
    <w:p w14:paraId="7C19A51C" w14:textId="77777777" w:rsidR="00A31472" w:rsidRPr="00A31472" w:rsidRDefault="00A31472" w:rsidP="00040470">
      <w:pPr>
        <w:pStyle w:val="H1-Section"/>
      </w:pPr>
      <w:r w:rsidRPr="00A31472">
        <w:lastRenderedPageBreak/>
        <w:t>Model Training with Hugging Face Diffusers</w:t>
      </w:r>
    </w:p>
    <w:p w14:paraId="5F7402D0" w14:textId="3F946E54" w:rsidR="00C938BF" w:rsidRPr="00C938BF" w:rsidDel="00A05EDA" w:rsidRDefault="00C938BF" w:rsidP="00C938BF">
      <w:pPr>
        <w:pStyle w:val="P-Regular"/>
        <w:rPr>
          <w:del w:id="114" w:author="Tazeen Shaikh" w:date="2024-10-28T20:58:00Z" w16du:dateUtc="2024-10-28T15:28:00Z"/>
        </w:rPr>
      </w:pPr>
      <w:del w:id="115" w:author="Tazeen Shaikh" w:date="2024-10-28T20:58:00Z" w16du:dateUtc="2024-10-28T15:28:00Z">
        <w:r w:rsidRPr="00C938BF" w:rsidDel="00A05EDA">
          <w:delText xml:space="preserve">Training a model from scratch using the Hugging Face Diffusers library requires a structured and systematic approach. While </w:delText>
        </w:r>
        <w:r w:rsidR="007C53B8" w:rsidDel="00A05EDA">
          <w:delText>there are</w:delText>
        </w:r>
        <w:r w:rsidRPr="00C938BF" w:rsidDel="00A05EDA">
          <w:delText xml:space="preserve"> models available pre-trained, there are cases where training a model from the ground up is necessary—especially when working with highly specialized domains or unique datasets that existing models may not </w:delText>
        </w:r>
        <w:r w:rsidR="006957AE" w:rsidRPr="00C938BF" w:rsidDel="00A05EDA">
          <w:delText>manage</w:delText>
        </w:r>
        <w:r w:rsidRPr="00C938BF" w:rsidDel="00A05EDA">
          <w:delText xml:space="preserve"> well. In this section, we will delve into the intricate steps of training a transformer-based model from scratch, exploring the technical processes involved in setting up the environment, preparing datasets, and configuring training parameters.</w:delText>
        </w:r>
      </w:del>
    </w:p>
    <w:p w14:paraId="009CC7CC" w14:textId="4AF70EE4" w:rsidR="00C938BF" w:rsidRPr="007547B5" w:rsidDel="00A05EDA" w:rsidRDefault="00C938BF" w:rsidP="007547B5">
      <w:pPr>
        <w:pStyle w:val="H2-Heading"/>
        <w:rPr>
          <w:del w:id="116" w:author="Tazeen Shaikh" w:date="2024-10-28T20:58:00Z" w16du:dateUtc="2024-10-28T15:28:00Z"/>
        </w:rPr>
      </w:pPr>
      <w:del w:id="117" w:author="Tazeen Shaikh" w:date="2024-10-28T20:58:00Z" w16du:dateUtc="2024-10-28T15:28:00Z">
        <w:r w:rsidRPr="007547B5" w:rsidDel="00A05EDA">
          <w:delText>The Complexity of Transformer-Based Training</w:delText>
        </w:r>
      </w:del>
    </w:p>
    <w:p w14:paraId="19A9959C" w14:textId="1A6EE1AC" w:rsidR="00C938BF" w:rsidRPr="00C938BF" w:rsidRDefault="00C938BF" w:rsidP="00C938BF">
      <w:pPr>
        <w:pStyle w:val="P-Regular"/>
      </w:pPr>
      <w:r w:rsidRPr="00C938BF">
        <w:t xml:space="preserve">Training a transformer model from scratch is computationally intensive due to the model's architecture, which involves millions or even billions of parameters that must be learned through exposure to large-scale datasets </w:t>
      </w:r>
      <w:sdt>
        <w:sdtPr>
          <w:id w:val="846990357"/>
          <w:citation/>
        </w:sdtPr>
        <w:sdtContent>
          <w:r w:rsidR="00085402">
            <w:fldChar w:fldCharType="begin"/>
          </w:r>
          <w:r w:rsidR="00085402">
            <w:rPr>
              <w:lang w:val="en-US"/>
            </w:rPr>
            <w:instrText xml:space="preserve"> CITATION vaswani2017a \l 1033 </w:instrText>
          </w:r>
          <w:r w:rsidR="00085402">
            <w:fldChar w:fldCharType="separate"/>
          </w:r>
          <w:r w:rsidR="00730456" w:rsidRPr="00730456">
            <w:rPr>
              <w:noProof/>
              <w:lang w:val="en-US"/>
            </w:rPr>
            <w:t>(Vaswani, et al., 2017)</w:t>
          </w:r>
          <w:r w:rsidR="00085402">
            <w:fldChar w:fldCharType="end"/>
          </w:r>
        </w:sdtContent>
      </w:sdt>
      <w:r w:rsidRPr="00C938BF">
        <w:t xml:space="preserve">. Unlike smaller models such as RNNs or LSTMs, transformers can </w:t>
      </w:r>
      <w:r w:rsidR="006957AE" w:rsidRPr="00C938BF">
        <w:t>manage</w:t>
      </w:r>
      <w:r w:rsidRPr="00C938BF">
        <w:t xml:space="preserve"> large sequences of text data, but this requires robust infrastructure, including powerful GPUs or TPUs and a well-optimized codebase. Hugging Face Diffusers helps mitigate these complexities by providing pre-built libraries and optimized APIs that streamline the model training process</w:t>
      </w:r>
      <w:del w:id="118" w:author="Tazeen Shaikh" w:date="2024-10-28T20:58:00Z" w16du:dateUtc="2024-10-28T15:28:00Z">
        <w:r w:rsidRPr="00C938BF" w:rsidDel="00A05EDA">
          <w:delText>, making it accessible to researchers and industry practitioners alike</w:delText>
        </w:r>
      </w:del>
      <w:r w:rsidRPr="00C938BF">
        <w:t>.</w:t>
      </w:r>
    </w:p>
    <w:p w14:paraId="19DD3381" w14:textId="648B0BC0" w:rsidR="00C938BF" w:rsidRDefault="00C938BF" w:rsidP="00C938BF">
      <w:pPr>
        <w:pStyle w:val="P-Regular"/>
        <w:rPr>
          <w:ins w:id="119" w:author="Tazeen Shaikh" w:date="2024-10-28T20:58:00Z" w16du:dateUtc="2024-10-28T15:28:00Z"/>
        </w:rPr>
      </w:pPr>
      <w:r w:rsidRPr="00C938BF">
        <w:t xml:space="preserve">When training from scratch, the </w:t>
      </w:r>
      <w:r w:rsidR="00085402" w:rsidRPr="00C938BF">
        <w:t>focus</w:t>
      </w:r>
      <w:r w:rsidRPr="00C938BF">
        <w:t xml:space="preserve"> is on two critical components: the </w:t>
      </w:r>
      <w:r w:rsidRPr="00C938BF">
        <w:rPr>
          <w:b/>
          <w:bCs/>
        </w:rPr>
        <w:t>data pipeline</w:t>
      </w:r>
      <w:r w:rsidRPr="00C938BF">
        <w:t xml:space="preserve"> and the </w:t>
      </w:r>
      <w:r w:rsidRPr="00C938BF">
        <w:rPr>
          <w:b/>
          <w:bCs/>
        </w:rPr>
        <w:t>training loop</w:t>
      </w:r>
      <w:r w:rsidRPr="00C938BF">
        <w:t xml:space="preserve">. The data pipeline ensures </w:t>
      </w:r>
      <w:r w:rsidR="006E6618">
        <w:t xml:space="preserve">the </w:t>
      </w:r>
      <w:r w:rsidR="00782749">
        <w:t>transformation</w:t>
      </w:r>
      <w:r w:rsidR="006E6618">
        <w:t xml:space="preserve"> of</w:t>
      </w:r>
      <w:r w:rsidRPr="00C938BF">
        <w:t xml:space="preserve"> raw data into a suitable format for the model, while the training loop is responsible for gradually updating the model's parameters to minimize prediction errors. Both processes require careful configuration to ensure that the model learns effectively.</w:t>
      </w:r>
    </w:p>
    <w:p w14:paraId="76530131" w14:textId="1CBD7B48" w:rsidR="00A05EDA" w:rsidRPr="00C938BF" w:rsidRDefault="00A05EDA" w:rsidP="00C938BF">
      <w:pPr>
        <w:pStyle w:val="P-Regular"/>
      </w:pPr>
      <w:ins w:id="120" w:author="Tazeen Shaikh" w:date="2024-10-28T20:58:00Z" w16du:dateUtc="2024-10-28T15:28:00Z">
        <w:r w:rsidRPr="00A05EDA">
          <w:t>In this section, we will delve into the intricate steps of training a transformer-based model from scratch, exploring the technical processes involved in setting up the environment, preparing datasets, and configuring training parameters.</w:t>
        </w:r>
      </w:ins>
    </w:p>
    <w:p w14:paraId="560D92D2" w14:textId="630C5910" w:rsidR="00C938BF" w:rsidRPr="00C938BF" w:rsidRDefault="00C938BF" w:rsidP="0018212B">
      <w:pPr>
        <w:pStyle w:val="H2-Heading"/>
      </w:pPr>
      <w:r w:rsidRPr="00C938BF">
        <w:t>Setting Up the Environment</w:t>
      </w:r>
    </w:p>
    <w:p w14:paraId="61C67843" w14:textId="7BE0124C" w:rsidR="00C938BF" w:rsidRPr="00C938BF" w:rsidRDefault="00C938BF" w:rsidP="00C938BF">
      <w:pPr>
        <w:pStyle w:val="P-Regular"/>
      </w:pPr>
      <w:r w:rsidRPr="00C938BF">
        <w:t xml:space="preserve">The first step in training a model with Hugging Face Diffusers is setting up the appropriate development environment. This includes installing necessary dependencies and setting up the hardware infrastructure, particularly if </w:t>
      </w:r>
      <w:r w:rsidR="00782749">
        <w:t xml:space="preserve">the requirement </w:t>
      </w:r>
      <w:r w:rsidR="004C79E5">
        <w:t xml:space="preserve">of </w:t>
      </w:r>
      <w:r w:rsidRPr="00C938BF">
        <w:t xml:space="preserve">GPU acceleration </w:t>
      </w:r>
      <w:r w:rsidR="004C79E5">
        <w:t>exists</w:t>
      </w:r>
      <w:r w:rsidRPr="00C938BF">
        <w:t xml:space="preserve"> for efficient training. While training transformer models on CPUs is technically possible, the time and computational resources required make this impractical for all but the smallest datasets.</w:t>
      </w:r>
    </w:p>
    <w:p w14:paraId="16008F23" w14:textId="77777777" w:rsidR="00C938BF" w:rsidRPr="007E4478" w:rsidRDefault="00C938BF" w:rsidP="007E4478">
      <w:pPr>
        <w:pStyle w:val="H3-Subheading"/>
      </w:pPr>
      <w:r w:rsidRPr="007E4478">
        <w:t>Hardware Requirements:</w:t>
      </w:r>
    </w:p>
    <w:p w14:paraId="2E8001AA" w14:textId="3C19549A" w:rsidR="00C938BF" w:rsidRPr="00C938BF" w:rsidRDefault="00C938BF" w:rsidP="00C71D47">
      <w:pPr>
        <w:pStyle w:val="P-Regular"/>
        <w:numPr>
          <w:ilvl w:val="0"/>
          <w:numId w:val="12"/>
        </w:numPr>
      </w:pPr>
      <w:r w:rsidRPr="00C938BF">
        <w:rPr>
          <w:b/>
          <w:bCs/>
        </w:rPr>
        <w:t>GPUs</w:t>
      </w:r>
      <w:r w:rsidRPr="00C938BF">
        <w:t>: Given the size of transformer models, training on GPUs is almost mandatory. Hugging Face supports training with NVIDIA GPUs through PyTorch or TensorFlow, enabling parallel processing of large batches of data</w:t>
      </w:r>
      <w:sdt>
        <w:sdtPr>
          <w:id w:val="321244367"/>
          <w:citation/>
        </w:sdtPr>
        <w:sdtContent>
          <w:r w:rsidR="00161E75">
            <w:fldChar w:fldCharType="begin"/>
          </w:r>
          <w:r w:rsidR="00161E75">
            <w:rPr>
              <w:lang w:val="en-US"/>
            </w:rPr>
            <w:instrText xml:space="preserve"> CITATION Pyk24 \l 1033 </w:instrText>
          </w:r>
          <w:r w:rsidR="00161E75">
            <w:fldChar w:fldCharType="separate"/>
          </w:r>
          <w:r w:rsidR="00730456">
            <w:rPr>
              <w:noProof/>
              <w:lang w:val="en-US"/>
            </w:rPr>
            <w:t xml:space="preserve"> </w:t>
          </w:r>
          <w:r w:rsidR="00730456" w:rsidRPr="00730456">
            <w:rPr>
              <w:noProof/>
              <w:lang w:val="en-US"/>
            </w:rPr>
            <w:t>(Pykes, 2024)</w:t>
          </w:r>
          <w:r w:rsidR="00161E75">
            <w:fldChar w:fldCharType="end"/>
          </w:r>
        </w:sdtContent>
      </w:sdt>
      <w:r w:rsidRPr="00C938BF">
        <w:t>.</w:t>
      </w:r>
    </w:p>
    <w:p w14:paraId="7FCCA953" w14:textId="1397DE9E" w:rsidR="00C938BF" w:rsidRPr="00C938BF" w:rsidRDefault="00C938BF" w:rsidP="00C71D47">
      <w:pPr>
        <w:pStyle w:val="P-Regular"/>
        <w:numPr>
          <w:ilvl w:val="0"/>
          <w:numId w:val="12"/>
        </w:numPr>
      </w:pPr>
      <w:r w:rsidRPr="00C938BF">
        <w:rPr>
          <w:b/>
          <w:bCs/>
        </w:rPr>
        <w:t>TPUs</w:t>
      </w:r>
      <w:r w:rsidRPr="00C938BF">
        <w:t xml:space="preserve">: Tensor Processing Units (TPUs) are another option, especially for large-scale projects. Google Colab or Google Cloud provide TPU access for deep </w:t>
      </w:r>
      <w:r w:rsidRPr="00C938BF">
        <w:lastRenderedPageBreak/>
        <w:t xml:space="preserve">learning projects, which can drastically reduce training time for complex models </w:t>
      </w:r>
      <w:sdt>
        <w:sdtPr>
          <w:id w:val="-458109296"/>
          <w:citation/>
        </w:sdtPr>
        <w:sdtContent>
          <w:r w:rsidR="000C5F56">
            <w:fldChar w:fldCharType="begin"/>
          </w:r>
          <w:r w:rsidR="000C5F56">
            <w:rPr>
              <w:lang w:val="en-US"/>
            </w:rPr>
            <w:instrText xml:space="preserve"> CITATION Jou17 \l 1033 </w:instrText>
          </w:r>
          <w:r w:rsidR="000C5F56">
            <w:fldChar w:fldCharType="separate"/>
          </w:r>
          <w:r w:rsidR="00730456" w:rsidRPr="00730456">
            <w:rPr>
              <w:noProof/>
              <w:lang w:val="en-US"/>
            </w:rPr>
            <w:t>(Jouppi, et al., 2017)</w:t>
          </w:r>
          <w:r w:rsidR="000C5F56">
            <w:fldChar w:fldCharType="end"/>
          </w:r>
        </w:sdtContent>
      </w:sdt>
      <w:r w:rsidRPr="00C938BF">
        <w:t>.</w:t>
      </w:r>
    </w:p>
    <w:p w14:paraId="6988DBCC" w14:textId="77777777" w:rsidR="00C938BF" w:rsidRPr="007E4478" w:rsidRDefault="00C938BF" w:rsidP="007E4478">
      <w:pPr>
        <w:pStyle w:val="H3-Subheading"/>
      </w:pPr>
      <w:r w:rsidRPr="007E4478">
        <w:t>Software Requirements:</w:t>
      </w:r>
    </w:p>
    <w:p w14:paraId="42650AAF" w14:textId="77777777" w:rsidR="00C938BF" w:rsidRPr="00C938BF" w:rsidRDefault="00C938BF" w:rsidP="00C71D47">
      <w:pPr>
        <w:pStyle w:val="P-Regular"/>
        <w:numPr>
          <w:ilvl w:val="0"/>
          <w:numId w:val="13"/>
        </w:numPr>
      </w:pPr>
      <w:r w:rsidRPr="00C938BF">
        <w:rPr>
          <w:b/>
          <w:bCs/>
        </w:rPr>
        <w:t>Python 3.8 or later</w:t>
      </w:r>
      <w:r w:rsidRPr="00C938BF">
        <w:t>: Python is the primary programming language for Hugging Face Diffusers, and the library requires Python 3.8+ for compatibility.</w:t>
      </w:r>
    </w:p>
    <w:p w14:paraId="3957B2CB" w14:textId="057A332D" w:rsidR="00C938BF" w:rsidRPr="00C938BF" w:rsidRDefault="00C938BF" w:rsidP="00C71D47">
      <w:pPr>
        <w:pStyle w:val="P-Regular"/>
        <w:numPr>
          <w:ilvl w:val="0"/>
          <w:numId w:val="13"/>
        </w:numPr>
      </w:pPr>
      <w:r w:rsidRPr="00C938BF">
        <w:rPr>
          <w:b/>
          <w:bCs/>
        </w:rPr>
        <w:t>Deep Learning Frameworks</w:t>
      </w:r>
      <w:r w:rsidRPr="00C938BF">
        <w:t xml:space="preserve">: Hugging Face Diffusers works with both PyTorch and TensorFlow, two of the leading frameworks for building and training neural networks. Each has its own advantages, but PyTorch tends to be the preferred framework for research due to its dynamic computation graph, which is more flexible for experimentation </w:t>
      </w:r>
      <w:sdt>
        <w:sdtPr>
          <w:id w:val="-540825018"/>
          <w:citation/>
        </w:sdtPr>
        <w:sdtContent>
          <w:r w:rsidR="00612A9B">
            <w:fldChar w:fldCharType="begin"/>
          </w:r>
          <w:r w:rsidR="00612A9B">
            <w:rPr>
              <w:lang w:val="en-US"/>
            </w:rPr>
            <w:instrText xml:space="preserve"> CITATION Pas19 \l 1033 </w:instrText>
          </w:r>
          <w:r w:rsidR="00612A9B">
            <w:fldChar w:fldCharType="separate"/>
          </w:r>
          <w:r w:rsidR="00730456" w:rsidRPr="00730456">
            <w:rPr>
              <w:noProof/>
              <w:lang w:val="en-US"/>
            </w:rPr>
            <w:t>(Paszke, et al., 2019)</w:t>
          </w:r>
          <w:r w:rsidR="00612A9B">
            <w:fldChar w:fldCharType="end"/>
          </w:r>
        </w:sdtContent>
      </w:sdt>
      <w:r w:rsidRPr="00C938BF">
        <w:t>.</w:t>
      </w:r>
    </w:p>
    <w:p w14:paraId="7472D9B4" w14:textId="233ED967" w:rsidR="00C938BF" w:rsidRPr="00C938BF" w:rsidRDefault="00B83C2F" w:rsidP="00C938BF">
      <w:pPr>
        <w:pStyle w:val="P-Regular"/>
      </w:pPr>
      <w:r>
        <w:t xml:space="preserve">Pip enables </w:t>
      </w:r>
      <w:r w:rsidR="00376AD3">
        <w:t xml:space="preserve">an easy </w:t>
      </w:r>
      <w:r w:rsidR="00C938BF" w:rsidRPr="00C938BF">
        <w:t>Installation:</w:t>
      </w:r>
    </w:p>
    <w:p w14:paraId="7516C4ED" w14:textId="301B7EC5" w:rsidR="00C938BF" w:rsidRPr="00C938BF" w:rsidRDefault="007E4478" w:rsidP="007E4478">
      <w:pPr>
        <w:pStyle w:val="SC-Source"/>
      </w:pPr>
      <w:r>
        <w:t xml:space="preserve">`` </w:t>
      </w:r>
      <w:r w:rsidR="00C938BF" w:rsidRPr="00C938BF">
        <w:t>bash</w:t>
      </w:r>
    </w:p>
    <w:p w14:paraId="25355E24" w14:textId="77777777" w:rsidR="00C938BF" w:rsidRDefault="00C938BF" w:rsidP="007E4478">
      <w:pPr>
        <w:pStyle w:val="SC-Source"/>
      </w:pPr>
      <w:r w:rsidRPr="00C938BF">
        <w:t>pip install transformers torch</w:t>
      </w:r>
    </w:p>
    <w:p w14:paraId="6DBEFC4E" w14:textId="4C9547BE" w:rsidR="007E4478" w:rsidRPr="00C938BF" w:rsidRDefault="007E4478" w:rsidP="007E4478">
      <w:pPr>
        <w:pStyle w:val="SC-Source"/>
      </w:pPr>
      <w:r>
        <w:t>``</w:t>
      </w:r>
    </w:p>
    <w:p w14:paraId="0B694E11" w14:textId="322056EA" w:rsidR="00C938BF" w:rsidRPr="00C938BF" w:rsidRDefault="00C938BF" w:rsidP="00C938BF">
      <w:pPr>
        <w:pStyle w:val="P-Regular"/>
      </w:pPr>
      <w:r w:rsidRPr="00C938BF">
        <w:t xml:space="preserve">To ensure a clean and reproducible environment, </w:t>
      </w:r>
      <w:r w:rsidR="009C60C9">
        <w:t xml:space="preserve">the </w:t>
      </w:r>
      <w:r w:rsidRPr="00C938BF">
        <w:t>recommend</w:t>
      </w:r>
      <w:r w:rsidR="009C60C9">
        <w:t>atio</w:t>
      </w:r>
      <w:r w:rsidR="005A3718">
        <w:t xml:space="preserve">n is </w:t>
      </w:r>
      <w:r w:rsidRPr="00C938BF">
        <w:t>to use virtual environments or Docker containers. Virtual environments help isolate project dependencies, preventing version conflicts, while Docker ensures that the training environment is consistent across different machines.</w:t>
      </w:r>
    </w:p>
    <w:p w14:paraId="61E4A47C" w14:textId="77777777" w:rsidR="00C938BF" w:rsidRPr="00C938BF" w:rsidRDefault="00C938BF" w:rsidP="007E4478">
      <w:pPr>
        <w:pStyle w:val="H3-Subheading"/>
      </w:pPr>
      <w:r w:rsidRPr="00C938BF">
        <w:t>Virtual Environment Setup:</w:t>
      </w:r>
    </w:p>
    <w:p w14:paraId="1B871FBC" w14:textId="0EEDBF63" w:rsidR="00C938BF" w:rsidRPr="00C938BF" w:rsidRDefault="00274408" w:rsidP="00274408">
      <w:pPr>
        <w:pStyle w:val="SC-Source"/>
      </w:pPr>
      <w:r>
        <w:t xml:space="preserve">`` </w:t>
      </w:r>
      <w:r w:rsidR="00C938BF" w:rsidRPr="00C938BF">
        <w:t>bash</w:t>
      </w:r>
    </w:p>
    <w:p w14:paraId="0E39A803" w14:textId="77777777" w:rsidR="00C938BF" w:rsidRDefault="00C938BF" w:rsidP="00274408">
      <w:pPr>
        <w:pStyle w:val="SC-Source"/>
      </w:pPr>
      <w:r w:rsidRPr="00C938BF">
        <w:t>python -m venv hf-env</w:t>
      </w:r>
    </w:p>
    <w:p w14:paraId="4B646E3D" w14:textId="1E8F3885" w:rsidR="00274408" w:rsidRPr="00C938BF" w:rsidRDefault="00274408" w:rsidP="00274408">
      <w:pPr>
        <w:pStyle w:val="SC-Source"/>
      </w:pPr>
      <w:r>
        <w:t>``</w:t>
      </w:r>
    </w:p>
    <w:p w14:paraId="54EF4019" w14:textId="77777777" w:rsidR="00C938BF" w:rsidRPr="00C938BF" w:rsidRDefault="00C938BF" w:rsidP="00C938BF">
      <w:pPr>
        <w:pStyle w:val="P-Regular"/>
      </w:pPr>
      <w:r w:rsidRPr="00C938BF">
        <w:t>source hf-env/bin/activate  # On Windows: hf-env\Scripts\activate</w:t>
      </w:r>
    </w:p>
    <w:p w14:paraId="797AE415" w14:textId="77777777" w:rsidR="00C938BF" w:rsidRPr="00C938BF" w:rsidRDefault="00C938BF" w:rsidP="00C938BF">
      <w:pPr>
        <w:pStyle w:val="P-Regular"/>
      </w:pPr>
      <w:r w:rsidRPr="00C938BF">
        <w:t>This setup isolates the Hugging Face Diffusers library and its dependencies from other projects on the system, ensuring reproducibility.</w:t>
      </w:r>
    </w:p>
    <w:p w14:paraId="7A8CF422" w14:textId="63284ADA" w:rsidR="00C938BF" w:rsidRPr="0032744A" w:rsidRDefault="00C938BF" w:rsidP="0032744A">
      <w:pPr>
        <w:pStyle w:val="H2-Heading"/>
      </w:pPr>
      <w:commentRangeStart w:id="121"/>
      <w:r w:rsidRPr="0032744A">
        <w:lastRenderedPageBreak/>
        <w:t>Dataset Preparation</w:t>
      </w:r>
      <w:commentRangeEnd w:id="121"/>
      <w:r w:rsidR="00101EF9">
        <w:rPr>
          <w:rStyle w:val="CommentReference"/>
          <w:b w:val="0"/>
        </w:rPr>
        <w:commentReference w:id="121"/>
      </w:r>
    </w:p>
    <w:p w14:paraId="0C7EBBF5" w14:textId="62C908F0" w:rsidR="00C938BF" w:rsidRPr="00C938BF" w:rsidRDefault="00C938BF" w:rsidP="00C938BF">
      <w:pPr>
        <w:pStyle w:val="P-Regular"/>
      </w:pPr>
      <w:r w:rsidRPr="00C938BF">
        <w:t xml:space="preserve">The second critical step in training a model from scratch is dataset preparation. Hugging Face Diffusers supports a wide range of datasets through its </w:t>
      </w:r>
      <w:r w:rsidR="0032744A" w:rsidRPr="00C938BF">
        <w:t>dataset’s</w:t>
      </w:r>
      <w:r w:rsidRPr="00C938BF">
        <w:t xml:space="preserve"> library, which provides efficient loading and preprocessing of large datasets. The quality and relevance of the dataset are crucial to the model’s performance, as it will determine the patterns and knowledge the model will learn during training </w:t>
      </w:r>
      <w:sdt>
        <w:sdtPr>
          <w:id w:val="1212071847"/>
          <w:citation/>
        </w:sdtPr>
        <w:sdtContent>
          <w:r w:rsidR="007D03AA">
            <w:fldChar w:fldCharType="begin"/>
          </w:r>
          <w:r w:rsidR="007D03AA">
            <w:rPr>
              <w:lang w:val="en-US"/>
            </w:rPr>
            <w:instrText xml:space="preserve"> CITATION Raf20 \l 1033 </w:instrText>
          </w:r>
          <w:r w:rsidR="007D03AA">
            <w:fldChar w:fldCharType="separate"/>
          </w:r>
          <w:r w:rsidR="00730456" w:rsidRPr="00730456">
            <w:rPr>
              <w:noProof/>
              <w:lang w:val="en-US"/>
            </w:rPr>
            <w:t>(Raffel, et al., 2020)</w:t>
          </w:r>
          <w:r w:rsidR="007D03AA">
            <w:fldChar w:fldCharType="end"/>
          </w:r>
        </w:sdtContent>
      </w:sdt>
      <w:r w:rsidRPr="00C938BF">
        <w:t>.</w:t>
      </w:r>
    </w:p>
    <w:p w14:paraId="74FD665D" w14:textId="06291F6A" w:rsidR="00C938BF" w:rsidRPr="00C938BF" w:rsidRDefault="00C938BF" w:rsidP="00C938BF">
      <w:pPr>
        <w:pStyle w:val="P-Regular"/>
      </w:pPr>
      <w:r w:rsidRPr="00C938BF">
        <w:t>The process of preparing datasets involves</w:t>
      </w:r>
      <w:r w:rsidR="00543D62">
        <w:t xml:space="preserve"> specific</w:t>
      </w:r>
      <w:r w:rsidRPr="00C938BF">
        <w:t xml:space="preserve"> key steps:</w:t>
      </w:r>
    </w:p>
    <w:p w14:paraId="384CFF1D" w14:textId="77777777" w:rsidR="00C938BF" w:rsidRPr="00C938BF" w:rsidRDefault="00C938BF" w:rsidP="00C71D47">
      <w:pPr>
        <w:pStyle w:val="P-Regular"/>
        <w:numPr>
          <w:ilvl w:val="0"/>
          <w:numId w:val="14"/>
        </w:numPr>
      </w:pPr>
      <w:r w:rsidRPr="00C938BF">
        <w:rPr>
          <w:b/>
          <w:bCs/>
        </w:rPr>
        <w:t>Dataset Selection</w:t>
      </w:r>
      <w:r w:rsidRPr="00C938BF">
        <w:t>: For specific tasks, such as sentiment analysis or text generation, selecting an appropriate dataset is essential. Common datasets include the IMDb dataset for sentiment analysis or the Common Crawl dataset for language modeling.</w:t>
      </w:r>
    </w:p>
    <w:p w14:paraId="7CE3C2CA" w14:textId="38B964B4" w:rsidR="00C938BF" w:rsidRPr="00C938BF" w:rsidRDefault="00C938BF" w:rsidP="00C71D47">
      <w:pPr>
        <w:pStyle w:val="P-Regular"/>
        <w:numPr>
          <w:ilvl w:val="0"/>
          <w:numId w:val="14"/>
        </w:numPr>
      </w:pPr>
      <w:r w:rsidRPr="00C938BF">
        <w:rPr>
          <w:b/>
          <w:bCs/>
        </w:rPr>
        <w:t>Tokenization</w:t>
      </w:r>
      <w:r w:rsidRPr="00C938BF">
        <w:t xml:space="preserve">: Tokenization involves breaking down the raw text data into smaller units—typically words or subwords—that the model can process. Hugging Face provides the AutoTokenizer class, which automatically selects the correct tokenizer for the model </w:t>
      </w:r>
      <w:r w:rsidR="005A3718">
        <w:t>in use</w:t>
      </w:r>
      <w:r w:rsidRPr="00C938BF">
        <w:t>:</w:t>
      </w:r>
    </w:p>
    <w:p w14:paraId="48B4B59F" w14:textId="3B84EF4F" w:rsidR="00C938BF" w:rsidRPr="00C938BF" w:rsidRDefault="007D03AA" w:rsidP="00677540">
      <w:pPr>
        <w:pStyle w:val="SC-Source"/>
      </w:pPr>
      <w:r>
        <w:t>``</w:t>
      </w:r>
      <w:r w:rsidR="00C938BF" w:rsidRPr="00C938BF">
        <w:t>python</w:t>
      </w:r>
    </w:p>
    <w:p w14:paraId="718B73ED" w14:textId="77777777" w:rsidR="00C938BF" w:rsidRPr="00C938BF" w:rsidRDefault="00C938BF" w:rsidP="00677540">
      <w:pPr>
        <w:pStyle w:val="SC-Source"/>
      </w:pPr>
      <w:r w:rsidRPr="00C938BF">
        <w:t>from transformers import AutoTokenizer</w:t>
      </w:r>
    </w:p>
    <w:p w14:paraId="0DEB5259" w14:textId="77777777" w:rsidR="00C938BF" w:rsidRPr="00C938BF" w:rsidRDefault="00C938BF" w:rsidP="00677540">
      <w:pPr>
        <w:pStyle w:val="SC-Source"/>
      </w:pPr>
      <w:r w:rsidRPr="00C938BF">
        <w:t>tokenizer = AutoTokenizer.from_pretrained('bert-base-uncased')</w:t>
      </w:r>
    </w:p>
    <w:p w14:paraId="17C2CE91" w14:textId="77777777" w:rsidR="00C938BF" w:rsidRDefault="00C938BF" w:rsidP="00677540">
      <w:pPr>
        <w:pStyle w:val="SC-Source"/>
      </w:pPr>
      <w:r w:rsidRPr="00C938BF">
        <w:t>inputs = tokenizer("This is an example sentence.", return_tensors="pt")</w:t>
      </w:r>
    </w:p>
    <w:p w14:paraId="2A7E816F" w14:textId="544BEE40" w:rsidR="00677540" w:rsidRPr="00C938BF" w:rsidRDefault="00677540" w:rsidP="00677540">
      <w:pPr>
        <w:pStyle w:val="SC-Source"/>
      </w:pPr>
      <w:r>
        <w:t>``</w:t>
      </w:r>
    </w:p>
    <w:p w14:paraId="277B46ED" w14:textId="0834F253" w:rsidR="00C938BF" w:rsidRPr="00C938BF" w:rsidRDefault="00C938BF" w:rsidP="00C938BF">
      <w:pPr>
        <w:pStyle w:val="P-Regular"/>
      </w:pPr>
      <w:r w:rsidRPr="00C938BF">
        <w:t xml:space="preserve">The tokenizer </w:t>
      </w:r>
      <w:r w:rsidR="00543D62" w:rsidRPr="00C938BF">
        <w:t>manages</w:t>
      </w:r>
      <w:r w:rsidRPr="00C938BF">
        <w:t xml:space="preserve"> tasks like padding (ensuring that all input sequences are the same length), truncation (cutting off overly long sequences), and adding special tokens that mark the beginning and end of a sentence.</w:t>
      </w:r>
    </w:p>
    <w:p w14:paraId="3F5CB90E" w14:textId="5F81F95F" w:rsidR="00C938BF" w:rsidRPr="00C938BF" w:rsidRDefault="00C938BF" w:rsidP="00C71D47">
      <w:pPr>
        <w:pStyle w:val="P-Regular"/>
        <w:numPr>
          <w:ilvl w:val="0"/>
          <w:numId w:val="15"/>
        </w:numPr>
      </w:pPr>
      <w:r w:rsidRPr="00C938BF">
        <w:rPr>
          <w:b/>
          <w:bCs/>
        </w:rPr>
        <w:t>Data Preprocessing</w:t>
      </w:r>
      <w:r w:rsidRPr="00C938BF">
        <w:t>: In addition to tokenization,</w:t>
      </w:r>
      <w:r w:rsidR="00B34EF5">
        <w:t xml:space="preserve"> it require</w:t>
      </w:r>
      <w:r w:rsidR="00EA6A78">
        <w:t>s</w:t>
      </w:r>
      <w:r w:rsidR="00B34EF5">
        <w:t xml:space="preserve"> t</w:t>
      </w:r>
      <w:r w:rsidR="00EA6A78">
        <w:t>he</w:t>
      </w:r>
      <w:r w:rsidR="00B34EF5">
        <w:t xml:space="preserve"> preprocess</w:t>
      </w:r>
      <w:r w:rsidR="00EA6A78">
        <w:t>ing of</w:t>
      </w:r>
      <w:r w:rsidRPr="00C938BF">
        <w:t xml:space="preserve"> the dataset to ensure it is in a format that the model can understand. This includes converting text into numerical representations (input IDs) </w:t>
      </w:r>
      <w:r w:rsidR="00A96D9B">
        <w:t>and</w:t>
      </w:r>
      <w:r w:rsidRPr="00C938BF">
        <w:t xml:space="preserve"> fed into the model.</w:t>
      </w:r>
    </w:p>
    <w:p w14:paraId="63342873" w14:textId="139B9A59" w:rsidR="00C938BF" w:rsidRPr="00C938BF" w:rsidRDefault="00C938BF" w:rsidP="00C71D47">
      <w:pPr>
        <w:pStyle w:val="P-Regular"/>
        <w:numPr>
          <w:ilvl w:val="0"/>
          <w:numId w:val="15"/>
        </w:numPr>
      </w:pPr>
      <w:r w:rsidRPr="00C938BF">
        <w:rPr>
          <w:b/>
          <w:bCs/>
        </w:rPr>
        <w:t>Splitting Data</w:t>
      </w:r>
      <w:r w:rsidRPr="00C938BF">
        <w:t xml:space="preserve">: The dataset </w:t>
      </w:r>
      <w:r w:rsidR="009C11EA">
        <w:t xml:space="preserve">splits </w:t>
      </w:r>
      <w:r w:rsidRPr="00C938BF">
        <w:t xml:space="preserve">typically into three sets—training, validation, and test sets. The training set </w:t>
      </w:r>
      <w:r w:rsidR="00F3255A">
        <w:t>is</w:t>
      </w:r>
      <w:r w:rsidRPr="00C938BF">
        <w:t xml:space="preserve"> to teach the model, while the validation set </w:t>
      </w:r>
      <w:r w:rsidRPr="00C938BF">
        <w:lastRenderedPageBreak/>
        <w:t>helps monitor overfitting during training. The test set reserve</w:t>
      </w:r>
      <w:r w:rsidR="00F3255A">
        <w:t>s</w:t>
      </w:r>
      <w:r w:rsidRPr="00C938BF">
        <w:t xml:space="preserve"> for evaluating the model’s performance after training is complete.</w:t>
      </w:r>
    </w:p>
    <w:p w14:paraId="63009FDD" w14:textId="62BF9BC4" w:rsidR="00C938BF" w:rsidRPr="00C938BF" w:rsidRDefault="00677540" w:rsidP="00677540">
      <w:pPr>
        <w:pStyle w:val="SC-Source"/>
      </w:pPr>
      <w:r>
        <w:t xml:space="preserve">`` </w:t>
      </w:r>
      <w:r w:rsidR="00C938BF" w:rsidRPr="00C938BF">
        <w:t>python</w:t>
      </w:r>
    </w:p>
    <w:p w14:paraId="20D05CA7" w14:textId="77777777" w:rsidR="00C938BF" w:rsidRPr="00C938BF" w:rsidRDefault="00C938BF" w:rsidP="00677540">
      <w:pPr>
        <w:pStyle w:val="SC-Source"/>
      </w:pPr>
      <w:r w:rsidRPr="00C938BF">
        <w:t>from datasets import load_dataset</w:t>
      </w:r>
    </w:p>
    <w:p w14:paraId="747F25C4" w14:textId="77777777" w:rsidR="00C938BF" w:rsidRPr="00C938BF" w:rsidRDefault="00C938BF" w:rsidP="00677540">
      <w:pPr>
        <w:pStyle w:val="SC-Source"/>
      </w:pPr>
      <w:r w:rsidRPr="00C938BF">
        <w:t>dataset = load_dataset('imdb')</w:t>
      </w:r>
    </w:p>
    <w:p w14:paraId="4CD8CBC2" w14:textId="77777777" w:rsidR="00C938BF" w:rsidRPr="00C938BF" w:rsidRDefault="00C938BF" w:rsidP="00677540">
      <w:pPr>
        <w:pStyle w:val="SC-Source"/>
      </w:pPr>
      <w:r w:rsidRPr="00C938BF">
        <w:t>train_dataset = dataset['train']</w:t>
      </w:r>
    </w:p>
    <w:p w14:paraId="340DBF8C" w14:textId="77777777" w:rsidR="00C938BF" w:rsidRDefault="00C938BF" w:rsidP="00677540">
      <w:pPr>
        <w:pStyle w:val="SC-Source"/>
      </w:pPr>
      <w:r w:rsidRPr="00C938BF">
        <w:t>val_dataset = dataset['validation']</w:t>
      </w:r>
    </w:p>
    <w:p w14:paraId="3F93749C" w14:textId="2A866251" w:rsidR="00677540" w:rsidRPr="00C938BF" w:rsidRDefault="00677540" w:rsidP="00677540">
      <w:pPr>
        <w:pStyle w:val="SC-Source"/>
      </w:pPr>
      <w:r>
        <w:t>``</w:t>
      </w:r>
    </w:p>
    <w:p w14:paraId="0E7A312F" w14:textId="1703F49F" w:rsidR="00C938BF" w:rsidRPr="007547B5" w:rsidRDefault="00C938BF" w:rsidP="007547B5">
      <w:pPr>
        <w:pStyle w:val="H2-Heading"/>
      </w:pPr>
      <w:r w:rsidRPr="007547B5">
        <w:t>Configuring Training Parameters</w:t>
      </w:r>
    </w:p>
    <w:p w14:paraId="00BD8AF4" w14:textId="77777777" w:rsidR="00C938BF" w:rsidRPr="00C938BF" w:rsidRDefault="00C938BF" w:rsidP="00C938BF">
      <w:pPr>
        <w:pStyle w:val="P-Regular"/>
      </w:pPr>
      <w:r w:rsidRPr="00C938BF">
        <w:t>Configuring the training parameters is one of the most critical steps in ensuring that the model learns effectively. These parameters control the learning process and include aspects like the number of epochs, batch size, learning rate, and weight decay.</w:t>
      </w:r>
    </w:p>
    <w:p w14:paraId="028872EF" w14:textId="54BEC1A8" w:rsidR="00C938BF" w:rsidRPr="00C938BF" w:rsidRDefault="00C938BF" w:rsidP="00C71D47">
      <w:pPr>
        <w:pStyle w:val="P-Regular"/>
        <w:numPr>
          <w:ilvl w:val="0"/>
          <w:numId w:val="16"/>
        </w:numPr>
      </w:pPr>
      <w:r w:rsidRPr="00C938BF">
        <w:rPr>
          <w:b/>
          <w:bCs/>
        </w:rPr>
        <w:t>Epochs</w:t>
      </w:r>
      <w:r w:rsidRPr="00C938BF">
        <w:t xml:space="preserve">: This defines </w:t>
      </w:r>
      <w:r w:rsidR="007C0BC6">
        <w:t>the frequency</w:t>
      </w:r>
      <w:r w:rsidRPr="00C938BF">
        <w:t xml:space="preserve"> the model will pass through the entire dataset during training. More epochs allow the model to learn better, but too many can lead to overfitting.</w:t>
      </w:r>
    </w:p>
    <w:p w14:paraId="47ADE875" w14:textId="763DAEDF" w:rsidR="00C938BF" w:rsidRPr="00C938BF" w:rsidRDefault="00C938BF" w:rsidP="00C71D47">
      <w:pPr>
        <w:pStyle w:val="P-Regular"/>
        <w:numPr>
          <w:ilvl w:val="0"/>
          <w:numId w:val="16"/>
        </w:numPr>
      </w:pPr>
      <w:r w:rsidRPr="00C938BF">
        <w:rPr>
          <w:b/>
          <w:bCs/>
        </w:rPr>
        <w:t>Batch Size</w:t>
      </w:r>
      <w:r w:rsidRPr="00C938BF">
        <w:t xml:space="preserve">: Batch size determines </w:t>
      </w:r>
      <w:r w:rsidR="00FF4651">
        <w:t xml:space="preserve">the quantity of </w:t>
      </w:r>
      <w:r w:rsidRPr="00C938BF">
        <w:t xml:space="preserve">examples processed at once before </w:t>
      </w:r>
      <w:r w:rsidR="00355C52">
        <w:t xml:space="preserve">it updates </w:t>
      </w:r>
      <w:r w:rsidRPr="00C938BF">
        <w:t>the model's weights. Larger batch sizes allow for more stable gradient updates but require more memory.</w:t>
      </w:r>
    </w:p>
    <w:p w14:paraId="75BBA73A" w14:textId="5AF13EF0" w:rsidR="00C938BF" w:rsidRPr="00C938BF" w:rsidRDefault="00C938BF" w:rsidP="00C71D47">
      <w:pPr>
        <w:pStyle w:val="P-Regular"/>
        <w:numPr>
          <w:ilvl w:val="0"/>
          <w:numId w:val="16"/>
        </w:numPr>
      </w:pPr>
      <w:r w:rsidRPr="00C938BF">
        <w:rPr>
          <w:b/>
          <w:bCs/>
        </w:rPr>
        <w:t>Learning Rate</w:t>
      </w:r>
      <w:r w:rsidRPr="00C938BF">
        <w:t xml:space="preserve">: The learning rate controls how much to adjust the model's weights in response to the error made by the model. Choosing the right learning rate is crucial; if </w:t>
      </w:r>
      <w:r w:rsidR="00465792" w:rsidRPr="00C938BF">
        <w:t>it is</w:t>
      </w:r>
      <w:r w:rsidRPr="00C938BF">
        <w:t xml:space="preserve"> too high, the model might never converge, while if </w:t>
      </w:r>
      <w:r w:rsidR="00465792" w:rsidRPr="00C938BF">
        <w:t>it is</w:t>
      </w:r>
      <w:r w:rsidRPr="00C938BF">
        <w:t xml:space="preserve"> too low, training could take unnecessarily long.</w:t>
      </w:r>
    </w:p>
    <w:p w14:paraId="3B0B620B" w14:textId="77777777" w:rsidR="00C938BF" w:rsidRPr="00C938BF" w:rsidRDefault="00C938BF" w:rsidP="00C71D47">
      <w:pPr>
        <w:pStyle w:val="P-Regular"/>
        <w:numPr>
          <w:ilvl w:val="0"/>
          <w:numId w:val="16"/>
        </w:numPr>
      </w:pPr>
      <w:r w:rsidRPr="00C938BF">
        <w:rPr>
          <w:b/>
          <w:bCs/>
        </w:rPr>
        <w:t>Weight Decay</w:t>
      </w:r>
      <w:r w:rsidRPr="00C938BF">
        <w:t>: Weight decay helps prevent overfitting by adding a penalty to large weights, ensuring that the model does not overfit the training data.</w:t>
      </w:r>
    </w:p>
    <w:p w14:paraId="3EBD1125" w14:textId="77777777" w:rsidR="00C938BF" w:rsidRPr="00C938BF" w:rsidRDefault="00C938BF" w:rsidP="00C938BF">
      <w:pPr>
        <w:pStyle w:val="P-Regular"/>
      </w:pPr>
      <w:r w:rsidRPr="00C938BF">
        <w:t>The Hugging Face Diffusers library makes it easy to configure these parameters using the TrainingArguments class:</w:t>
      </w:r>
    </w:p>
    <w:p w14:paraId="7647876A" w14:textId="5F7C807D" w:rsidR="00C938BF" w:rsidRPr="00C938BF" w:rsidRDefault="00D72237" w:rsidP="00D72237">
      <w:pPr>
        <w:pStyle w:val="SC-Source"/>
      </w:pPr>
      <w:r>
        <w:t>``</w:t>
      </w:r>
      <w:r w:rsidR="00C938BF" w:rsidRPr="00C938BF">
        <w:t>python</w:t>
      </w:r>
    </w:p>
    <w:p w14:paraId="20DB9556" w14:textId="77777777" w:rsidR="00C938BF" w:rsidRPr="00C938BF" w:rsidRDefault="00C938BF" w:rsidP="00D72237">
      <w:pPr>
        <w:pStyle w:val="SC-Source"/>
      </w:pPr>
      <w:r w:rsidRPr="00C938BF">
        <w:t>from transformers import TrainingArguments</w:t>
      </w:r>
    </w:p>
    <w:p w14:paraId="22FCC97A" w14:textId="77777777" w:rsidR="00C938BF" w:rsidRPr="00C938BF" w:rsidRDefault="00C938BF" w:rsidP="00D72237">
      <w:pPr>
        <w:pStyle w:val="SC-Source"/>
      </w:pPr>
    </w:p>
    <w:p w14:paraId="56CA20DD" w14:textId="77777777" w:rsidR="00C938BF" w:rsidRPr="00C938BF" w:rsidRDefault="00C938BF" w:rsidP="00D72237">
      <w:pPr>
        <w:pStyle w:val="SC-Source"/>
      </w:pPr>
      <w:r w:rsidRPr="00C938BF">
        <w:lastRenderedPageBreak/>
        <w:t>training_args = TrainingArguments(</w:t>
      </w:r>
    </w:p>
    <w:p w14:paraId="235BAC6F" w14:textId="77777777" w:rsidR="00C938BF" w:rsidRPr="00C938BF" w:rsidRDefault="00C938BF" w:rsidP="00D72237">
      <w:pPr>
        <w:pStyle w:val="SC-Source"/>
      </w:pPr>
      <w:r w:rsidRPr="00C938BF">
        <w:t xml:space="preserve">    output_dir='./results', </w:t>
      </w:r>
    </w:p>
    <w:p w14:paraId="0EF2D241" w14:textId="77777777" w:rsidR="00C938BF" w:rsidRPr="00C938BF" w:rsidRDefault="00C938BF" w:rsidP="00D72237">
      <w:pPr>
        <w:pStyle w:val="SC-Source"/>
      </w:pPr>
      <w:r w:rsidRPr="00C938BF">
        <w:t xml:space="preserve">    num_train_epochs=3, </w:t>
      </w:r>
    </w:p>
    <w:p w14:paraId="1478B65F" w14:textId="77777777" w:rsidR="00C938BF" w:rsidRPr="00C938BF" w:rsidRDefault="00C938BF" w:rsidP="00D72237">
      <w:pPr>
        <w:pStyle w:val="SC-Source"/>
      </w:pPr>
      <w:r w:rsidRPr="00C938BF">
        <w:t xml:space="preserve">    per_device_train_batch_size=16, </w:t>
      </w:r>
    </w:p>
    <w:p w14:paraId="75F91B2C" w14:textId="77777777" w:rsidR="00C938BF" w:rsidRPr="00C938BF" w:rsidRDefault="00C938BF" w:rsidP="00D72237">
      <w:pPr>
        <w:pStyle w:val="SC-Source"/>
      </w:pPr>
      <w:r w:rsidRPr="00C938BF">
        <w:t xml:space="preserve">    per_device_eval_batch_size=64, </w:t>
      </w:r>
    </w:p>
    <w:p w14:paraId="70945DD1" w14:textId="77777777" w:rsidR="00C938BF" w:rsidRPr="00C938BF" w:rsidRDefault="00C938BF" w:rsidP="00D72237">
      <w:pPr>
        <w:pStyle w:val="SC-Source"/>
      </w:pPr>
      <w:r w:rsidRPr="00C938BF">
        <w:t xml:space="preserve">    warmup_steps=500, </w:t>
      </w:r>
    </w:p>
    <w:p w14:paraId="06E01E6E" w14:textId="77777777" w:rsidR="00C938BF" w:rsidRPr="00C938BF" w:rsidRDefault="00C938BF" w:rsidP="00D72237">
      <w:pPr>
        <w:pStyle w:val="SC-Source"/>
      </w:pPr>
      <w:r w:rsidRPr="00C938BF">
        <w:t xml:space="preserve">    weight_decay=0.01, </w:t>
      </w:r>
    </w:p>
    <w:p w14:paraId="5EFC0D0B" w14:textId="77777777" w:rsidR="00C938BF" w:rsidRPr="00C938BF" w:rsidRDefault="00C938BF" w:rsidP="00D72237">
      <w:pPr>
        <w:pStyle w:val="SC-Source"/>
      </w:pPr>
      <w:r w:rsidRPr="00C938BF">
        <w:t xml:space="preserve">    logging_dir='./logs'</w:t>
      </w:r>
    </w:p>
    <w:p w14:paraId="068D49D9" w14:textId="77777777" w:rsidR="00C938BF" w:rsidRDefault="00C938BF" w:rsidP="00D72237">
      <w:pPr>
        <w:pStyle w:val="SC-Source"/>
      </w:pPr>
      <w:r w:rsidRPr="00C938BF">
        <w:t>)</w:t>
      </w:r>
    </w:p>
    <w:p w14:paraId="6FB359CB" w14:textId="6D3CD498" w:rsidR="00D72237" w:rsidRPr="00C938BF" w:rsidRDefault="00D72237" w:rsidP="00D72237">
      <w:pPr>
        <w:pStyle w:val="SC-Source"/>
      </w:pPr>
      <w:r>
        <w:t>``</w:t>
      </w:r>
    </w:p>
    <w:p w14:paraId="7556BE0E" w14:textId="77777777" w:rsidR="00C938BF" w:rsidRPr="00C938BF" w:rsidRDefault="00C938BF" w:rsidP="00C938BF">
      <w:pPr>
        <w:pStyle w:val="P-Regular"/>
      </w:pPr>
      <w:r w:rsidRPr="00C938BF">
        <w:t>These arguments are then passed to the Trainer class, which manages the training loop and evaluation automatically:</w:t>
      </w:r>
    </w:p>
    <w:p w14:paraId="1863A5CF" w14:textId="717D56D4" w:rsidR="00C938BF" w:rsidRPr="00C938BF" w:rsidRDefault="00D72237" w:rsidP="00D72237">
      <w:pPr>
        <w:pStyle w:val="SC-Source"/>
      </w:pPr>
      <w:r>
        <w:t>``</w:t>
      </w:r>
      <w:r w:rsidR="00C938BF" w:rsidRPr="00C938BF">
        <w:t>python</w:t>
      </w:r>
    </w:p>
    <w:p w14:paraId="41DCC82C" w14:textId="77777777" w:rsidR="00C938BF" w:rsidRPr="00C938BF" w:rsidRDefault="00C938BF" w:rsidP="00D72237">
      <w:pPr>
        <w:pStyle w:val="SC-Source"/>
      </w:pPr>
      <w:r w:rsidRPr="00C938BF">
        <w:t>from transformers import Trainer</w:t>
      </w:r>
    </w:p>
    <w:p w14:paraId="4DF80EE2" w14:textId="77777777" w:rsidR="00C938BF" w:rsidRPr="00C938BF" w:rsidRDefault="00C938BF" w:rsidP="00D72237">
      <w:pPr>
        <w:pStyle w:val="SC-Source"/>
      </w:pPr>
      <w:r w:rsidRPr="00C938BF">
        <w:t>trainer = Trainer(</w:t>
      </w:r>
    </w:p>
    <w:p w14:paraId="405FD835" w14:textId="77777777" w:rsidR="00C938BF" w:rsidRPr="00C938BF" w:rsidRDefault="00C938BF" w:rsidP="00D72237">
      <w:pPr>
        <w:pStyle w:val="SC-Source"/>
      </w:pPr>
      <w:r w:rsidRPr="00C938BF">
        <w:t xml:space="preserve">    model=model,</w:t>
      </w:r>
    </w:p>
    <w:p w14:paraId="37F63681" w14:textId="77777777" w:rsidR="00C938BF" w:rsidRPr="00C938BF" w:rsidRDefault="00C938BF" w:rsidP="00D72237">
      <w:pPr>
        <w:pStyle w:val="SC-Source"/>
      </w:pPr>
      <w:r w:rsidRPr="00C938BF">
        <w:t xml:space="preserve">    args=training_args,</w:t>
      </w:r>
    </w:p>
    <w:p w14:paraId="7B95D71D" w14:textId="77777777" w:rsidR="00C938BF" w:rsidRPr="00C938BF" w:rsidRDefault="00C938BF" w:rsidP="00D72237">
      <w:pPr>
        <w:pStyle w:val="SC-Source"/>
      </w:pPr>
      <w:r w:rsidRPr="00C938BF">
        <w:t xml:space="preserve">    train_dataset=train_dataset,</w:t>
      </w:r>
    </w:p>
    <w:p w14:paraId="3E6A7516" w14:textId="77777777" w:rsidR="00C938BF" w:rsidRPr="00C938BF" w:rsidRDefault="00C938BF" w:rsidP="00D72237">
      <w:pPr>
        <w:pStyle w:val="SC-Source"/>
      </w:pPr>
      <w:r w:rsidRPr="00C938BF">
        <w:t xml:space="preserve">    eval_dataset=val_dataset</w:t>
      </w:r>
    </w:p>
    <w:p w14:paraId="151AA915" w14:textId="77777777" w:rsidR="00C938BF" w:rsidRPr="00C938BF" w:rsidRDefault="00C938BF" w:rsidP="00D72237">
      <w:pPr>
        <w:pStyle w:val="SC-Source"/>
      </w:pPr>
      <w:r w:rsidRPr="00C938BF">
        <w:t>)</w:t>
      </w:r>
    </w:p>
    <w:p w14:paraId="3AD5472C" w14:textId="77777777" w:rsidR="00C938BF" w:rsidRDefault="00C938BF" w:rsidP="00D72237">
      <w:pPr>
        <w:pStyle w:val="SC-Source"/>
      </w:pPr>
      <w:r w:rsidRPr="00C938BF">
        <w:t>trainer.train()</w:t>
      </w:r>
    </w:p>
    <w:p w14:paraId="6D8BAC5E" w14:textId="6AB67CA7" w:rsidR="00D72237" w:rsidRPr="00C938BF" w:rsidRDefault="00D72237" w:rsidP="00D72237">
      <w:pPr>
        <w:pStyle w:val="SC-Source"/>
      </w:pPr>
      <w:r>
        <w:t>``</w:t>
      </w:r>
    </w:p>
    <w:p w14:paraId="231833D6" w14:textId="77777777" w:rsidR="00C938BF" w:rsidRPr="00C938BF" w:rsidRDefault="00C938BF" w:rsidP="00C938BF">
      <w:pPr>
        <w:pStyle w:val="P-Regular"/>
      </w:pPr>
      <w:r w:rsidRPr="00C938BF">
        <w:t>This structure abstracts away much of the complexity of the training loop, making it easier for researchers to focus on the core aspects of model development.</w:t>
      </w:r>
    </w:p>
    <w:p w14:paraId="72894BD7" w14:textId="1CAB5E3E" w:rsidR="00C938BF" w:rsidRPr="003F141A" w:rsidRDefault="00C938BF" w:rsidP="003F141A">
      <w:pPr>
        <w:pStyle w:val="H2-Heading"/>
      </w:pPr>
      <w:r w:rsidRPr="003F141A">
        <w:lastRenderedPageBreak/>
        <w:t>Monitoring and Evaluating the Model</w:t>
      </w:r>
    </w:p>
    <w:p w14:paraId="182F72AA" w14:textId="05C55940" w:rsidR="00C938BF" w:rsidRPr="00C938BF" w:rsidRDefault="00C938BF" w:rsidP="00C938BF">
      <w:pPr>
        <w:pStyle w:val="P-Regular"/>
      </w:pPr>
      <w:r w:rsidRPr="00C938BF">
        <w:t xml:space="preserve">Training a model requires careful monitoring to ensure that it is learning properly and not overfitting or underfitting the data. During training, </w:t>
      </w:r>
      <w:r w:rsidR="00B14E01">
        <w:t xml:space="preserve">the tracking of </w:t>
      </w:r>
      <w:r w:rsidRPr="00C938BF">
        <w:t xml:space="preserve">metrics such as </w:t>
      </w:r>
      <w:r w:rsidRPr="00C938BF">
        <w:rPr>
          <w:b/>
          <w:bCs/>
        </w:rPr>
        <w:t>loss</w:t>
      </w:r>
      <w:r w:rsidRPr="00C938BF">
        <w:t xml:space="preserve"> (the error rate of the model) and </w:t>
      </w:r>
      <w:r w:rsidRPr="00C938BF">
        <w:rPr>
          <w:b/>
          <w:bCs/>
        </w:rPr>
        <w:t>accuracy</w:t>
      </w:r>
      <w:r w:rsidRPr="00C938BF">
        <w:t xml:space="preserve"> (the percentage of correct predictions) </w:t>
      </w:r>
      <w:r w:rsidR="00B14E01">
        <w:t>happens</w:t>
      </w:r>
      <w:r w:rsidRPr="00C938BF">
        <w:t xml:space="preserve"> to gauge how well the model is learning. Hugging Face provides utilities for logging these metrics in real-time, such as integrating with TensorBoard or Weights &amp; Biases.</w:t>
      </w:r>
    </w:p>
    <w:p w14:paraId="6F4EAB76" w14:textId="0A8E4985" w:rsidR="00C938BF" w:rsidRPr="00C938BF" w:rsidRDefault="00C938BF" w:rsidP="00C938BF">
      <w:pPr>
        <w:pStyle w:val="P-Regular"/>
      </w:pPr>
      <w:r w:rsidRPr="00C938BF">
        <w:t>Once training is complete, the test set</w:t>
      </w:r>
      <w:r w:rsidR="0091017C">
        <w:t xml:space="preserve"> </w:t>
      </w:r>
      <w:r w:rsidR="008F5F74">
        <w:t>eva</w:t>
      </w:r>
      <w:r w:rsidR="0091017C">
        <w:t>lu</w:t>
      </w:r>
      <w:r w:rsidR="008F5F74">
        <w:t>a</w:t>
      </w:r>
      <w:r w:rsidR="0091017C">
        <w:t>t</w:t>
      </w:r>
      <w:r w:rsidR="008F5F74">
        <w:t xml:space="preserve">es </w:t>
      </w:r>
      <w:r w:rsidR="0091017C">
        <w:t xml:space="preserve">the </w:t>
      </w:r>
      <w:r w:rsidR="008F5F74">
        <w:t>mofel</w:t>
      </w:r>
      <w:r w:rsidRPr="00C938BF">
        <w:t>, which provides an unbiased assessment of its performance on unseen data. This is crucial for understanding how well the model will generalize to real-world tasks.</w:t>
      </w:r>
    </w:p>
    <w:p w14:paraId="3814C78D" w14:textId="1CDFC028" w:rsidR="00C938BF" w:rsidRPr="00C938BF" w:rsidRDefault="003F141A" w:rsidP="00472779">
      <w:pPr>
        <w:pStyle w:val="SC-Source"/>
      </w:pPr>
      <w:r>
        <w:t>``</w:t>
      </w:r>
      <w:r w:rsidR="00C938BF" w:rsidRPr="00C938BF">
        <w:t>python</w:t>
      </w:r>
    </w:p>
    <w:p w14:paraId="59CDA685" w14:textId="77777777" w:rsidR="00C938BF" w:rsidRDefault="00C938BF" w:rsidP="00472779">
      <w:pPr>
        <w:pStyle w:val="SC-Source"/>
      </w:pPr>
      <w:r w:rsidRPr="00C938BF">
        <w:t>trainer.evaluate(eval_dataset=test_dataset)</w:t>
      </w:r>
    </w:p>
    <w:p w14:paraId="5515F85C" w14:textId="08814282" w:rsidR="003F141A" w:rsidRPr="00C938BF" w:rsidRDefault="00472779" w:rsidP="00472779">
      <w:pPr>
        <w:pStyle w:val="SC-Source"/>
      </w:pPr>
      <w:r>
        <w:t>``</w:t>
      </w:r>
    </w:p>
    <w:p w14:paraId="02D0984B" w14:textId="27B5DA40" w:rsidR="00C938BF" w:rsidRPr="00C938BF" w:rsidRDefault="00E65418" w:rsidP="00DF7C90">
      <w:pPr>
        <w:pStyle w:val="H2-Heading"/>
      </w:pPr>
      <w:r>
        <w:t>Wrapping up</w:t>
      </w:r>
      <w:r w:rsidR="00C938BF" w:rsidRPr="00C938BF">
        <w:t xml:space="preserve"> Model Training with Hugging Face Diffusers</w:t>
      </w:r>
    </w:p>
    <w:p w14:paraId="176F36D0" w14:textId="77777777" w:rsidR="00C938BF" w:rsidRPr="00C938BF" w:rsidRDefault="00C938BF" w:rsidP="00C938BF">
      <w:pPr>
        <w:pStyle w:val="P-Regular"/>
      </w:pPr>
      <w:r w:rsidRPr="00C938BF">
        <w:t>Training a model from scratch using the Hugging Face Diffusers library is a complex yet highly rewarding process. With the right environment, well-prepared datasets, and carefully configured training parameters, the library allows researchers and developers to build state-of-the-art models for a wide range of NLP tasks. As Hugging Face continues to innovate and release new tools, the process of training and deploying powerful transformer models will become even more streamlined, further democratizing access to advanced machine learning technology.</w:t>
      </w:r>
    </w:p>
    <w:p w14:paraId="785DC42C" w14:textId="637718AC" w:rsidR="00A31472" w:rsidRPr="00A31472" w:rsidRDefault="00A31472" w:rsidP="004E673C">
      <w:pPr>
        <w:pStyle w:val="H1-Section"/>
      </w:pPr>
      <w:r w:rsidRPr="00A31472">
        <w:t>Setting Up the Environment and Installation</w:t>
      </w:r>
    </w:p>
    <w:p w14:paraId="1ED9A500" w14:textId="77777777" w:rsidR="00B450E9" w:rsidRPr="00B450E9" w:rsidRDefault="00B450E9" w:rsidP="00B450E9">
      <w:pPr>
        <w:pStyle w:val="P-Regular"/>
      </w:pPr>
      <w:r w:rsidRPr="00B450E9">
        <w:t>Setting up the development environment is a critical first step in ensuring smooth experimentation and model training with Hugging Face Diffusers. Proper configuration of the environment allows you to avoid dependency conflicts, maximize computational efficiency, and create reproducible workflows. In this section, we will outline the required dependencies and provide a detailed guide to setting up a robust environment, with an emphasis on using virtual environments and GPU acceleration where necessary.</w:t>
      </w:r>
    </w:p>
    <w:p w14:paraId="1E9BBB8E" w14:textId="3176F001" w:rsidR="00B450E9" w:rsidRPr="00E65418" w:rsidRDefault="00B450E9" w:rsidP="00E65418">
      <w:pPr>
        <w:pStyle w:val="H2-Heading"/>
      </w:pPr>
      <w:r w:rsidRPr="00E65418">
        <w:lastRenderedPageBreak/>
        <w:t>Why Environment Setup Is Crucial</w:t>
      </w:r>
    </w:p>
    <w:p w14:paraId="57770629" w14:textId="23CEB4DA" w:rsidR="00B450E9" w:rsidRPr="00B450E9" w:rsidRDefault="00B450E9" w:rsidP="00B450E9">
      <w:pPr>
        <w:pStyle w:val="P-Regular"/>
      </w:pPr>
      <w:r w:rsidRPr="00B450E9">
        <w:t xml:space="preserve">When working with advanced NLP libraries like Hugging Face Diffusers, proper environment setup is essential for </w:t>
      </w:r>
      <w:r w:rsidR="005233F6">
        <w:t>the following</w:t>
      </w:r>
      <w:r w:rsidRPr="00B450E9">
        <w:t xml:space="preserve"> reasons:</w:t>
      </w:r>
    </w:p>
    <w:p w14:paraId="0C3428FE" w14:textId="3D2D590C" w:rsidR="00B450E9" w:rsidRPr="00B450E9" w:rsidRDefault="00B450E9" w:rsidP="00C71D47">
      <w:pPr>
        <w:pStyle w:val="P-Regular"/>
        <w:numPr>
          <w:ilvl w:val="0"/>
          <w:numId w:val="18"/>
        </w:numPr>
      </w:pPr>
      <w:r w:rsidRPr="00B450E9">
        <w:rPr>
          <w:b/>
          <w:bCs/>
        </w:rPr>
        <w:t>Reproducibility</w:t>
      </w:r>
      <w:r w:rsidRPr="00B450E9">
        <w:t>: Setting up an isolated environment ensures th</w:t>
      </w:r>
      <w:r w:rsidR="00EB3CD0">
        <w:t xml:space="preserve">e </w:t>
      </w:r>
      <w:r w:rsidR="000200F2">
        <w:t xml:space="preserve">easy replication of the </w:t>
      </w:r>
      <w:r w:rsidRPr="00B450E9">
        <w:t xml:space="preserve"> experiments by others or on different machines. By controlling the versions of libraries and dependencies, we prevent compatibility issues and achieve consistent results.</w:t>
      </w:r>
    </w:p>
    <w:p w14:paraId="4815406F" w14:textId="77777777" w:rsidR="00B450E9" w:rsidRPr="00B450E9" w:rsidRDefault="00B450E9" w:rsidP="00C71D47">
      <w:pPr>
        <w:pStyle w:val="P-Regular"/>
        <w:numPr>
          <w:ilvl w:val="0"/>
          <w:numId w:val="18"/>
        </w:numPr>
      </w:pPr>
      <w:r w:rsidRPr="00B450E9">
        <w:rPr>
          <w:b/>
          <w:bCs/>
        </w:rPr>
        <w:t>Dependency Management</w:t>
      </w:r>
      <w:r w:rsidRPr="00B450E9">
        <w:t>: Installing packages in a virtual environment avoids conflicts with other projects. Different projects may rely on different versions of the same libraries, so isolating these environments ensures smooth operation without interference.</w:t>
      </w:r>
    </w:p>
    <w:p w14:paraId="7255C9F3" w14:textId="510693E2" w:rsidR="00B450E9" w:rsidRPr="00B450E9" w:rsidRDefault="00B450E9" w:rsidP="00C71D47">
      <w:pPr>
        <w:pStyle w:val="P-Regular"/>
        <w:numPr>
          <w:ilvl w:val="0"/>
          <w:numId w:val="18"/>
        </w:numPr>
      </w:pPr>
      <w:r w:rsidRPr="00B450E9">
        <w:rPr>
          <w:b/>
          <w:bCs/>
        </w:rPr>
        <w:t>Optimization for Hardware</w:t>
      </w:r>
      <w:r w:rsidRPr="00B450E9">
        <w:t xml:space="preserve">: For tasks involving large datasets or complex models, leveraging GPUs or TPUs can significantly accelerate the training process. Ensuring that the </w:t>
      </w:r>
      <w:r w:rsidR="00BA4ACB">
        <w:t>proper configuration</w:t>
      </w:r>
      <w:r w:rsidR="002F569F">
        <w:t xml:space="preserve"> of the </w:t>
      </w:r>
      <w:r w:rsidRPr="00B450E9">
        <w:t>environment for hardware acceleration is essential for efficiency.</w:t>
      </w:r>
    </w:p>
    <w:p w14:paraId="60315122" w14:textId="5625EBEF" w:rsidR="00B450E9" w:rsidRPr="00B450E9" w:rsidRDefault="00B450E9" w:rsidP="00E65418">
      <w:pPr>
        <w:pStyle w:val="H2-Heading"/>
      </w:pPr>
      <w:r w:rsidRPr="00B450E9">
        <w:t>Required Software and Dependencies</w:t>
      </w:r>
    </w:p>
    <w:p w14:paraId="5F0267E1" w14:textId="7D7B0863" w:rsidR="00B450E9" w:rsidRPr="00B450E9" w:rsidRDefault="00B450E9" w:rsidP="00B450E9">
      <w:pPr>
        <w:pStyle w:val="P-Regular"/>
      </w:pPr>
      <w:r w:rsidRPr="00B450E9">
        <w:t>To begin, you must ensure that the</w:t>
      </w:r>
      <w:r w:rsidR="002F569F">
        <w:t xml:space="preserve"> installation of the </w:t>
      </w:r>
      <w:r w:rsidRPr="00B450E9">
        <w:t>following core components:</w:t>
      </w:r>
    </w:p>
    <w:p w14:paraId="7A581D78" w14:textId="77777777" w:rsidR="00B450E9" w:rsidRPr="00B450E9" w:rsidRDefault="00B450E9" w:rsidP="00C71D47">
      <w:pPr>
        <w:pStyle w:val="P-Regular"/>
        <w:numPr>
          <w:ilvl w:val="0"/>
          <w:numId w:val="19"/>
        </w:numPr>
      </w:pPr>
      <w:r w:rsidRPr="00B450E9">
        <w:rPr>
          <w:b/>
          <w:bCs/>
        </w:rPr>
        <w:t>Python 3.8 or later</w:t>
      </w:r>
      <w:r w:rsidRPr="00B450E9">
        <w:t>: Hugging Face Diffusers relies on Python 3.8+ to leverage advanced features in both the library itself and its dependencies. Python is the de facto language for NLP and machine learning due to its rich ecosystem of libraries and ease of use.</w:t>
      </w:r>
    </w:p>
    <w:p w14:paraId="216F72AA" w14:textId="16C576E7" w:rsidR="00B450E9" w:rsidRPr="00B450E9" w:rsidRDefault="00B450E9" w:rsidP="00C71D47">
      <w:pPr>
        <w:pStyle w:val="P-Regular"/>
        <w:numPr>
          <w:ilvl w:val="0"/>
          <w:numId w:val="19"/>
        </w:numPr>
      </w:pPr>
      <w:r w:rsidRPr="00B450E9">
        <w:rPr>
          <w:b/>
          <w:bCs/>
        </w:rPr>
        <w:t>PyTorch or TensorFlow</w:t>
      </w:r>
      <w:r w:rsidRPr="00B450E9">
        <w:t xml:space="preserve">: </w:t>
      </w:r>
      <w:r w:rsidR="00916A15">
        <w:rPr>
          <w:lang w:val="en-US"/>
        </w:rPr>
        <w:t>T</w:t>
      </w:r>
      <w:r w:rsidR="0015751C" w:rsidRPr="00B450E9">
        <w:rPr>
          <w:lang w:val="en-US"/>
        </w:rPr>
        <w:t>raining models in Hugging Face Diffusers</w:t>
      </w:r>
      <w:r w:rsidR="0015751C" w:rsidRPr="0015751C">
        <w:rPr>
          <w:lang w:val="en-US"/>
        </w:rPr>
        <w:t xml:space="preserve"> </w:t>
      </w:r>
      <w:r w:rsidR="00916A15">
        <w:rPr>
          <w:lang w:val="en-US"/>
        </w:rPr>
        <w:t>supports b</w:t>
      </w:r>
      <w:r w:rsidR="00916A15" w:rsidRPr="00B450E9">
        <w:t>both</w:t>
      </w:r>
      <w:r w:rsidRPr="00B450E9">
        <w:t xml:space="preserve"> PyTorch and TensorFlow backends. Choosing the backend depends on your preference and the specific requirements of your task.</w:t>
      </w:r>
      <w:r w:rsidR="00916A15">
        <w:t xml:space="preserve"> </w:t>
      </w:r>
      <w:r w:rsidR="005152FB">
        <w:t>R</w:t>
      </w:r>
      <w:r w:rsidR="005152FB" w:rsidRPr="00B450E9">
        <w:t>esearch</w:t>
      </w:r>
      <w:r w:rsidR="005152FB">
        <w:t xml:space="preserve">ers prefer </w:t>
      </w:r>
      <w:r w:rsidR="00BE4442">
        <w:t>to use</w:t>
      </w:r>
      <w:r w:rsidR="005E457D">
        <w:t xml:space="preserve"> </w:t>
      </w:r>
      <w:r w:rsidRPr="00B450E9">
        <w:t xml:space="preserve">PyTorch in due to its dynamic computation graph and flexibility </w:t>
      </w:r>
      <w:sdt>
        <w:sdtPr>
          <w:id w:val="1473479115"/>
          <w:citation/>
        </w:sdtPr>
        <w:sdtContent>
          <w:r w:rsidR="006A574E">
            <w:fldChar w:fldCharType="begin"/>
          </w:r>
          <w:r w:rsidR="006A574E">
            <w:rPr>
              <w:lang w:val="en-US"/>
            </w:rPr>
            <w:instrText xml:space="preserve"> CITATION Pas19 \l 1033 </w:instrText>
          </w:r>
          <w:r w:rsidR="006A574E">
            <w:fldChar w:fldCharType="separate"/>
          </w:r>
          <w:r w:rsidR="00730456" w:rsidRPr="00730456">
            <w:rPr>
              <w:noProof/>
              <w:lang w:val="en-US"/>
            </w:rPr>
            <w:t>(Paszke, et al., 2019)</w:t>
          </w:r>
          <w:r w:rsidR="006A574E">
            <w:fldChar w:fldCharType="end"/>
          </w:r>
        </w:sdtContent>
      </w:sdt>
      <w:r w:rsidRPr="00B450E9">
        <w:t>, while TensorFlow offers more options for large-scale production deployment.</w:t>
      </w:r>
    </w:p>
    <w:p w14:paraId="4B8EB727" w14:textId="77777777" w:rsidR="00B450E9" w:rsidRPr="00B450E9" w:rsidRDefault="00B450E9" w:rsidP="00B450E9">
      <w:pPr>
        <w:pStyle w:val="P-Regular"/>
      </w:pPr>
      <w:r w:rsidRPr="00B450E9">
        <w:t>You can install PyTorch or TensorFlow along with the Hugging Face Transformers library using pip:</w:t>
      </w:r>
    </w:p>
    <w:p w14:paraId="3D153360" w14:textId="2BAAF810" w:rsidR="00B450E9" w:rsidRPr="00B450E9" w:rsidRDefault="00625932" w:rsidP="003D650E">
      <w:pPr>
        <w:pStyle w:val="SC-Source"/>
      </w:pPr>
      <w:r>
        <w:t>``</w:t>
      </w:r>
      <w:r w:rsidR="00B450E9" w:rsidRPr="00B450E9">
        <w:t>bash</w:t>
      </w:r>
    </w:p>
    <w:p w14:paraId="298E8627" w14:textId="77777777" w:rsidR="00B450E9" w:rsidRDefault="00B450E9" w:rsidP="003D650E">
      <w:pPr>
        <w:pStyle w:val="SC-Source"/>
      </w:pPr>
      <w:r w:rsidRPr="00B450E9">
        <w:t>pip install transformers torch tensorflow</w:t>
      </w:r>
    </w:p>
    <w:p w14:paraId="3B1C93E4" w14:textId="1F89DE94" w:rsidR="00625932" w:rsidRPr="00B450E9" w:rsidRDefault="00201B15" w:rsidP="003D650E">
      <w:pPr>
        <w:pStyle w:val="SC-Source"/>
      </w:pPr>
      <w:r>
        <w:lastRenderedPageBreak/>
        <w:t>``</w:t>
      </w:r>
    </w:p>
    <w:p w14:paraId="5BBD4E06" w14:textId="77777777" w:rsidR="00B450E9" w:rsidRPr="00B450E9" w:rsidRDefault="00B450E9" w:rsidP="00B450E9">
      <w:pPr>
        <w:pStyle w:val="P-Regular"/>
      </w:pPr>
      <w:r w:rsidRPr="00B450E9">
        <w:t>This command installs:</w:t>
      </w:r>
    </w:p>
    <w:p w14:paraId="08671D71" w14:textId="77777777" w:rsidR="00B450E9" w:rsidRPr="00B450E9" w:rsidRDefault="00B450E9" w:rsidP="00C71D47">
      <w:pPr>
        <w:pStyle w:val="P-Regular"/>
        <w:numPr>
          <w:ilvl w:val="0"/>
          <w:numId w:val="19"/>
        </w:numPr>
      </w:pPr>
      <w:r w:rsidRPr="00B450E9">
        <w:rPr>
          <w:b/>
          <w:bCs/>
        </w:rPr>
        <w:t>Transformers</w:t>
      </w:r>
      <w:r w:rsidRPr="00B450E9">
        <w:t>: The core Hugging Face library for NLP models.</w:t>
      </w:r>
    </w:p>
    <w:p w14:paraId="76E122AF" w14:textId="77777777" w:rsidR="00B450E9" w:rsidRPr="00B450E9" w:rsidRDefault="00B450E9" w:rsidP="00C71D47">
      <w:pPr>
        <w:pStyle w:val="P-Regular"/>
        <w:numPr>
          <w:ilvl w:val="0"/>
          <w:numId w:val="19"/>
        </w:numPr>
      </w:pPr>
      <w:r w:rsidRPr="00B450E9">
        <w:rPr>
          <w:b/>
          <w:bCs/>
        </w:rPr>
        <w:t>Torch</w:t>
      </w:r>
      <w:r w:rsidRPr="00B450E9">
        <w:t>: The PyTorch deep learning framework (if this is your preferred backend).</w:t>
      </w:r>
    </w:p>
    <w:p w14:paraId="35FC7AFA" w14:textId="77777777" w:rsidR="00B450E9" w:rsidRPr="00B450E9" w:rsidRDefault="00B450E9" w:rsidP="00C71D47">
      <w:pPr>
        <w:pStyle w:val="P-Regular"/>
        <w:numPr>
          <w:ilvl w:val="0"/>
          <w:numId w:val="19"/>
        </w:numPr>
      </w:pPr>
      <w:r w:rsidRPr="00B450E9">
        <w:rPr>
          <w:b/>
          <w:bCs/>
        </w:rPr>
        <w:t>TensorFlow</w:t>
      </w:r>
      <w:r w:rsidRPr="00B450E9">
        <w:t>: The alternative backend, should you prefer to work with TensorFlow.</w:t>
      </w:r>
    </w:p>
    <w:p w14:paraId="320695C6" w14:textId="77777777" w:rsidR="00B450E9" w:rsidRPr="00B450E9" w:rsidRDefault="00B450E9" w:rsidP="00C71D47">
      <w:pPr>
        <w:pStyle w:val="P-Regular"/>
        <w:numPr>
          <w:ilvl w:val="0"/>
          <w:numId w:val="19"/>
        </w:numPr>
      </w:pPr>
      <w:r w:rsidRPr="00B450E9">
        <w:rPr>
          <w:b/>
          <w:bCs/>
        </w:rPr>
        <w:t>Additional Libraries</w:t>
      </w:r>
      <w:r w:rsidRPr="00B450E9">
        <w:t xml:space="preserve">: For most NLP tasks, you will also need additional libraries, such as </w:t>
      </w:r>
      <w:r w:rsidRPr="00B450E9">
        <w:rPr>
          <w:rStyle w:val="P-Code"/>
        </w:rPr>
        <w:t>numpy</w:t>
      </w:r>
      <w:r w:rsidRPr="00B450E9">
        <w:t xml:space="preserve"> for numerical operations, which can be installed as follows:</w:t>
      </w:r>
    </w:p>
    <w:p w14:paraId="41AC9550" w14:textId="19F3A810" w:rsidR="00B450E9" w:rsidRPr="00B450E9" w:rsidRDefault="003D650E" w:rsidP="003D650E">
      <w:pPr>
        <w:pStyle w:val="SC-Source"/>
      </w:pPr>
      <w:r>
        <w:t>``</w:t>
      </w:r>
      <w:r w:rsidR="00B450E9" w:rsidRPr="00B450E9">
        <w:t>bash</w:t>
      </w:r>
    </w:p>
    <w:p w14:paraId="45678E06" w14:textId="77777777" w:rsidR="00B450E9" w:rsidRDefault="00B450E9" w:rsidP="003D650E">
      <w:pPr>
        <w:pStyle w:val="SC-Source"/>
      </w:pPr>
      <w:r w:rsidRPr="00B450E9">
        <w:t>pip install numpy</w:t>
      </w:r>
    </w:p>
    <w:p w14:paraId="4878A75D" w14:textId="03904F36" w:rsidR="003D650E" w:rsidRPr="00B450E9" w:rsidRDefault="003D650E" w:rsidP="003D650E">
      <w:pPr>
        <w:pStyle w:val="SC-Source"/>
      </w:pPr>
      <w:r>
        <w:t>``</w:t>
      </w:r>
    </w:p>
    <w:p w14:paraId="30C06634" w14:textId="7D7EB62F" w:rsidR="00B450E9" w:rsidRPr="00B450E9" w:rsidRDefault="00B450E9" w:rsidP="00E65418">
      <w:pPr>
        <w:pStyle w:val="H2-Heading"/>
      </w:pPr>
      <w:r w:rsidRPr="00B450E9">
        <w:t>Creating a Virtual Environment</w:t>
      </w:r>
    </w:p>
    <w:p w14:paraId="601DB38D" w14:textId="77777777" w:rsidR="00B450E9" w:rsidRPr="00B450E9" w:rsidRDefault="00B450E9" w:rsidP="00B450E9">
      <w:pPr>
        <w:pStyle w:val="P-Regular"/>
      </w:pPr>
      <w:r w:rsidRPr="00B450E9">
        <w:t xml:space="preserve">A </w:t>
      </w:r>
      <w:r w:rsidRPr="00B450E9">
        <w:rPr>
          <w:b/>
          <w:bCs/>
        </w:rPr>
        <w:t>virtual environment</w:t>
      </w:r>
      <w:r w:rsidRPr="00B450E9">
        <w:t xml:space="preserve"> is highly recommended to keep your project’s dependencies isolated from the rest of your system. This prevents version conflicts between libraries used in different projects and ensures that the versions of your installed libraries remain consistent over time.</w:t>
      </w:r>
    </w:p>
    <w:p w14:paraId="6E7E202E" w14:textId="492FE24D" w:rsidR="00B450E9" w:rsidRPr="00B450E9" w:rsidRDefault="00B450E9" w:rsidP="00B450E9">
      <w:pPr>
        <w:pStyle w:val="P-Regular"/>
      </w:pPr>
      <w:r w:rsidRPr="00B450E9">
        <w:t xml:space="preserve">The </w:t>
      </w:r>
      <w:r w:rsidR="00C02F07" w:rsidRPr="00B450E9">
        <w:t>most used</w:t>
      </w:r>
      <w:r w:rsidRPr="00B450E9">
        <w:t xml:space="preserve"> tools for creating virtual environments in Python are </w:t>
      </w:r>
      <w:r w:rsidRPr="00B450E9">
        <w:rPr>
          <w:rStyle w:val="P-Code"/>
        </w:rPr>
        <w:t>venv</w:t>
      </w:r>
      <w:r w:rsidRPr="00B450E9">
        <w:t xml:space="preserve"> and </w:t>
      </w:r>
      <w:r w:rsidRPr="00B450E9">
        <w:rPr>
          <w:rStyle w:val="P-Code"/>
        </w:rPr>
        <w:t>conda</w:t>
      </w:r>
      <w:r w:rsidRPr="00B450E9">
        <w:t>:</w:t>
      </w:r>
    </w:p>
    <w:p w14:paraId="77A57D7E" w14:textId="3E9AC608" w:rsidR="00B450E9" w:rsidRPr="00B450E9" w:rsidRDefault="00B450E9" w:rsidP="00C71D47">
      <w:pPr>
        <w:pStyle w:val="P-Regular"/>
        <w:numPr>
          <w:ilvl w:val="0"/>
          <w:numId w:val="20"/>
        </w:numPr>
      </w:pPr>
      <w:r w:rsidRPr="00B450E9">
        <w:rPr>
          <w:b/>
          <w:bCs/>
        </w:rPr>
        <w:t>venv</w:t>
      </w:r>
      <w:r w:rsidRPr="00B450E9">
        <w:t xml:space="preserve">: Python’s built-in virtual environment manager. </w:t>
      </w:r>
      <w:r w:rsidR="00465792" w:rsidRPr="00B450E9">
        <w:t>It is</w:t>
      </w:r>
      <w:r w:rsidRPr="00B450E9">
        <w:t xml:space="preserve"> simple to use and provides the necessary isolation for most projects.</w:t>
      </w:r>
    </w:p>
    <w:p w14:paraId="22CC437C" w14:textId="5473C437" w:rsidR="00B450E9" w:rsidRPr="00B450E9" w:rsidRDefault="00B450E9" w:rsidP="00C71D47">
      <w:pPr>
        <w:pStyle w:val="P-Regular"/>
        <w:numPr>
          <w:ilvl w:val="0"/>
          <w:numId w:val="20"/>
        </w:numPr>
      </w:pPr>
      <w:r w:rsidRPr="00B450E9">
        <w:rPr>
          <w:b/>
          <w:bCs/>
        </w:rPr>
        <w:t>conda</w:t>
      </w:r>
      <w:r w:rsidRPr="00B450E9">
        <w:t xml:space="preserve">: </w:t>
      </w:r>
      <w:r w:rsidR="00D8525D">
        <w:rPr>
          <w:lang w:val="en-US"/>
        </w:rPr>
        <w:t>D</w:t>
      </w:r>
      <w:r w:rsidR="00D8525D" w:rsidRPr="00B450E9">
        <w:rPr>
          <w:lang w:val="en-US"/>
        </w:rPr>
        <w:t>ata science</w:t>
      </w:r>
      <w:r w:rsidR="00D8525D" w:rsidRPr="00D8525D">
        <w:rPr>
          <w:lang w:val="en-US"/>
        </w:rPr>
        <w:t xml:space="preserve"> </w:t>
      </w:r>
      <w:r w:rsidR="00D8525D" w:rsidRPr="00B450E9">
        <w:rPr>
          <w:lang w:val="en-US"/>
        </w:rPr>
        <w:t>often use</w:t>
      </w:r>
      <w:r w:rsidR="00D8525D">
        <w:rPr>
          <w:lang w:val="en-US"/>
        </w:rPr>
        <w:t>s</w:t>
      </w:r>
      <w:r w:rsidR="00D8525D" w:rsidRPr="00B450E9">
        <w:rPr>
          <w:lang w:val="en-US"/>
        </w:rPr>
        <w:t xml:space="preserve"> </w:t>
      </w:r>
      <w:r w:rsidR="00D8525D">
        <w:rPr>
          <w:lang w:val="en-US"/>
        </w:rPr>
        <w:t>a</w:t>
      </w:r>
      <w:r w:rsidRPr="00B450E9">
        <w:t>n alternative virtual environment and package manager for managing Python environments and dependencies more comprehensively.</w:t>
      </w:r>
    </w:p>
    <w:p w14:paraId="1145B781" w14:textId="77777777" w:rsidR="00B450E9" w:rsidRPr="00B450E9" w:rsidRDefault="00B450E9" w:rsidP="00B450E9">
      <w:pPr>
        <w:pStyle w:val="P-Regular"/>
      </w:pPr>
      <w:r w:rsidRPr="00B450E9">
        <w:t xml:space="preserve">To create a virtual environment using </w:t>
      </w:r>
      <w:r w:rsidRPr="00B450E9">
        <w:rPr>
          <w:rStyle w:val="P-Code"/>
        </w:rPr>
        <w:t>venv</w:t>
      </w:r>
      <w:r w:rsidRPr="00B450E9">
        <w:t>, run the following commands:</w:t>
      </w:r>
    </w:p>
    <w:p w14:paraId="3A9D7FF8" w14:textId="21B614D5" w:rsidR="00B450E9" w:rsidRPr="00B450E9" w:rsidRDefault="0077136E" w:rsidP="00A63646">
      <w:pPr>
        <w:pStyle w:val="SC-Source"/>
      </w:pPr>
      <w:r>
        <w:t>``</w:t>
      </w:r>
      <w:r w:rsidR="00B450E9" w:rsidRPr="00B450E9">
        <w:t>bash</w:t>
      </w:r>
    </w:p>
    <w:p w14:paraId="74004A1A" w14:textId="77777777" w:rsidR="00B450E9" w:rsidRPr="00B450E9" w:rsidRDefault="00B450E9" w:rsidP="00A63646">
      <w:pPr>
        <w:pStyle w:val="SC-Source"/>
      </w:pPr>
      <w:r w:rsidRPr="00B450E9">
        <w:t>python -m venv hf-env        # Create a virtual environment</w:t>
      </w:r>
    </w:p>
    <w:p w14:paraId="4A27AB2D" w14:textId="77777777" w:rsidR="00B450E9" w:rsidRDefault="00B450E9" w:rsidP="00A63646">
      <w:pPr>
        <w:pStyle w:val="SC-Source"/>
      </w:pPr>
      <w:r w:rsidRPr="00B450E9">
        <w:t>source hf-env/bin/activate   # Activate the environment on Unix/Mac</w:t>
      </w:r>
    </w:p>
    <w:p w14:paraId="167EACFF" w14:textId="0D755B72" w:rsidR="000A5D9D" w:rsidRPr="00B450E9" w:rsidRDefault="000A5D9D" w:rsidP="00A63646">
      <w:pPr>
        <w:pStyle w:val="SC-Source"/>
      </w:pPr>
      <w:r>
        <w:t>``</w:t>
      </w:r>
    </w:p>
    <w:p w14:paraId="6EDEAE31" w14:textId="77777777" w:rsidR="00B450E9" w:rsidRPr="00B450E9" w:rsidRDefault="00B450E9" w:rsidP="00B450E9">
      <w:pPr>
        <w:pStyle w:val="P-Regular"/>
      </w:pPr>
      <w:r w:rsidRPr="00B450E9">
        <w:lastRenderedPageBreak/>
        <w:t>For Windows, the command to activate the environment is slightly different:</w:t>
      </w:r>
    </w:p>
    <w:p w14:paraId="6FCD8DA0" w14:textId="1B393AD1" w:rsidR="00B450E9" w:rsidRPr="00B450E9" w:rsidRDefault="00A63646" w:rsidP="003420C1">
      <w:pPr>
        <w:pStyle w:val="SC-Source"/>
      </w:pPr>
      <w:r>
        <w:t>``</w:t>
      </w:r>
      <w:r w:rsidR="00B450E9" w:rsidRPr="00B450E9">
        <w:t>bash</w:t>
      </w:r>
    </w:p>
    <w:p w14:paraId="30747706" w14:textId="77777777" w:rsidR="00B450E9" w:rsidRDefault="00B450E9" w:rsidP="003420C1">
      <w:pPr>
        <w:pStyle w:val="SC-Source"/>
      </w:pPr>
      <w:r w:rsidRPr="00B450E9">
        <w:t>hf-env\Scripts\activate</w:t>
      </w:r>
    </w:p>
    <w:p w14:paraId="64D6AFF4" w14:textId="13009646" w:rsidR="00A63646" w:rsidRPr="00B450E9" w:rsidRDefault="00A63646" w:rsidP="003420C1">
      <w:pPr>
        <w:pStyle w:val="SC-Source"/>
      </w:pPr>
      <w:r>
        <w:t>``</w:t>
      </w:r>
    </w:p>
    <w:p w14:paraId="7F06EC41" w14:textId="77777777" w:rsidR="00B450E9" w:rsidRPr="00B450E9" w:rsidRDefault="00B450E9" w:rsidP="00B450E9">
      <w:pPr>
        <w:pStyle w:val="P-Regular"/>
      </w:pPr>
      <w:r w:rsidRPr="00B450E9">
        <w:t>Once activated, all libraries installed will be contained within the hf-env environment, ensuring that the project’s dependencies are isolated.</w:t>
      </w:r>
    </w:p>
    <w:p w14:paraId="47A279F7" w14:textId="77777777" w:rsidR="00B450E9" w:rsidRPr="00B450E9" w:rsidRDefault="00B450E9">
      <w:pPr>
        <w:pStyle w:val="H2-Heading"/>
        <w:pPrChange w:id="122" w:author="Tazeen Shaikh" w:date="2024-10-28T19:56:00Z" w16du:dateUtc="2024-10-28T14:26:00Z">
          <w:pPr>
            <w:pStyle w:val="H3-Subheading"/>
          </w:pPr>
        </w:pPrChange>
      </w:pPr>
      <w:r w:rsidRPr="00B450E9">
        <w:t>Advantages of Using Virtual Environments:</w:t>
      </w:r>
    </w:p>
    <w:p w14:paraId="3F2DD86A" w14:textId="77777777" w:rsidR="00B450E9" w:rsidRPr="00B450E9" w:rsidRDefault="00B450E9" w:rsidP="00C71D47">
      <w:pPr>
        <w:pStyle w:val="P-Regular"/>
        <w:numPr>
          <w:ilvl w:val="0"/>
          <w:numId w:val="21"/>
        </w:numPr>
      </w:pPr>
      <w:r w:rsidRPr="00B450E9">
        <w:rPr>
          <w:b/>
          <w:bCs/>
        </w:rPr>
        <w:t>Reproducibility</w:t>
      </w:r>
      <w:r w:rsidRPr="00B450E9">
        <w:t>: By controlling the version of each library within the environment, others can replicate your work without encountering dependency issues.</w:t>
      </w:r>
    </w:p>
    <w:p w14:paraId="5CD4329F" w14:textId="77777777" w:rsidR="00B450E9" w:rsidRPr="00B450E9" w:rsidRDefault="00B450E9" w:rsidP="00C71D47">
      <w:pPr>
        <w:pStyle w:val="P-Regular"/>
        <w:numPr>
          <w:ilvl w:val="0"/>
          <w:numId w:val="21"/>
        </w:numPr>
      </w:pPr>
      <w:r w:rsidRPr="00B450E9">
        <w:rPr>
          <w:b/>
          <w:bCs/>
        </w:rPr>
        <w:t>Conflict Avoidance</w:t>
      </w:r>
      <w:r w:rsidRPr="00B450E9">
        <w:t>: Projects may require different versions of libraries. Virtual environments help ensure that these projects can coexist on the same machine without conflicting dependencies.</w:t>
      </w:r>
    </w:p>
    <w:p w14:paraId="53A6EEFA" w14:textId="534BC736" w:rsidR="00B450E9" w:rsidRPr="00B450E9" w:rsidRDefault="00B450E9" w:rsidP="00B450E9">
      <w:pPr>
        <w:pStyle w:val="P-Regular"/>
      </w:pPr>
      <w:r w:rsidRPr="00B450E9">
        <w:t>To when finished:</w:t>
      </w:r>
    </w:p>
    <w:p w14:paraId="462AD844" w14:textId="131C6B48" w:rsidR="00B450E9" w:rsidRPr="00B450E9" w:rsidRDefault="00F217DC" w:rsidP="00F217DC">
      <w:pPr>
        <w:pStyle w:val="SC-Source"/>
      </w:pPr>
      <w:r>
        <w:t>``</w:t>
      </w:r>
      <w:r w:rsidR="00B450E9" w:rsidRPr="00B450E9">
        <w:t>bash</w:t>
      </w:r>
    </w:p>
    <w:p w14:paraId="41CF80DF" w14:textId="7611A491" w:rsidR="00B450E9" w:rsidRDefault="00F217DC" w:rsidP="00F217DC">
      <w:pPr>
        <w:pStyle w:val="SC-Source"/>
      </w:pPr>
      <w:r w:rsidRPr="00B450E9">
        <w:t>D</w:t>
      </w:r>
      <w:r w:rsidR="00B450E9" w:rsidRPr="00B450E9">
        <w:t>eactivate</w:t>
      </w:r>
    </w:p>
    <w:p w14:paraId="44A0D573" w14:textId="3597D100" w:rsidR="00F217DC" w:rsidRPr="00B450E9" w:rsidRDefault="00F217DC" w:rsidP="00F217DC">
      <w:pPr>
        <w:pStyle w:val="SC-Source"/>
      </w:pPr>
      <w:r>
        <w:t>``</w:t>
      </w:r>
    </w:p>
    <w:p w14:paraId="508FC48D" w14:textId="1E34489A" w:rsidR="00B450E9" w:rsidRPr="00591197" w:rsidRDefault="00B450E9" w:rsidP="00591197">
      <w:pPr>
        <w:pStyle w:val="H2-Heading"/>
      </w:pPr>
      <w:r w:rsidRPr="00591197">
        <w:t>Leveraging GPU Acceleration</w:t>
      </w:r>
    </w:p>
    <w:p w14:paraId="36743163" w14:textId="70B55087" w:rsidR="00B450E9" w:rsidRPr="00B450E9" w:rsidRDefault="00B450E9" w:rsidP="00B450E9">
      <w:pPr>
        <w:pStyle w:val="P-Regular"/>
      </w:pPr>
      <w:r w:rsidRPr="00B450E9">
        <w:t xml:space="preserve">Training large transformer models from scratch or even fine-tuning pre-trained models can be computationally intensive. In practice, </w:t>
      </w:r>
      <w:r w:rsidR="00963759">
        <w:t xml:space="preserve">it always requires the </w:t>
      </w:r>
      <w:r w:rsidRPr="00B450E9">
        <w:t>us</w:t>
      </w:r>
      <w:r w:rsidR="00963759">
        <w:t>e of</w:t>
      </w:r>
      <w:r w:rsidRPr="00B450E9">
        <w:t xml:space="preserve"> a GPU for such tasks, as training on a CPU can take prohibitively long, especially for models like BERT, GPT, or T5, which have hundreds of millions to billions of parameters.</w:t>
      </w:r>
    </w:p>
    <w:p w14:paraId="2297667A" w14:textId="4338B9E9" w:rsidR="00B450E9" w:rsidRPr="00B450E9" w:rsidRDefault="00B450E9" w:rsidP="00B450E9">
      <w:pPr>
        <w:pStyle w:val="P-Regular"/>
      </w:pPr>
      <w:r w:rsidRPr="00B450E9">
        <w:t xml:space="preserve">Hugging Face Diffusers supports </w:t>
      </w:r>
      <w:r w:rsidRPr="00B450E9">
        <w:rPr>
          <w:b/>
          <w:bCs/>
        </w:rPr>
        <w:t>CUDA</w:t>
      </w:r>
      <w:r w:rsidRPr="00B450E9">
        <w:t xml:space="preserve"> (</w:t>
      </w:r>
      <w:r w:rsidR="00CA2848">
        <w:t>originally</w:t>
      </w:r>
      <w:r w:rsidR="00FF298B">
        <w:t xml:space="preserve"> </w:t>
      </w:r>
      <w:r w:rsidR="00CA2848" w:rsidRPr="00CA2848">
        <w:rPr>
          <w:lang w:val="en-US"/>
        </w:rPr>
        <w:t>Compute Unified Device Architecture</w:t>
      </w:r>
      <w:r w:rsidR="00CA2848">
        <w:rPr>
          <w:lang w:val="en-US"/>
        </w:rPr>
        <w:t xml:space="preserve"> -  </w:t>
      </w:r>
      <w:r w:rsidRPr="00B450E9">
        <w:t>for NVIDIA GPUs) via PyTorch or TensorFlow. To check if your system can use GPU acceleration, ensure that:</w:t>
      </w:r>
    </w:p>
    <w:p w14:paraId="2543230D" w14:textId="08EBDA5A" w:rsidR="00B450E9" w:rsidRPr="00B450E9" w:rsidRDefault="00B450E9" w:rsidP="00C71D47">
      <w:pPr>
        <w:pStyle w:val="P-Regular"/>
        <w:numPr>
          <w:ilvl w:val="0"/>
          <w:numId w:val="22"/>
        </w:numPr>
      </w:pPr>
      <w:r w:rsidRPr="00B450E9">
        <w:rPr>
          <w:b/>
          <w:bCs/>
        </w:rPr>
        <w:t>CUDA drivers</w:t>
      </w:r>
      <w:r w:rsidRPr="00B450E9">
        <w:t xml:space="preserve"> installed</w:t>
      </w:r>
      <w:sdt>
        <w:sdtPr>
          <w:id w:val="-1566405931"/>
          <w:citation/>
        </w:sdtPr>
        <w:sdtContent>
          <w:r w:rsidR="00253027">
            <w:fldChar w:fldCharType="begin"/>
          </w:r>
          <w:r w:rsidR="00E0574B">
            <w:rPr>
              <w:lang w:val="en-US"/>
            </w:rPr>
            <w:instrText xml:space="preserve">CITATION nVi241 \l 1033 </w:instrText>
          </w:r>
          <w:r w:rsidR="00253027">
            <w:fldChar w:fldCharType="separate"/>
          </w:r>
          <w:r w:rsidR="00730456">
            <w:rPr>
              <w:noProof/>
              <w:lang w:val="en-US"/>
            </w:rPr>
            <w:t xml:space="preserve"> </w:t>
          </w:r>
          <w:r w:rsidR="00730456" w:rsidRPr="00730456">
            <w:rPr>
              <w:noProof/>
              <w:lang w:val="en-US"/>
            </w:rPr>
            <w:t>(nVidia, 2024)</w:t>
          </w:r>
          <w:r w:rsidR="00253027">
            <w:fldChar w:fldCharType="end"/>
          </w:r>
        </w:sdtContent>
      </w:sdt>
      <w:r w:rsidRPr="00B450E9">
        <w:t>.</w:t>
      </w:r>
    </w:p>
    <w:p w14:paraId="1BA45D33" w14:textId="37A2505E" w:rsidR="00B450E9" w:rsidRPr="00B450E9" w:rsidRDefault="00B450E9" w:rsidP="00C71D47">
      <w:pPr>
        <w:pStyle w:val="P-Regular"/>
        <w:numPr>
          <w:ilvl w:val="0"/>
          <w:numId w:val="22"/>
        </w:numPr>
      </w:pPr>
      <w:r w:rsidRPr="00B450E9">
        <w:rPr>
          <w:b/>
          <w:bCs/>
        </w:rPr>
        <w:lastRenderedPageBreak/>
        <w:t>NVIDIA’s CUDA Toolkit</w:t>
      </w:r>
      <w:r w:rsidRPr="00B450E9">
        <w:t xml:space="preserve"> and </w:t>
      </w:r>
      <w:r w:rsidRPr="00B450E9">
        <w:rPr>
          <w:b/>
          <w:bCs/>
        </w:rPr>
        <w:t>cuDNN</w:t>
      </w:r>
      <w:r w:rsidRPr="00B450E9">
        <w:t xml:space="preserve"> </w:t>
      </w:r>
      <w:r w:rsidR="007A6AEA">
        <w:t>(</w:t>
      </w:r>
      <w:r w:rsidR="007A6AEA" w:rsidRPr="007A6AEA">
        <w:rPr>
          <w:b/>
          <w:bCs/>
          <w:lang w:val="en-US"/>
        </w:rPr>
        <w:t>library</w:t>
      </w:r>
      <w:r w:rsidR="007A6AEA" w:rsidRPr="007A6AEA">
        <w:rPr>
          <w:lang w:val="en-US"/>
        </w:rPr>
        <w:t> of </w:t>
      </w:r>
      <w:r w:rsidR="007A6AEA" w:rsidRPr="007A6AEA">
        <w:rPr>
          <w:b/>
          <w:bCs/>
          <w:lang w:val="en-US"/>
        </w:rPr>
        <w:t>primitives</w:t>
      </w:r>
      <w:r w:rsidR="007A6AEA" w:rsidRPr="007A6AEA">
        <w:rPr>
          <w:lang w:val="en-US"/>
        </w:rPr>
        <w:t> for deep </w:t>
      </w:r>
      <w:r w:rsidR="007A6AEA" w:rsidRPr="007A6AEA">
        <w:rPr>
          <w:b/>
          <w:bCs/>
          <w:lang w:val="en-US"/>
        </w:rPr>
        <w:t>neural networks</w:t>
      </w:r>
      <w:r w:rsidR="007A6AEA" w:rsidRPr="007A6AEA">
        <w:rPr>
          <w:lang w:val="en-US"/>
        </w:rPr>
        <w:t> that runs on NVIDI</w:t>
      </w:r>
      <w:r w:rsidR="005437F6">
        <w:rPr>
          <w:lang w:val="en-US"/>
        </w:rPr>
        <w:t xml:space="preserve">A </w:t>
      </w:r>
      <w:r w:rsidR="005437F6" w:rsidRPr="005437F6">
        <w:rPr>
          <w:lang w:val="en-US"/>
        </w:rPr>
        <w:t>CUDA-enabled GPUs</w:t>
      </w:r>
      <w:r w:rsidR="007A6AEA">
        <w:t>)</w:t>
      </w:r>
      <w:r w:rsidR="005437F6">
        <w:t xml:space="preserve"> </w:t>
      </w:r>
      <w:r w:rsidRPr="00B450E9">
        <w:t>configured correctly for deep learning tasks</w:t>
      </w:r>
      <w:sdt>
        <w:sdtPr>
          <w:id w:val="-1574421928"/>
          <w:citation/>
        </w:sdtPr>
        <w:sdtContent>
          <w:r w:rsidR="008F1B85">
            <w:fldChar w:fldCharType="begin"/>
          </w:r>
          <w:r w:rsidR="008F1B85">
            <w:rPr>
              <w:lang w:val="en-US"/>
            </w:rPr>
            <w:instrText xml:space="preserve"> CITATION nVi24 \l 1033 </w:instrText>
          </w:r>
          <w:r w:rsidR="008F1B85">
            <w:fldChar w:fldCharType="separate"/>
          </w:r>
          <w:r w:rsidR="00730456">
            <w:rPr>
              <w:noProof/>
              <w:lang w:val="en-US"/>
            </w:rPr>
            <w:t xml:space="preserve"> </w:t>
          </w:r>
          <w:r w:rsidR="00730456" w:rsidRPr="00730456">
            <w:rPr>
              <w:noProof/>
              <w:lang w:val="en-US"/>
            </w:rPr>
            <w:t>(nVidia Developer, 2024)</w:t>
          </w:r>
          <w:r w:rsidR="008F1B85">
            <w:fldChar w:fldCharType="end"/>
          </w:r>
        </w:sdtContent>
      </w:sdt>
      <w:r w:rsidRPr="00B450E9">
        <w:t>.</w:t>
      </w:r>
    </w:p>
    <w:p w14:paraId="0B983F34" w14:textId="77777777" w:rsidR="00B450E9" w:rsidRPr="00B450E9" w:rsidRDefault="00B450E9" w:rsidP="00B450E9">
      <w:pPr>
        <w:pStyle w:val="P-Regular"/>
      </w:pPr>
      <w:r w:rsidRPr="00B450E9">
        <w:t>To verify if PyTorch is using the GPU, you can run the following command:</w:t>
      </w:r>
    </w:p>
    <w:p w14:paraId="6ABD60EA" w14:textId="2CE9F5AA" w:rsidR="00B450E9" w:rsidRPr="00B450E9" w:rsidRDefault="00EE035F" w:rsidP="00EE035F">
      <w:pPr>
        <w:pStyle w:val="SC-Source"/>
      </w:pPr>
      <w:r>
        <w:t>``</w:t>
      </w:r>
      <w:r w:rsidR="00B450E9" w:rsidRPr="00B450E9">
        <w:t>python</w:t>
      </w:r>
    </w:p>
    <w:p w14:paraId="5AE3EA55" w14:textId="77777777" w:rsidR="00B450E9" w:rsidRPr="00B450E9" w:rsidRDefault="00B450E9" w:rsidP="00EE035F">
      <w:pPr>
        <w:pStyle w:val="SC-Source"/>
      </w:pPr>
      <w:r w:rsidRPr="00B450E9">
        <w:t>import torch</w:t>
      </w:r>
    </w:p>
    <w:p w14:paraId="74A1B14B" w14:textId="77777777" w:rsidR="00B450E9" w:rsidRDefault="00B450E9" w:rsidP="00EE035F">
      <w:pPr>
        <w:pStyle w:val="SC-Source"/>
      </w:pPr>
      <w:r w:rsidRPr="00B450E9">
        <w:t>print(torch.cuda.is_available())</w:t>
      </w:r>
    </w:p>
    <w:p w14:paraId="6D314E93" w14:textId="7E0E76CF" w:rsidR="00EE035F" w:rsidRPr="00B450E9" w:rsidRDefault="00EE035F" w:rsidP="00EE035F">
      <w:pPr>
        <w:pStyle w:val="SC-Source"/>
      </w:pPr>
      <w:r>
        <w:t>``</w:t>
      </w:r>
    </w:p>
    <w:p w14:paraId="09F4F9A2" w14:textId="3D14B5CF" w:rsidR="00B450E9" w:rsidRPr="00B450E9" w:rsidRDefault="00B450E9" w:rsidP="00B450E9">
      <w:pPr>
        <w:pStyle w:val="P-Regular"/>
      </w:pPr>
      <w:r w:rsidRPr="00B450E9">
        <w:t>If</w:t>
      </w:r>
      <w:r w:rsidR="004415E0">
        <w:t xml:space="preserve"> it returns</w:t>
      </w:r>
      <w:r w:rsidRPr="00B450E9">
        <w:t xml:space="preserve"> </w:t>
      </w:r>
      <w:r w:rsidRPr="00B450E9">
        <w:rPr>
          <w:rStyle w:val="P-Code"/>
        </w:rPr>
        <w:t>True</w:t>
      </w:r>
      <w:r w:rsidRPr="00B450E9">
        <w:t xml:space="preserve">, then the GPU is available for use. If not, you may need to check your system’s configuration or consider running your training on cloud-based platforms like </w:t>
      </w:r>
      <w:r w:rsidRPr="00B450E9">
        <w:rPr>
          <w:b/>
          <w:bCs/>
        </w:rPr>
        <w:t>Google Colab</w:t>
      </w:r>
      <w:r w:rsidRPr="00B450E9">
        <w:t xml:space="preserve"> or </w:t>
      </w:r>
      <w:r w:rsidRPr="00B450E9">
        <w:rPr>
          <w:b/>
          <w:bCs/>
        </w:rPr>
        <w:t>Amazon Web Services</w:t>
      </w:r>
      <w:r w:rsidRPr="00B450E9">
        <w:t xml:space="preserve"> (AWS), both of which provide easy access to GPU resources</w:t>
      </w:r>
      <w:r w:rsidR="00BE6F2F">
        <w:t>.</w:t>
      </w:r>
    </w:p>
    <w:p w14:paraId="16197985" w14:textId="2BE5DCB6" w:rsidR="00B450E9" w:rsidRPr="00591197" w:rsidRDefault="00B450E9" w:rsidP="00591197">
      <w:pPr>
        <w:pStyle w:val="H2-Heading"/>
      </w:pPr>
      <w:r w:rsidRPr="00591197">
        <w:t>Cloud-Based Solutions for Training</w:t>
      </w:r>
    </w:p>
    <w:p w14:paraId="6A57A999" w14:textId="5C5AE126" w:rsidR="00B450E9" w:rsidRPr="00B450E9" w:rsidRDefault="00B450E9" w:rsidP="00B450E9">
      <w:pPr>
        <w:pStyle w:val="P-Regular"/>
      </w:pPr>
      <w:r w:rsidRPr="00B450E9">
        <w:t xml:space="preserve">For those without access to local GPU resources, cloud platforms such as </w:t>
      </w:r>
      <w:r w:rsidRPr="00B450E9">
        <w:rPr>
          <w:b/>
          <w:bCs/>
        </w:rPr>
        <w:t>Google Colab</w:t>
      </w:r>
      <w:r w:rsidRPr="00B450E9">
        <w:t xml:space="preserve"> offer a straightforward way to run Hugging Face Diffusers with free GPU support. Colab provides a development environment that comes pre-installed with</w:t>
      </w:r>
      <w:r w:rsidR="005233F6">
        <w:t xml:space="preserve"> the</w:t>
      </w:r>
      <w:r w:rsidRPr="00B450E9">
        <w:t xml:space="preserve"> tools required for training transformer models.</w:t>
      </w:r>
    </w:p>
    <w:p w14:paraId="40123AF5" w14:textId="77777777" w:rsidR="00B450E9" w:rsidRPr="00B450E9" w:rsidRDefault="00B450E9" w:rsidP="00B450E9">
      <w:pPr>
        <w:pStyle w:val="P-Regular"/>
      </w:pPr>
      <w:r w:rsidRPr="00B450E9">
        <w:t>To enable a GPU in Google Colab:</w:t>
      </w:r>
    </w:p>
    <w:p w14:paraId="166CA3D2" w14:textId="77777777" w:rsidR="00B450E9" w:rsidRPr="00B450E9" w:rsidRDefault="00B450E9" w:rsidP="00C71D47">
      <w:pPr>
        <w:pStyle w:val="P-Regular"/>
        <w:numPr>
          <w:ilvl w:val="0"/>
          <w:numId w:val="23"/>
        </w:numPr>
      </w:pPr>
      <w:r w:rsidRPr="00B450E9">
        <w:t>Open a new Colab notebook.</w:t>
      </w:r>
    </w:p>
    <w:p w14:paraId="60D56875" w14:textId="77777777" w:rsidR="00B450E9" w:rsidRPr="00B450E9" w:rsidRDefault="00B450E9" w:rsidP="00C71D47">
      <w:pPr>
        <w:pStyle w:val="P-Regular"/>
        <w:numPr>
          <w:ilvl w:val="0"/>
          <w:numId w:val="23"/>
        </w:numPr>
      </w:pPr>
      <w:r w:rsidRPr="00B450E9">
        <w:t xml:space="preserve">Navigate to </w:t>
      </w:r>
      <w:r w:rsidRPr="00B450E9">
        <w:rPr>
          <w:b/>
          <w:bCs/>
        </w:rPr>
        <w:t>Runtime</w:t>
      </w:r>
      <w:r w:rsidRPr="00B450E9">
        <w:t xml:space="preserve"> &gt; </w:t>
      </w:r>
      <w:r w:rsidRPr="00B450E9">
        <w:rPr>
          <w:b/>
          <w:bCs/>
        </w:rPr>
        <w:t>Change runtime type</w:t>
      </w:r>
      <w:r w:rsidRPr="00B450E9">
        <w:t>.</w:t>
      </w:r>
    </w:p>
    <w:p w14:paraId="7615410B" w14:textId="77777777" w:rsidR="00B450E9" w:rsidRPr="00B450E9" w:rsidRDefault="00B450E9" w:rsidP="00C71D47">
      <w:pPr>
        <w:pStyle w:val="P-Regular"/>
        <w:numPr>
          <w:ilvl w:val="0"/>
          <w:numId w:val="23"/>
        </w:numPr>
      </w:pPr>
      <w:r w:rsidRPr="00B450E9">
        <w:t xml:space="preserve">Set </w:t>
      </w:r>
      <w:r w:rsidRPr="00B450E9">
        <w:rPr>
          <w:b/>
          <w:bCs/>
        </w:rPr>
        <w:t>Hardware accelerator</w:t>
      </w:r>
      <w:r w:rsidRPr="00B450E9">
        <w:t xml:space="preserve"> to </w:t>
      </w:r>
      <w:r w:rsidRPr="00B450E9">
        <w:rPr>
          <w:b/>
          <w:bCs/>
        </w:rPr>
        <w:t>GPU</w:t>
      </w:r>
      <w:r w:rsidRPr="00B450E9">
        <w:t>.</w:t>
      </w:r>
    </w:p>
    <w:p w14:paraId="286D3C75" w14:textId="77777777" w:rsidR="00B450E9" w:rsidRPr="00B450E9" w:rsidRDefault="00B450E9" w:rsidP="00C71D47">
      <w:pPr>
        <w:pStyle w:val="P-Regular"/>
        <w:numPr>
          <w:ilvl w:val="0"/>
          <w:numId w:val="23"/>
        </w:numPr>
      </w:pPr>
      <w:r w:rsidRPr="00B450E9">
        <w:t>Install Hugging Face Transformers:</w:t>
      </w:r>
    </w:p>
    <w:p w14:paraId="01B518EB" w14:textId="7DA5E211" w:rsidR="00B450E9" w:rsidRPr="00B450E9" w:rsidRDefault="00BD638E" w:rsidP="00E631EA">
      <w:pPr>
        <w:pStyle w:val="SC-Source"/>
      </w:pPr>
      <w:r>
        <w:t>``</w:t>
      </w:r>
      <w:r w:rsidR="00B450E9" w:rsidRPr="00B450E9">
        <w:t>bash</w:t>
      </w:r>
    </w:p>
    <w:p w14:paraId="094A9B3E" w14:textId="77777777" w:rsidR="00B450E9" w:rsidRDefault="00B450E9" w:rsidP="00E631EA">
      <w:pPr>
        <w:pStyle w:val="SC-Source"/>
      </w:pPr>
      <w:r w:rsidRPr="00B450E9">
        <w:t>!pip install transformers torch</w:t>
      </w:r>
    </w:p>
    <w:p w14:paraId="52364612" w14:textId="17838506" w:rsidR="005721FD" w:rsidRPr="00B450E9" w:rsidRDefault="005721FD" w:rsidP="00E631EA">
      <w:pPr>
        <w:pStyle w:val="SC-Source"/>
      </w:pPr>
      <w:r>
        <w:t>``</w:t>
      </w:r>
    </w:p>
    <w:p w14:paraId="0E326056" w14:textId="77777777" w:rsidR="00B450E9" w:rsidRPr="00B450E9" w:rsidRDefault="00B450E9" w:rsidP="00B450E9">
      <w:pPr>
        <w:pStyle w:val="P-Regular"/>
      </w:pPr>
      <w:r w:rsidRPr="00B450E9">
        <w:t>Google Colab is ideal for experimentation and training small to medium-scale models, and the free GPU access can help reduce costs for researchers working on budget-constrained projects.</w:t>
      </w:r>
    </w:p>
    <w:p w14:paraId="3DA6694E" w14:textId="6B1DB368" w:rsidR="00B450E9" w:rsidRPr="00591197" w:rsidRDefault="00B450E9" w:rsidP="00591197">
      <w:pPr>
        <w:pStyle w:val="H2-Heading"/>
      </w:pPr>
      <w:r w:rsidRPr="00591197">
        <w:lastRenderedPageBreak/>
        <w:t>Docker for Reproducibility</w:t>
      </w:r>
    </w:p>
    <w:p w14:paraId="3422B9AA" w14:textId="77777777" w:rsidR="00B450E9" w:rsidRPr="00B450E9" w:rsidRDefault="00B450E9" w:rsidP="00B450E9">
      <w:pPr>
        <w:pStyle w:val="P-Regular"/>
      </w:pPr>
      <w:r w:rsidRPr="00B450E9">
        <w:t xml:space="preserve">For users who need to ensure that their development environment is consistent across different machines or teams, </w:t>
      </w:r>
      <w:r w:rsidRPr="00B450E9">
        <w:rPr>
          <w:b/>
          <w:bCs/>
        </w:rPr>
        <w:t>Docker</w:t>
      </w:r>
      <w:r w:rsidRPr="00B450E9">
        <w:t xml:space="preserve"> can be used to containerize the entire environment. A Docker container bundles the code, libraries, and dependencies needed to run your model in a self-contained image that can be deployed anywhere.</w:t>
      </w:r>
    </w:p>
    <w:p w14:paraId="333990EA" w14:textId="77777777" w:rsidR="00B450E9" w:rsidRPr="00B450E9" w:rsidRDefault="00B450E9" w:rsidP="00B450E9">
      <w:pPr>
        <w:pStyle w:val="P-Regular"/>
      </w:pPr>
      <w:r w:rsidRPr="00B450E9">
        <w:t>To set up a Docker environment for Hugging Face Diffusers:</w:t>
      </w:r>
    </w:p>
    <w:p w14:paraId="427938E6" w14:textId="77777777" w:rsidR="00B450E9" w:rsidRPr="00B450E9" w:rsidRDefault="00B450E9" w:rsidP="00C71D47">
      <w:pPr>
        <w:pStyle w:val="P-Regular"/>
        <w:numPr>
          <w:ilvl w:val="0"/>
          <w:numId w:val="24"/>
        </w:numPr>
      </w:pPr>
      <w:r w:rsidRPr="00B450E9">
        <w:t>Install Docker on your machine.</w:t>
      </w:r>
    </w:p>
    <w:p w14:paraId="3F88ABDE" w14:textId="77777777" w:rsidR="00B450E9" w:rsidRPr="00B450E9" w:rsidRDefault="00B450E9" w:rsidP="00C71D47">
      <w:pPr>
        <w:pStyle w:val="P-Regular"/>
        <w:numPr>
          <w:ilvl w:val="0"/>
          <w:numId w:val="24"/>
        </w:numPr>
      </w:pPr>
      <w:r w:rsidRPr="00B450E9">
        <w:t xml:space="preserve">Create a </w:t>
      </w:r>
      <w:r w:rsidRPr="00B450E9">
        <w:rPr>
          <w:rStyle w:val="P-Code"/>
        </w:rPr>
        <w:t>Dockerfile</w:t>
      </w:r>
      <w:r w:rsidRPr="00B450E9">
        <w:t xml:space="preserve"> that specifies the Python environment and required dependencies.</w:t>
      </w:r>
    </w:p>
    <w:p w14:paraId="79363518" w14:textId="77777777" w:rsidR="00B450E9" w:rsidRPr="00B450E9" w:rsidRDefault="00B450E9" w:rsidP="00B450E9">
      <w:pPr>
        <w:pStyle w:val="P-Regular"/>
      </w:pPr>
      <w:r w:rsidRPr="00B450E9">
        <w:t xml:space="preserve">Example </w:t>
      </w:r>
      <w:r w:rsidRPr="00B450E9">
        <w:rPr>
          <w:rStyle w:val="P-Code"/>
        </w:rPr>
        <w:t>Dockerfile</w:t>
      </w:r>
      <w:r w:rsidRPr="00B450E9">
        <w:t>:</w:t>
      </w:r>
    </w:p>
    <w:p w14:paraId="2F9FC491" w14:textId="38876447" w:rsidR="00B450E9" w:rsidRPr="00B450E9" w:rsidRDefault="00A76B68" w:rsidP="00A76B68">
      <w:pPr>
        <w:pStyle w:val="SC-Source"/>
      </w:pPr>
      <w:r>
        <w:t>``</w:t>
      </w:r>
      <w:r w:rsidR="00B450E9" w:rsidRPr="00B450E9">
        <w:t>Dockerfile</w:t>
      </w:r>
    </w:p>
    <w:p w14:paraId="2CEFC013" w14:textId="77777777" w:rsidR="00B450E9" w:rsidRPr="00B450E9" w:rsidRDefault="00B450E9" w:rsidP="00A76B68">
      <w:pPr>
        <w:pStyle w:val="SC-Source"/>
      </w:pPr>
      <w:r w:rsidRPr="00B450E9">
        <w:t>FROM python:3.8-slim</w:t>
      </w:r>
    </w:p>
    <w:p w14:paraId="04A86735" w14:textId="77777777" w:rsidR="00B450E9" w:rsidRPr="00B450E9" w:rsidRDefault="00B450E9" w:rsidP="00A76B68">
      <w:pPr>
        <w:pStyle w:val="SC-Source"/>
      </w:pPr>
    </w:p>
    <w:p w14:paraId="4B8C089C" w14:textId="77777777" w:rsidR="00B450E9" w:rsidRPr="00B450E9" w:rsidRDefault="00B450E9" w:rsidP="00A76B68">
      <w:pPr>
        <w:pStyle w:val="SC-Source"/>
      </w:pPr>
      <w:r w:rsidRPr="00B450E9">
        <w:t>RUN pip install transformers torch tensorflow numpy</w:t>
      </w:r>
    </w:p>
    <w:p w14:paraId="05CDAA17" w14:textId="77777777" w:rsidR="00B450E9" w:rsidRDefault="00B450E9" w:rsidP="00A76B68">
      <w:pPr>
        <w:pStyle w:val="SC-Source"/>
      </w:pPr>
      <w:r w:rsidRPr="00B450E9">
        <w:t>CMD ["bash"]</w:t>
      </w:r>
    </w:p>
    <w:p w14:paraId="00F7151D" w14:textId="4F843DE4" w:rsidR="00A76B68" w:rsidRPr="00B450E9" w:rsidRDefault="00A76B68" w:rsidP="00A76B68">
      <w:pPr>
        <w:pStyle w:val="SC-Source"/>
      </w:pPr>
      <w:r>
        <w:t>``</w:t>
      </w:r>
    </w:p>
    <w:p w14:paraId="3E02DEFD" w14:textId="77777777" w:rsidR="00B450E9" w:rsidRPr="00B450E9" w:rsidRDefault="00B450E9" w:rsidP="00B450E9">
      <w:pPr>
        <w:pStyle w:val="P-Regular"/>
      </w:pPr>
      <w:r w:rsidRPr="00B450E9">
        <w:t>This configuration ensures that anyone using the Docker image has the exact same environment, preventing issues that might arise from library version mismatches.</w:t>
      </w:r>
    </w:p>
    <w:p w14:paraId="77BB0503" w14:textId="4758EAD4" w:rsidR="00B450E9" w:rsidRPr="00B450E9" w:rsidRDefault="001F6D89" w:rsidP="002B25AE">
      <w:pPr>
        <w:pStyle w:val="H2-Heading"/>
      </w:pPr>
      <w:r>
        <w:t>Wrap up</w:t>
      </w:r>
    </w:p>
    <w:p w14:paraId="5CBC32D5" w14:textId="77777777" w:rsidR="00B450E9" w:rsidRPr="00B450E9" w:rsidRDefault="00B450E9" w:rsidP="00B450E9">
      <w:pPr>
        <w:pStyle w:val="P-Regular"/>
      </w:pPr>
      <w:r w:rsidRPr="00B450E9">
        <w:t>Setting up the environment for training models with Hugging Face Diffusers is crucial for ensuring reproducibility, efficiency, and scalability. By using virtual environments or Docker for isolation, and leveraging GPU acceleration when available, you can create an optimized environment for handling even the most computationally intensive NLP tasks. Cloud-based platforms like Google Colab offer accessible alternatives for those without local GPU resources, ensuring that advanced NLP models remain within reach for a wide range of users.</w:t>
      </w:r>
    </w:p>
    <w:p w14:paraId="21729811" w14:textId="770CD733" w:rsidR="00393E9A" w:rsidRPr="00BA17CD" w:rsidRDefault="00393E9A" w:rsidP="00BA17CD">
      <w:pPr>
        <w:pStyle w:val="H1-Section"/>
      </w:pPr>
      <w:r w:rsidRPr="00BA17CD">
        <w:lastRenderedPageBreak/>
        <w:t>Loading and Preparing Datasets</w:t>
      </w:r>
    </w:p>
    <w:p w14:paraId="44409579" w14:textId="77777777" w:rsidR="00393E9A" w:rsidRPr="00393E9A" w:rsidRDefault="00393E9A" w:rsidP="00393E9A">
      <w:pPr>
        <w:pStyle w:val="P-Regular"/>
      </w:pPr>
      <w:r w:rsidRPr="00393E9A">
        <w:t>The process of loading and preparing datasets plays a foundational role in the success of NLP model training. A well-prepared dataset helps ensure that the model receives clean, structured input, which can directly impact its performance. Hugging Face simplifies dataset access and preparation through its datasets library, which includes a vast collection of datasets for various NLP tasks, such as text classification, sentiment analysis, and named entity recognition (NER).</w:t>
      </w:r>
    </w:p>
    <w:p w14:paraId="7CB31FDD" w14:textId="48DD1E41" w:rsidR="00393E9A" w:rsidRPr="00FA049C" w:rsidRDefault="00393E9A" w:rsidP="00FA049C">
      <w:pPr>
        <w:pStyle w:val="H2-Heading"/>
      </w:pPr>
      <w:r w:rsidRPr="00FA049C">
        <w:t>Selecting the Right Dataset</w:t>
      </w:r>
    </w:p>
    <w:p w14:paraId="7EDA6A7A" w14:textId="152FA6FE" w:rsidR="00393E9A" w:rsidRPr="00393E9A" w:rsidRDefault="00393E9A" w:rsidP="00393E9A">
      <w:pPr>
        <w:pStyle w:val="P-Regular"/>
      </w:pPr>
      <w:r w:rsidRPr="00393E9A">
        <w:t xml:space="preserve">Choosing the appropriate dataset is critical for achieving </w:t>
      </w:r>
      <w:r w:rsidR="00685A38" w:rsidRPr="00393E9A">
        <w:t>satisfactory performance</w:t>
      </w:r>
      <w:r w:rsidRPr="00393E9A">
        <w:t xml:space="preserve"> on any NLP task. Hugging Face provides a wide variety of publicly available datasets that cover different domains, from general-purpose corpora like </w:t>
      </w:r>
      <w:r w:rsidRPr="00393E9A">
        <w:rPr>
          <w:b/>
          <w:bCs/>
        </w:rPr>
        <w:t>IMDb</w:t>
      </w:r>
      <w:sdt>
        <w:sdtPr>
          <w:rPr>
            <w:b/>
            <w:bCs/>
          </w:rPr>
          <w:id w:val="-205494306"/>
          <w:citation/>
        </w:sdtPr>
        <w:sdtContent>
          <w:r w:rsidR="003F22B4">
            <w:rPr>
              <w:b/>
              <w:bCs/>
            </w:rPr>
            <w:fldChar w:fldCharType="begin"/>
          </w:r>
          <w:r w:rsidR="003F22B4">
            <w:rPr>
              <w:b/>
              <w:bCs/>
              <w:lang w:val="en-US"/>
            </w:rPr>
            <w:instrText xml:space="preserve"> CITATION IMD24 \l 1033 </w:instrText>
          </w:r>
          <w:r w:rsidR="003F22B4">
            <w:rPr>
              <w:b/>
              <w:bCs/>
            </w:rPr>
            <w:fldChar w:fldCharType="separate"/>
          </w:r>
          <w:r w:rsidR="00730456">
            <w:rPr>
              <w:b/>
              <w:bCs/>
              <w:noProof/>
              <w:lang w:val="en-US"/>
            </w:rPr>
            <w:t xml:space="preserve"> </w:t>
          </w:r>
          <w:r w:rsidR="00730456" w:rsidRPr="00730456">
            <w:rPr>
              <w:noProof/>
              <w:lang w:val="en-US"/>
            </w:rPr>
            <w:t>(IMDb, 2024)</w:t>
          </w:r>
          <w:r w:rsidR="003F22B4">
            <w:rPr>
              <w:b/>
              <w:bCs/>
            </w:rPr>
            <w:fldChar w:fldCharType="end"/>
          </w:r>
        </w:sdtContent>
      </w:sdt>
      <w:r w:rsidRPr="00393E9A">
        <w:t xml:space="preserve"> and </w:t>
      </w:r>
      <w:r w:rsidRPr="00393E9A">
        <w:rPr>
          <w:b/>
          <w:bCs/>
        </w:rPr>
        <w:t>SST-2</w:t>
      </w:r>
      <w:r w:rsidRPr="00393E9A">
        <w:t xml:space="preserve"> </w:t>
      </w:r>
      <w:sdt>
        <w:sdtPr>
          <w:id w:val="252407471"/>
          <w:citation/>
        </w:sdtPr>
        <w:sdtContent>
          <w:r w:rsidR="00DE40B7">
            <w:fldChar w:fldCharType="begin"/>
          </w:r>
          <w:r w:rsidR="00DE40B7">
            <w:rPr>
              <w:lang w:val="en-US"/>
            </w:rPr>
            <w:instrText xml:space="preserve"> CITATION Soc13 \l 1033 </w:instrText>
          </w:r>
          <w:r w:rsidR="00DE40B7">
            <w:fldChar w:fldCharType="separate"/>
          </w:r>
          <w:r w:rsidR="00730456" w:rsidRPr="00730456">
            <w:rPr>
              <w:noProof/>
              <w:lang w:val="en-US"/>
            </w:rPr>
            <w:t>(Socher, Wu, Chuang, Manning, &amp; Ng A.: Potts, 2013)</w:t>
          </w:r>
          <w:r w:rsidR="00DE40B7">
            <w:fldChar w:fldCharType="end"/>
          </w:r>
        </w:sdtContent>
      </w:sdt>
      <w:r w:rsidR="00DE40B7">
        <w:t xml:space="preserve"> </w:t>
      </w:r>
      <w:r w:rsidRPr="00393E9A">
        <w:t>(</w:t>
      </w:r>
      <w:r w:rsidR="00A10143" w:rsidRPr="00A10143">
        <w:rPr>
          <w:lang w:val="en-US"/>
        </w:rPr>
        <w:t>Stanford Sentiment Treebank</w:t>
      </w:r>
      <w:r w:rsidR="00A10143">
        <w:rPr>
          <w:lang w:val="en-US"/>
        </w:rPr>
        <w:t xml:space="preserve"> - </w:t>
      </w:r>
      <w:r w:rsidRPr="00393E9A">
        <w:t xml:space="preserve">for sentiment analysis) to more specialized datasets like </w:t>
      </w:r>
      <w:r w:rsidRPr="00393E9A">
        <w:rPr>
          <w:b/>
          <w:bCs/>
        </w:rPr>
        <w:t>CoNLL-2003</w:t>
      </w:r>
      <w:r w:rsidRPr="00393E9A">
        <w:t xml:space="preserve"> (for NER) and </w:t>
      </w:r>
      <w:r w:rsidRPr="00393E9A">
        <w:rPr>
          <w:b/>
          <w:bCs/>
        </w:rPr>
        <w:t>SQuAD</w:t>
      </w:r>
      <w:r w:rsidRPr="00393E9A">
        <w:t xml:space="preserve"> (for question answering).</w:t>
      </w:r>
    </w:p>
    <w:p w14:paraId="1C33BAA4" w14:textId="77777777" w:rsidR="00393E9A" w:rsidRPr="00393E9A" w:rsidRDefault="00393E9A" w:rsidP="00393E9A">
      <w:pPr>
        <w:pStyle w:val="P-Regular"/>
      </w:pPr>
      <w:r w:rsidRPr="00393E9A">
        <w:t>When selecting a dataset, keep in mind the following:</w:t>
      </w:r>
    </w:p>
    <w:p w14:paraId="078BE3D9" w14:textId="77777777" w:rsidR="00393E9A" w:rsidRPr="00393E9A" w:rsidRDefault="00393E9A" w:rsidP="00C71D47">
      <w:pPr>
        <w:pStyle w:val="P-Regular"/>
        <w:numPr>
          <w:ilvl w:val="0"/>
          <w:numId w:val="30"/>
        </w:numPr>
      </w:pPr>
      <w:r w:rsidRPr="00393E9A">
        <w:rPr>
          <w:b/>
          <w:bCs/>
        </w:rPr>
        <w:t>Task-specific needs</w:t>
      </w:r>
      <w:r w:rsidRPr="00393E9A">
        <w:t>: For sentiment analysis, consider datasets like IMDb or SST-2. For NER, CoNLL-2003 is a popular choice.</w:t>
      </w:r>
    </w:p>
    <w:p w14:paraId="1CB0AD23" w14:textId="77777777" w:rsidR="00393E9A" w:rsidRPr="00393E9A" w:rsidRDefault="00393E9A" w:rsidP="00C71D47">
      <w:pPr>
        <w:pStyle w:val="P-Regular"/>
        <w:numPr>
          <w:ilvl w:val="0"/>
          <w:numId w:val="30"/>
        </w:numPr>
      </w:pPr>
      <w:r w:rsidRPr="00393E9A">
        <w:rPr>
          <w:b/>
          <w:bCs/>
        </w:rPr>
        <w:t>Data size</w:t>
      </w:r>
      <w:r w:rsidRPr="00393E9A">
        <w:t>: Large datasets help models generalize better, but they require more computational resources. Smaller datasets may train faster but could lead to overfitting if the model is too complex.</w:t>
      </w:r>
    </w:p>
    <w:p w14:paraId="40EEDF1F" w14:textId="77777777" w:rsidR="00393E9A" w:rsidRPr="00393E9A" w:rsidRDefault="00393E9A" w:rsidP="00C71D47">
      <w:pPr>
        <w:pStyle w:val="P-Regular"/>
        <w:numPr>
          <w:ilvl w:val="0"/>
          <w:numId w:val="30"/>
        </w:numPr>
      </w:pPr>
      <w:r w:rsidRPr="00393E9A">
        <w:rPr>
          <w:b/>
          <w:bCs/>
        </w:rPr>
        <w:t>Domain relevance</w:t>
      </w:r>
      <w:r w:rsidRPr="00393E9A">
        <w:t>: Ensure that the dataset matches your specific domain of interest. For example, using a medical-specific dataset will yield better results for NLP tasks in healthcare than using a general dataset.</w:t>
      </w:r>
    </w:p>
    <w:p w14:paraId="26F28613" w14:textId="0012C48E" w:rsidR="00393E9A" w:rsidRPr="00393E9A" w:rsidRDefault="00393E9A" w:rsidP="00AA0DC2">
      <w:pPr>
        <w:pStyle w:val="H2-Heading"/>
      </w:pPr>
      <w:r w:rsidRPr="00393E9A">
        <w:t>Loading the Dataset</w:t>
      </w:r>
    </w:p>
    <w:p w14:paraId="410E4A43" w14:textId="33516D75" w:rsidR="00393E9A" w:rsidRPr="00393E9A" w:rsidRDefault="00393E9A" w:rsidP="00393E9A">
      <w:pPr>
        <w:pStyle w:val="P-Regular"/>
      </w:pPr>
      <w:r w:rsidRPr="00393E9A">
        <w:t xml:space="preserve">With Hugging Face’s datasets library, you can quickly load any dataset with </w:t>
      </w:r>
      <w:r w:rsidR="0004001A">
        <w:t xml:space="preserve">minimal </w:t>
      </w:r>
      <w:r w:rsidRPr="00393E9A">
        <w:t>lines of code. For example, to load the IMDb dataset for sentiment analysis:</w:t>
      </w:r>
    </w:p>
    <w:p w14:paraId="5C43D17E" w14:textId="4B53C911" w:rsidR="00393E9A" w:rsidRPr="00393E9A" w:rsidRDefault="00253271" w:rsidP="00253271">
      <w:pPr>
        <w:pStyle w:val="SC-Source"/>
      </w:pPr>
      <w:r>
        <w:t xml:space="preserve">`` </w:t>
      </w:r>
      <w:r w:rsidR="00393E9A" w:rsidRPr="00393E9A">
        <w:t>python</w:t>
      </w:r>
    </w:p>
    <w:p w14:paraId="1E35927C" w14:textId="77777777" w:rsidR="00393E9A" w:rsidRPr="00393E9A" w:rsidRDefault="00393E9A" w:rsidP="00253271">
      <w:pPr>
        <w:pStyle w:val="SC-Source"/>
      </w:pPr>
      <w:r w:rsidRPr="00393E9A">
        <w:t>from datasets import load_dataset</w:t>
      </w:r>
    </w:p>
    <w:p w14:paraId="4E04A4F8" w14:textId="77777777" w:rsidR="00393E9A" w:rsidRPr="00393E9A" w:rsidRDefault="00393E9A" w:rsidP="00253271">
      <w:pPr>
        <w:pStyle w:val="SC-Source"/>
      </w:pPr>
      <w:r w:rsidRPr="00393E9A">
        <w:t>dataset = load_dataset('imdb')</w:t>
      </w:r>
    </w:p>
    <w:p w14:paraId="2339AC77" w14:textId="77777777" w:rsidR="00393E9A" w:rsidRPr="00393E9A" w:rsidRDefault="00393E9A" w:rsidP="00253271">
      <w:pPr>
        <w:pStyle w:val="SC-Source"/>
      </w:pPr>
      <w:r w:rsidRPr="00393E9A">
        <w:lastRenderedPageBreak/>
        <w:t>train_dataset = dataset['train']</w:t>
      </w:r>
    </w:p>
    <w:p w14:paraId="769A1A0F" w14:textId="77777777" w:rsidR="00393E9A" w:rsidRDefault="00393E9A" w:rsidP="00253271">
      <w:pPr>
        <w:pStyle w:val="SC-Source"/>
      </w:pPr>
      <w:r w:rsidRPr="00393E9A">
        <w:t>test_dataset = dataset['test']</w:t>
      </w:r>
    </w:p>
    <w:p w14:paraId="3327A566" w14:textId="28686C44" w:rsidR="00253271" w:rsidRPr="00393E9A" w:rsidRDefault="00253271" w:rsidP="00253271">
      <w:pPr>
        <w:pStyle w:val="SC-Source"/>
      </w:pPr>
      <w:r>
        <w:t>``</w:t>
      </w:r>
    </w:p>
    <w:p w14:paraId="10E6A092" w14:textId="77777777" w:rsidR="00393E9A" w:rsidRPr="00393E9A" w:rsidRDefault="00393E9A" w:rsidP="00393E9A">
      <w:pPr>
        <w:pStyle w:val="P-Regular"/>
      </w:pPr>
      <w:r w:rsidRPr="00393E9A">
        <w:t>Hugging Face also supports datasets stored in different formats (e.g., CSV, JSON), and loading these custom datasets is as simple as passing the file path to the load_dataset function.</w:t>
      </w:r>
    </w:p>
    <w:p w14:paraId="7AAAC2E6" w14:textId="7846A43C" w:rsidR="00393E9A" w:rsidRPr="00393E9A" w:rsidRDefault="00253271" w:rsidP="003C3069">
      <w:pPr>
        <w:pStyle w:val="SC-Source"/>
      </w:pPr>
      <w:r>
        <w:t>``</w:t>
      </w:r>
      <w:r w:rsidR="003C3069">
        <w:t xml:space="preserve"> </w:t>
      </w:r>
      <w:r w:rsidR="00393E9A" w:rsidRPr="00393E9A">
        <w:t>python</w:t>
      </w:r>
    </w:p>
    <w:p w14:paraId="246D27AC" w14:textId="77777777" w:rsidR="00393E9A" w:rsidRDefault="00393E9A" w:rsidP="003C3069">
      <w:pPr>
        <w:pStyle w:val="SC-Source"/>
      </w:pPr>
      <w:r w:rsidRPr="00393E9A">
        <w:t>dataset = load_dataset('csv', data_files='my_data.csv')</w:t>
      </w:r>
    </w:p>
    <w:p w14:paraId="2970EE81" w14:textId="33F42E44" w:rsidR="003C3069" w:rsidRPr="00393E9A" w:rsidRDefault="003C3069" w:rsidP="003C3069">
      <w:pPr>
        <w:pStyle w:val="SC-Source"/>
      </w:pPr>
      <w:r>
        <w:t>``</w:t>
      </w:r>
    </w:p>
    <w:p w14:paraId="0A97C8DB" w14:textId="77777777" w:rsidR="00393E9A" w:rsidRPr="00393E9A" w:rsidRDefault="00393E9A" w:rsidP="00393E9A">
      <w:pPr>
        <w:pStyle w:val="P-Regular"/>
      </w:pPr>
      <w:r w:rsidRPr="00393E9A">
        <w:t>This simplicity allows you to experiment with different datasets without worrying about complex loading mechanisms.</w:t>
      </w:r>
    </w:p>
    <w:p w14:paraId="7C012517" w14:textId="29C4F658" w:rsidR="00393E9A" w:rsidRPr="00047E69" w:rsidRDefault="00393E9A" w:rsidP="00047E69">
      <w:pPr>
        <w:pStyle w:val="H2-Heading"/>
      </w:pPr>
      <w:r w:rsidRPr="00047E69">
        <w:t>Preprocessing Datasets</w:t>
      </w:r>
    </w:p>
    <w:p w14:paraId="52F8D1A6" w14:textId="6ABB2FFA" w:rsidR="00393E9A" w:rsidRPr="00393E9A" w:rsidRDefault="00393E9A" w:rsidP="00393E9A">
      <w:pPr>
        <w:pStyle w:val="P-Regular"/>
      </w:pPr>
      <w:r w:rsidRPr="00393E9A">
        <w:t>Once the dataset is loaded, preprocessing becomes the next critical step. Preprocessing involves tasks such as tokenization, padding, and truncation. Each of these operations ensures that the raw text is transformed into a numerical format suitable for model input, allowing the transformer model to process and understand the data.</w:t>
      </w:r>
    </w:p>
    <w:p w14:paraId="2E8FB588" w14:textId="77777777" w:rsidR="00393E9A" w:rsidRPr="00393E9A" w:rsidRDefault="00393E9A" w:rsidP="00664308">
      <w:pPr>
        <w:pStyle w:val="H3-Subheading"/>
      </w:pPr>
      <w:r w:rsidRPr="00393E9A">
        <w:t>Tokenization</w:t>
      </w:r>
    </w:p>
    <w:p w14:paraId="5A33EF48" w14:textId="77777777" w:rsidR="00393E9A" w:rsidRPr="00393E9A" w:rsidRDefault="00393E9A" w:rsidP="00393E9A">
      <w:pPr>
        <w:pStyle w:val="P-Regular"/>
      </w:pPr>
      <w:r w:rsidRPr="00393E9A">
        <w:t>Tokenization converts raw text into smaller units, typically words or subwords, which the model can interpret. Hugging Face’s AutoTokenizer class helps simplify this task, automatically selecting the appropriate tokenizer for the model you intend to use.</w:t>
      </w:r>
    </w:p>
    <w:p w14:paraId="156F84EF" w14:textId="53FC3FE4" w:rsidR="00393E9A" w:rsidRPr="00393E9A" w:rsidRDefault="00C873A3" w:rsidP="00C873A3">
      <w:pPr>
        <w:pStyle w:val="SC-Source"/>
      </w:pPr>
      <w:r>
        <w:t xml:space="preserve">`` </w:t>
      </w:r>
      <w:r w:rsidR="00393E9A" w:rsidRPr="00393E9A">
        <w:t>python</w:t>
      </w:r>
    </w:p>
    <w:p w14:paraId="579D2DC0" w14:textId="77777777" w:rsidR="00393E9A" w:rsidRPr="00393E9A" w:rsidRDefault="00393E9A" w:rsidP="00C873A3">
      <w:pPr>
        <w:pStyle w:val="SC-Source"/>
      </w:pPr>
      <w:r w:rsidRPr="00393E9A">
        <w:t>from transformers import AutoTokenizer</w:t>
      </w:r>
    </w:p>
    <w:p w14:paraId="11746863" w14:textId="77777777" w:rsidR="00393E9A" w:rsidRPr="00393E9A" w:rsidRDefault="00393E9A" w:rsidP="00C873A3">
      <w:pPr>
        <w:pStyle w:val="SC-Source"/>
      </w:pPr>
      <w:r w:rsidRPr="00393E9A">
        <w:t>tokenizer = AutoTokenizer.from_pretrained('bert-base-uncased')</w:t>
      </w:r>
    </w:p>
    <w:p w14:paraId="39D56991" w14:textId="77777777" w:rsidR="00393E9A" w:rsidRDefault="00393E9A" w:rsidP="00C873A3">
      <w:pPr>
        <w:pStyle w:val="SC-Source"/>
      </w:pPr>
      <w:r w:rsidRPr="00393E9A">
        <w:t>train_encodings = tokenizer(train_dataset['text'], truncation=True, padding=True)</w:t>
      </w:r>
    </w:p>
    <w:p w14:paraId="21B6E48E" w14:textId="1F148DC7" w:rsidR="00C873A3" w:rsidRPr="00393E9A" w:rsidRDefault="00C873A3" w:rsidP="00C873A3">
      <w:pPr>
        <w:pStyle w:val="SC-Source"/>
      </w:pPr>
      <w:r>
        <w:t>``</w:t>
      </w:r>
    </w:p>
    <w:p w14:paraId="4B3FC414" w14:textId="77777777" w:rsidR="00393E9A" w:rsidRPr="00393E9A" w:rsidRDefault="00393E9A" w:rsidP="00393E9A">
      <w:pPr>
        <w:pStyle w:val="P-Regular"/>
      </w:pPr>
      <w:r w:rsidRPr="00393E9A">
        <w:lastRenderedPageBreak/>
        <w:t>This process splits the text into tokens while applying padding to ensure that all input sequences have the same length, and truncation to cut off long sequences that exceed the maximum length.</w:t>
      </w:r>
    </w:p>
    <w:p w14:paraId="68521C63" w14:textId="77777777" w:rsidR="00393E9A" w:rsidRPr="00664308" w:rsidRDefault="00393E9A" w:rsidP="00664308">
      <w:pPr>
        <w:pStyle w:val="H3-Subheading"/>
      </w:pPr>
      <w:r w:rsidRPr="00664308">
        <w:t>Padding and Truncation</w:t>
      </w:r>
    </w:p>
    <w:p w14:paraId="3117FC19" w14:textId="77777777" w:rsidR="00393E9A" w:rsidRPr="00393E9A" w:rsidRDefault="00393E9A" w:rsidP="00393E9A">
      <w:pPr>
        <w:pStyle w:val="P-Regular"/>
      </w:pPr>
      <w:r w:rsidRPr="00393E9A">
        <w:t>Padding ensures that all input sequences maintain a uniform length by adding zeroes to shorter sequences, allowing for batch processing in the model. Without padding, input sequences of varying lengths would lead to inefficient computation or errors in model training.</w:t>
      </w:r>
    </w:p>
    <w:p w14:paraId="002F27C6" w14:textId="77777777" w:rsidR="00393E9A" w:rsidRPr="00393E9A" w:rsidRDefault="00393E9A" w:rsidP="00393E9A">
      <w:pPr>
        <w:pStyle w:val="P-Regular"/>
      </w:pPr>
      <w:r w:rsidRPr="00393E9A">
        <w:t>Truncation addresses the problem of excessively long sequences, ensuring that only a fixed-length portion of the sequence is passed to the model. Hugging Face allows you to apply both truncation and padding automatically by setting the appropriate flags in the tokenizer:</w:t>
      </w:r>
    </w:p>
    <w:p w14:paraId="2C157E7E" w14:textId="7D64A385" w:rsidR="00393E9A" w:rsidRPr="00393E9A" w:rsidRDefault="00664308" w:rsidP="00664308">
      <w:pPr>
        <w:pStyle w:val="SC-Source"/>
      </w:pPr>
      <w:r>
        <w:t xml:space="preserve">`` </w:t>
      </w:r>
      <w:r w:rsidR="00393E9A" w:rsidRPr="00393E9A">
        <w:t>python</w:t>
      </w:r>
    </w:p>
    <w:p w14:paraId="27C94A4D" w14:textId="77777777" w:rsidR="00393E9A" w:rsidRDefault="00393E9A" w:rsidP="00664308">
      <w:pPr>
        <w:pStyle w:val="SC-Source"/>
      </w:pPr>
      <w:r w:rsidRPr="00393E9A">
        <w:t>train_encodings = tokenizer(train_dataset['text'], truncation=True, padding=True, max_length=512)</w:t>
      </w:r>
    </w:p>
    <w:p w14:paraId="326EDD4A" w14:textId="519EAEB2" w:rsidR="00664308" w:rsidRPr="00393E9A" w:rsidRDefault="00664308" w:rsidP="00664308">
      <w:pPr>
        <w:pStyle w:val="SC-Source"/>
      </w:pPr>
      <w:r>
        <w:t>``</w:t>
      </w:r>
    </w:p>
    <w:p w14:paraId="7034468F" w14:textId="77777777" w:rsidR="00393E9A" w:rsidRPr="00393E9A" w:rsidRDefault="00393E9A" w:rsidP="00393E9A">
      <w:pPr>
        <w:pStyle w:val="P-Regular"/>
      </w:pPr>
      <w:r w:rsidRPr="00393E9A">
        <w:t>In this example, the maximum sequence length is set to 512 tokens, which is common for models like BERT.</w:t>
      </w:r>
    </w:p>
    <w:p w14:paraId="2083CCF1" w14:textId="77777777" w:rsidR="00393E9A" w:rsidRPr="00393E9A" w:rsidRDefault="00393E9A" w:rsidP="00664308">
      <w:pPr>
        <w:pStyle w:val="H3-Subheading"/>
      </w:pPr>
      <w:r w:rsidRPr="00393E9A">
        <w:t>Handling Labels</w:t>
      </w:r>
    </w:p>
    <w:p w14:paraId="7B5A1017" w14:textId="51616038" w:rsidR="00393E9A" w:rsidRPr="00393E9A" w:rsidRDefault="00393E9A" w:rsidP="00393E9A">
      <w:pPr>
        <w:pStyle w:val="P-Regular"/>
      </w:pPr>
      <w:r w:rsidRPr="00393E9A">
        <w:t xml:space="preserve">If </w:t>
      </w:r>
      <w:r w:rsidR="0053583B" w:rsidRPr="00393E9A">
        <w:t>you are</w:t>
      </w:r>
      <w:r w:rsidRPr="00393E9A">
        <w:t xml:space="preserve"> working on classification tasks (like sentiment analysis), </w:t>
      </w:r>
      <w:r w:rsidR="0053583B" w:rsidRPr="00393E9A">
        <w:t>you will</w:t>
      </w:r>
      <w:r w:rsidRPr="00393E9A">
        <w:t xml:space="preserve"> need to prepare the labels alongside the text data. </w:t>
      </w:r>
      <w:r w:rsidR="0053583B" w:rsidRPr="00393E9A">
        <w:t>Here is</w:t>
      </w:r>
      <w:r w:rsidRPr="00393E9A">
        <w:t xml:space="preserve"> how you can add the labels to the dataset:</w:t>
      </w:r>
    </w:p>
    <w:p w14:paraId="49283AB1" w14:textId="3A87989C" w:rsidR="00393E9A" w:rsidRPr="00393E9A" w:rsidRDefault="00664308" w:rsidP="00664308">
      <w:pPr>
        <w:pStyle w:val="SC-Source"/>
      </w:pPr>
      <w:r>
        <w:t xml:space="preserve">`` </w:t>
      </w:r>
      <w:r w:rsidR="00393E9A" w:rsidRPr="00393E9A">
        <w:t>python</w:t>
      </w:r>
    </w:p>
    <w:p w14:paraId="3869B360" w14:textId="77777777" w:rsidR="00393E9A" w:rsidRPr="00393E9A" w:rsidRDefault="00393E9A" w:rsidP="00664308">
      <w:pPr>
        <w:pStyle w:val="SC-Source"/>
      </w:pPr>
      <w:r w:rsidRPr="00393E9A">
        <w:t>train_labels = train_dataset['label']</w:t>
      </w:r>
    </w:p>
    <w:p w14:paraId="4A132EE2" w14:textId="77777777" w:rsidR="00393E9A" w:rsidRDefault="00393E9A" w:rsidP="00664308">
      <w:pPr>
        <w:pStyle w:val="SC-Source"/>
      </w:pPr>
      <w:r w:rsidRPr="00393E9A">
        <w:t>test_labels = test_dataset['label']</w:t>
      </w:r>
    </w:p>
    <w:p w14:paraId="66935130" w14:textId="2AB1DCD7" w:rsidR="00664308" w:rsidRPr="00393E9A" w:rsidRDefault="00664308" w:rsidP="00664308">
      <w:pPr>
        <w:pStyle w:val="SC-Source"/>
      </w:pPr>
      <w:r>
        <w:t>``</w:t>
      </w:r>
    </w:p>
    <w:p w14:paraId="5CFA791A" w14:textId="77777777" w:rsidR="00393E9A" w:rsidRPr="00393E9A" w:rsidRDefault="00393E9A" w:rsidP="00393E9A">
      <w:pPr>
        <w:pStyle w:val="P-Regular"/>
      </w:pPr>
      <w:r w:rsidRPr="00393E9A">
        <w:t>At this stage, the dataset is ready to be converted into a format suitable for the model.</w:t>
      </w:r>
    </w:p>
    <w:p w14:paraId="1004D4F5" w14:textId="51A702F5" w:rsidR="00393E9A" w:rsidRPr="00FA049C" w:rsidRDefault="00393E9A" w:rsidP="00FA049C">
      <w:pPr>
        <w:pStyle w:val="H2-Heading"/>
      </w:pPr>
      <w:r w:rsidRPr="00FA049C">
        <w:lastRenderedPageBreak/>
        <w:t>Converting Datasets to PyTorch or TensorFlow Formats</w:t>
      </w:r>
    </w:p>
    <w:p w14:paraId="246A6DCF" w14:textId="77777777" w:rsidR="00393E9A" w:rsidRPr="00393E9A" w:rsidRDefault="00393E9A" w:rsidP="00393E9A">
      <w:pPr>
        <w:pStyle w:val="P-Regular"/>
      </w:pPr>
      <w:r w:rsidRPr="00393E9A">
        <w:t>Once you have preprocessed the dataset, you need to convert it into a format that the model backend (either PyTorch or TensorFlow) can understand. Hugging Face makes this easy by providing utilities to convert datasets into these formats.</w:t>
      </w:r>
    </w:p>
    <w:p w14:paraId="22035786" w14:textId="77777777" w:rsidR="00393E9A" w:rsidRPr="00393E9A" w:rsidRDefault="00393E9A" w:rsidP="00393E9A">
      <w:pPr>
        <w:pStyle w:val="P-Regular"/>
      </w:pPr>
      <w:r w:rsidRPr="00393E9A">
        <w:t>For PyTorch:</w:t>
      </w:r>
    </w:p>
    <w:p w14:paraId="7541616E" w14:textId="2EF90891" w:rsidR="00393E9A" w:rsidRPr="00393E9A" w:rsidRDefault="00664308" w:rsidP="00D30166">
      <w:pPr>
        <w:pStyle w:val="SC-Source"/>
      </w:pPr>
      <w:r>
        <w:t>``</w:t>
      </w:r>
      <w:r w:rsidR="00393E9A" w:rsidRPr="00393E9A">
        <w:t>python</w:t>
      </w:r>
    </w:p>
    <w:p w14:paraId="06E46BE0" w14:textId="77777777" w:rsidR="00393E9A" w:rsidRPr="00393E9A" w:rsidRDefault="00393E9A" w:rsidP="00D30166">
      <w:pPr>
        <w:pStyle w:val="SC-Source"/>
      </w:pPr>
      <w:r w:rsidRPr="00393E9A">
        <w:t>import torch</w:t>
      </w:r>
    </w:p>
    <w:p w14:paraId="040B1698" w14:textId="77777777" w:rsidR="00393E9A" w:rsidRPr="00393E9A" w:rsidRDefault="00393E9A" w:rsidP="00D30166">
      <w:pPr>
        <w:pStyle w:val="SC-Source"/>
      </w:pPr>
    </w:p>
    <w:p w14:paraId="386E6AC2" w14:textId="77777777" w:rsidR="00393E9A" w:rsidRPr="00393E9A" w:rsidRDefault="00393E9A" w:rsidP="00D30166">
      <w:pPr>
        <w:pStyle w:val="SC-Source"/>
      </w:pPr>
      <w:r w:rsidRPr="00393E9A">
        <w:t>class IMDbDataset(torch.utils.data.Dataset):</w:t>
      </w:r>
    </w:p>
    <w:p w14:paraId="7F026E63" w14:textId="77777777" w:rsidR="00393E9A" w:rsidRPr="00393E9A" w:rsidRDefault="00393E9A" w:rsidP="00D30166">
      <w:pPr>
        <w:pStyle w:val="SC-Source"/>
      </w:pPr>
      <w:r w:rsidRPr="00393E9A">
        <w:t xml:space="preserve">    def __init__(self, encodings, labels):</w:t>
      </w:r>
    </w:p>
    <w:p w14:paraId="1B51CAF9" w14:textId="77777777" w:rsidR="00393E9A" w:rsidRPr="00393E9A" w:rsidRDefault="00393E9A" w:rsidP="00D30166">
      <w:pPr>
        <w:pStyle w:val="SC-Source"/>
      </w:pPr>
      <w:r w:rsidRPr="00393E9A">
        <w:t xml:space="preserve">        self.encodings = encodings</w:t>
      </w:r>
    </w:p>
    <w:p w14:paraId="2BE46170" w14:textId="77777777" w:rsidR="00393E9A" w:rsidRPr="00393E9A" w:rsidRDefault="00393E9A" w:rsidP="00D30166">
      <w:pPr>
        <w:pStyle w:val="SC-Source"/>
      </w:pPr>
      <w:r w:rsidRPr="00393E9A">
        <w:t xml:space="preserve">        self.labels = labels</w:t>
      </w:r>
    </w:p>
    <w:p w14:paraId="737ADB41" w14:textId="77777777" w:rsidR="00393E9A" w:rsidRPr="00393E9A" w:rsidRDefault="00393E9A" w:rsidP="00D30166">
      <w:pPr>
        <w:pStyle w:val="SC-Source"/>
      </w:pPr>
    </w:p>
    <w:p w14:paraId="4B3A3716" w14:textId="77777777" w:rsidR="00393E9A" w:rsidRPr="00393E9A" w:rsidRDefault="00393E9A" w:rsidP="00D30166">
      <w:pPr>
        <w:pStyle w:val="SC-Source"/>
      </w:pPr>
      <w:r w:rsidRPr="00393E9A">
        <w:t xml:space="preserve">    def __getitem__(self, idx):</w:t>
      </w:r>
    </w:p>
    <w:p w14:paraId="1360252E" w14:textId="77777777" w:rsidR="00393E9A" w:rsidRPr="00393E9A" w:rsidRDefault="00393E9A" w:rsidP="00D30166">
      <w:pPr>
        <w:pStyle w:val="SC-Source"/>
      </w:pPr>
      <w:r w:rsidRPr="00393E9A">
        <w:t xml:space="preserve">        item = {key: torch.tensor(val[idx]) for key, val in self.encodings.items()}</w:t>
      </w:r>
    </w:p>
    <w:p w14:paraId="6A7F158C" w14:textId="77777777" w:rsidR="00393E9A" w:rsidRPr="00393E9A" w:rsidRDefault="00393E9A" w:rsidP="00D30166">
      <w:pPr>
        <w:pStyle w:val="SC-Source"/>
      </w:pPr>
      <w:r w:rsidRPr="00393E9A">
        <w:t xml:space="preserve">        item['labels'] = torch.tensor(self.labels[idx])</w:t>
      </w:r>
    </w:p>
    <w:p w14:paraId="286A92C6" w14:textId="77777777" w:rsidR="00393E9A" w:rsidRPr="00393E9A" w:rsidRDefault="00393E9A" w:rsidP="00D30166">
      <w:pPr>
        <w:pStyle w:val="SC-Source"/>
      </w:pPr>
      <w:r w:rsidRPr="00393E9A">
        <w:t xml:space="preserve">        return item</w:t>
      </w:r>
    </w:p>
    <w:p w14:paraId="1B8D7386" w14:textId="77777777" w:rsidR="00393E9A" w:rsidRPr="00393E9A" w:rsidRDefault="00393E9A" w:rsidP="00D30166">
      <w:pPr>
        <w:pStyle w:val="SC-Source"/>
      </w:pPr>
    </w:p>
    <w:p w14:paraId="1C959AFF" w14:textId="77777777" w:rsidR="00393E9A" w:rsidRPr="00393E9A" w:rsidRDefault="00393E9A" w:rsidP="00D30166">
      <w:pPr>
        <w:pStyle w:val="SC-Source"/>
      </w:pPr>
      <w:r w:rsidRPr="00393E9A">
        <w:t xml:space="preserve">    def __len__(self):</w:t>
      </w:r>
    </w:p>
    <w:p w14:paraId="3267EEC5" w14:textId="77777777" w:rsidR="00393E9A" w:rsidRPr="00393E9A" w:rsidRDefault="00393E9A" w:rsidP="00D30166">
      <w:pPr>
        <w:pStyle w:val="SC-Source"/>
      </w:pPr>
      <w:r w:rsidRPr="00393E9A">
        <w:t xml:space="preserve">        return len(self.labels)</w:t>
      </w:r>
    </w:p>
    <w:p w14:paraId="583FD601" w14:textId="77777777" w:rsidR="00393E9A" w:rsidRPr="00393E9A" w:rsidRDefault="00393E9A" w:rsidP="00D30166">
      <w:pPr>
        <w:pStyle w:val="SC-Source"/>
      </w:pPr>
    </w:p>
    <w:p w14:paraId="2401C76C" w14:textId="77777777" w:rsidR="00393E9A" w:rsidRDefault="00393E9A" w:rsidP="00D30166">
      <w:pPr>
        <w:pStyle w:val="SC-Source"/>
      </w:pPr>
      <w:r w:rsidRPr="00393E9A">
        <w:t>train_dataset = IMDbDataset(train_encodings, train_labels)</w:t>
      </w:r>
    </w:p>
    <w:p w14:paraId="18B2EC10" w14:textId="40D5A8F7" w:rsidR="00D30166" w:rsidRPr="00393E9A" w:rsidRDefault="00D30166" w:rsidP="00D30166">
      <w:pPr>
        <w:pStyle w:val="SC-Source"/>
      </w:pPr>
      <w:r>
        <w:t>``</w:t>
      </w:r>
    </w:p>
    <w:p w14:paraId="734C32A7" w14:textId="77777777" w:rsidR="00393E9A" w:rsidRPr="00393E9A" w:rsidRDefault="00393E9A" w:rsidP="00393E9A">
      <w:pPr>
        <w:pStyle w:val="P-Regular"/>
      </w:pPr>
      <w:r w:rsidRPr="00393E9A">
        <w:t>For TensorFlow:</w:t>
      </w:r>
    </w:p>
    <w:p w14:paraId="4D402841" w14:textId="5A241055" w:rsidR="00393E9A" w:rsidRPr="00393E9A" w:rsidRDefault="007B1964" w:rsidP="007B1964">
      <w:pPr>
        <w:pStyle w:val="SC-Source"/>
      </w:pPr>
      <w:r>
        <w:t xml:space="preserve">`` </w:t>
      </w:r>
      <w:r w:rsidR="00393E9A" w:rsidRPr="00393E9A">
        <w:t>python</w:t>
      </w:r>
    </w:p>
    <w:p w14:paraId="290EFD8A" w14:textId="77777777" w:rsidR="00393E9A" w:rsidRPr="00393E9A" w:rsidRDefault="00393E9A" w:rsidP="007B1964">
      <w:pPr>
        <w:pStyle w:val="SC-Source"/>
      </w:pPr>
      <w:r w:rsidRPr="00393E9A">
        <w:lastRenderedPageBreak/>
        <w:t>import tensorflow as tf</w:t>
      </w:r>
    </w:p>
    <w:p w14:paraId="3F2160A3" w14:textId="77777777" w:rsidR="00393E9A" w:rsidRPr="00393E9A" w:rsidRDefault="00393E9A" w:rsidP="007B1964">
      <w:pPr>
        <w:pStyle w:val="SC-Source"/>
      </w:pPr>
    </w:p>
    <w:p w14:paraId="7E852E52" w14:textId="77777777" w:rsidR="00393E9A" w:rsidRPr="00393E9A" w:rsidRDefault="00393E9A" w:rsidP="007B1964">
      <w:pPr>
        <w:pStyle w:val="SC-Source"/>
      </w:pPr>
      <w:r w:rsidRPr="00393E9A">
        <w:t>def encode_tf_dataset(dataset):</w:t>
      </w:r>
    </w:p>
    <w:p w14:paraId="564EE936" w14:textId="77777777" w:rsidR="00393E9A" w:rsidRPr="00393E9A" w:rsidRDefault="00393E9A" w:rsidP="007B1964">
      <w:pPr>
        <w:pStyle w:val="SC-Source"/>
      </w:pPr>
      <w:r w:rsidRPr="00393E9A">
        <w:t xml:space="preserve">    def gen():</w:t>
      </w:r>
    </w:p>
    <w:p w14:paraId="2C55AC56" w14:textId="77777777" w:rsidR="00393E9A" w:rsidRPr="00393E9A" w:rsidRDefault="00393E9A" w:rsidP="007B1964">
      <w:pPr>
        <w:pStyle w:val="SC-Source"/>
      </w:pPr>
      <w:r w:rsidRPr="00393E9A">
        <w:t xml:space="preserve">        for i in range(len(dataset)):</w:t>
      </w:r>
    </w:p>
    <w:p w14:paraId="6DC13269" w14:textId="77777777" w:rsidR="00393E9A" w:rsidRPr="00393E9A" w:rsidRDefault="00393E9A" w:rsidP="007B1964">
      <w:pPr>
        <w:pStyle w:val="SC-Source"/>
      </w:pPr>
      <w:r w:rsidRPr="00393E9A">
        <w:t xml:space="preserve">            yield {key: tf.constant(val[i]) for key, val in dataset.items()}</w:t>
      </w:r>
    </w:p>
    <w:p w14:paraId="27B7D7D0" w14:textId="77777777" w:rsidR="00393E9A" w:rsidRPr="00393E9A" w:rsidRDefault="00393E9A" w:rsidP="007B1964">
      <w:pPr>
        <w:pStyle w:val="SC-Source"/>
      </w:pPr>
    </w:p>
    <w:p w14:paraId="52DF0F2B" w14:textId="77777777" w:rsidR="00393E9A" w:rsidRPr="00393E9A" w:rsidRDefault="00393E9A" w:rsidP="007B1964">
      <w:pPr>
        <w:pStyle w:val="SC-Source"/>
      </w:pPr>
      <w:r w:rsidRPr="00393E9A">
        <w:t xml:space="preserve">    return tf.data.Dataset.from_generator(gen, output_signature={</w:t>
      </w:r>
    </w:p>
    <w:p w14:paraId="5255BED5" w14:textId="77777777" w:rsidR="00393E9A" w:rsidRPr="00393E9A" w:rsidRDefault="00393E9A" w:rsidP="007B1964">
      <w:pPr>
        <w:pStyle w:val="SC-Source"/>
      </w:pPr>
      <w:r w:rsidRPr="00393E9A">
        <w:t xml:space="preserve">        'input_ids': tf.TensorSpec(shape=(512,), dtype=tf.int32),</w:t>
      </w:r>
    </w:p>
    <w:p w14:paraId="3E86E5E5" w14:textId="77777777" w:rsidR="00393E9A" w:rsidRPr="00393E9A" w:rsidRDefault="00393E9A" w:rsidP="007B1964">
      <w:pPr>
        <w:pStyle w:val="SC-Source"/>
      </w:pPr>
      <w:r w:rsidRPr="00393E9A">
        <w:t xml:space="preserve">        'attention_mask': tf.TensorSpec(shape=(512,), dtype=tf.int32),</w:t>
      </w:r>
    </w:p>
    <w:p w14:paraId="582E46F9" w14:textId="77777777" w:rsidR="00393E9A" w:rsidRPr="00393E9A" w:rsidRDefault="00393E9A" w:rsidP="007B1964">
      <w:pPr>
        <w:pStyle w:val="SC-Source"/>
      </w:pPr>
      <w:r w:rsidRPr="00393E9A">
        <w:t xml:space="preserve">        'labels': tf.TensorSpec(shape=(), dtype=tf.int64),</w:t>
      </w:r>
    </w:p>
    <w:p w14:paraId="0265B4EC" w14:textId="77777777" w:rsidR="00393E9A" w:rsidRPr="00393E9A" w:rsidRDefault="00393E9A" w:rsidP="007B1964">
      <w:pPr>
        <w:pStyle w:val="SC-Source"/>
      </w:pPr>
      <w:r w:rsidRPr="00393E9A">
        <w:t xml:space="preserve">    })</w:t>
      </w:r>
    </w:p>
    <w:p w14:paraId="12DA7BE2" w14:textId="77777777" w:rsidR="00393E9A" w:rsidRPr="00393E9A" w:rsidRDefault="00393E9A" w:rsidP="007B1964">
      <w:pPr>
        <w:pStyle w:val="SC-Source"/>
      </w:pPr>
    </w:p>
    <w:p w14:paraId="62CF3EC8" w14:textId="77777777" w:rsidR="00393E9A" w:rsidRDefault="00393E9A" w:rsidP="007B1964">
      <w:pPr>
        <w:pStyle w:val="SC-Source"/>
      </w:pPr>
      <w:r w:rsidRPr="00393E9A">
        <w:t>train_dataset = encode_tf_dataset(train_encodings)</w:t>
      </w:r>
    </w:p>
    <w:p w14:paraId="01AF200E" w14:textId="1F777BA7" w:rsidR="007B1964" w:rsidRPr="00393E9A" w:rsidRDefault="007B1964" w:rsidP="007B1964">
      <w:pPr>
        <w:pStyle w:val="SC-Source"/>
      </w:pPr>
      <w:r>
        <w:t>``</w:t>
      </w:r>
    </w:p>
    <w:p w14:paraId="43A8598B" w14:textId="77777777" w:rsidR="00393E9A" w:rsidRPr="00393E9A" w:rsidRDefault="00393E9A" w:rsidP="00393E9A">
      <w:pPr>
        <w:pStyle w:val="P-Regular"/>
      </w:pPr>
      <w:r w:rsidRPr="00393E9A">
        <w:t>This conversion process ensures that the dataset integrates seamlessly with the chosen backend for training.</w:t>
      </w:r>
    </w:p>
    <w:p w14:paraId="2C801000" w14:textId="75D8F5A7" w:rsidR="00393E9A" w:rsidRPr="00393E9A" w:rsidRDefault="00393E9A" w:rsidP="00CD2D28">
      <w:pPr>
        <w:pStyle w:val="H2-Heading"/>
      </w:pPr>
      <w:r w:rsidRPr="00393E9A">
        <w:t>Dataset Splitting and Shuffling</w:t>
      </w:r>
    </w:p>
    <w:p w14:paraId="47F2960F" w14:textId="6C47E98D" w:rsidR="00393E9A" w:rsidRPr="00393E9A" w:rsidRDefault="00393E9A" w:rsidP="00393E9A">
      <w:pPr>
        <w:pStyle w:val="P-Regular"/>
      </w:pPr>
      <w:r w:rsidRPr="00393E9A">
        <w:t xml:space="preserve">For any machine learning task, </w:t>
      </w:r>
      <w:r w:rsidR="0053583B" w:rsidRPr="00393E9A">
        <w:t>it is</w:t>
      </w:r>
      <w:r w:rsidRPr="00393E9A">
        <w:t xml:space="preserve"> important to split the dataset into training, validation, and test sets. The training set helps the model learn patterns, while the validation set monitors performance during training to avoid overfitting. The test set, used after training, evaluates how well the model generalizes to unseen data.</w:t>
      </w:r>
    </w:p>
    <w:p w14:paraId="407390EB" w14:textId="77777777" w:rsidR="00393E9A" w:rsidRPr="00393E9A" w:rsidRDefault="00393E9A" w:rsidP="00393E9A">
      <w:pPr>
        <w:pStyle w:val="P-Regular"/>
      </w:pPr>
      <w:r w:rsidRPr="00393E9A">
        <w:t>You can easily split and shuffle the dataset in Hugging Face:</w:t>
      </w:r>
    </w:p>
    <w:p w14:paraId="2C8B6E8D" w14:textId="51354E24" w:rsidR="00393E9A" w:rsidRPr="00393E9A" w:rsidRDefault="00CD2D28" w:rsidP="00373F3D">
      <w:pPr>
        <w:pStyle w:val="SC-Source"/>
      </w:pPr>
      <w:r>
        <w:lastRenderedPageBreak/>
        <w:t xml:space="preserve">`` </w:t>
      </w:r>
      <w:r w:rsidR="00393E9A" w:rsidRPr="00393E9A">
        <w:t>python</w:t>
      </w:r>
    </w:p>
    <w:p w14:paraId="78485ECF" w14:textId="77777777" w:rsidR="00393E9A" w:rsidRPr="00393E9A" w:rsidRDefault="00393E9A" w:rsidP="00373F3D">
      <w:pPr>
        <w:pStyle w:val="SC-Source"/>
      </w:pPr>
      <w:r w:rsidRPr="00393E9A">
        <w:t>train_test_split = dataset['train'].train_test_split(test_size=0.1)</w:t>
      </w:r>
    </w:p>
    <w:p w14:paraId="0B6A15D3" w14:textId="77777777" w:rsidR="00393E9A" w:rsidRPr="00393E9A" w:rsidRDefault="00393E9A" w:rsidP="00373F3D">
      <w:pPr>
        <w:pStyle w:val="SC-Source"/>
      </w:pPr>
      <w:r w:rsidRPr="00393E9A">
        <w:t>train_dataset = train_test_split['train']</w:t>
      </w:r>
    </w:p>
    <w:p w14:paraId="7FD40568" w14:textId="77777777" w:rsidR="00393E9A" w:rsidRDefault="00393E9A" w:rsidP="00373F3D">
      <w:pPr>
        <w:pStyle w:val="SC-Source"/>
      </w:pPr>
      <w:r w:rsidRPr="00393E9A">
        <w:t>val_dataset = train_test_split['test']</w:t>
      </w:r>
    </w:p>
    <w:p w14:paraId="7954806C" w14:textId="6F1FD24B" w:rsidR="00CD2D28" w:rsidRPr="00393E9A" w:rsidRDefault="00CD2D28" w:rsidP="00373F3D">
      <w:pPr>
        <w:pStyle w:val="SC-Source"/>
      </w:pPr>
      <w:r>
        <w:t>``</w:t>
      </w:r>
    </w:p>
    <w:p w14:paraId="03E06B1C" w14:textId="48B10B7A" w:rsidR="00393E9A" w:rsidRPr="00393E9A" w:rsidRDefault="00393E9A" w:rsidP="00393E9A">
      <w:pPr>
        <w:pStyle w:val="P-Regular"/>
      </w:pPr>
      <w:r w:rsidRPr="00393E9A">
        <w:t xml:space="preserve">Shuffling ensures that the model </w:t>
      </w:r>
      <w:r w:rsidR="0053583B" w:rsidRPr="00393E9A">
        <w:t>does not</w:t>
      </w:r>
      <w:r w:rsidRPr="00393E9A">
        <w:t xml:space="preserve"> learn spurious patterns from the order of the data.</w:t>
      </w:r>
    </w:p>
    <w:p w14:paraId="0037F477" w14:textId="3ECD10AA" w:rsidR="00393E9A" w:rsidRPr="00393E9A" w:rsidRDefault="00373F3D" w:rsidP="00373F3D">
      <w:pPr>
        <w:pStyle w:val="H2-Heading"/>
        <w:rPr>
          <w:rFonts w:eastAsia="Arial"/>
        </w:rPr>
      </w:pPr>
      <w:r>
        <w:t>Wrap up</w:t>
      </w:r>
    </w:p>
    <w:p w14:paraId="7DAA2D74" w14:textId="6378F644" w:rsidR="00393E9A" w:rsidRDefault="00393E9A" w:rsidP="00393E9A">
      <w:pPr>
        <w:pStyle w:val="P-Regular"/>
      </w:pPr>
      <w:r w:rsidRPr="00393E9A">
        <w:t>Loading and preparing datasets for training NLP models involves multiple stages, from selecting the right dataset to applying tokenization, padding, and truncation. Hugging Face’s datasets library simplifies these steps, allowing you to focus on optimizing model performance. By carefully preparing datasets and ensuring they are in the right format for the model, you increase the likelihood of achieving strong results during training.</w:t>
      </w:r>
    </w:p>
    <w:p w14:paraId="22B0C7F7" w14:textId="277732F6" w:rsidR="00856BA9" w:rsidRPr="00856BA9" w:rsidRDefault="00856BA9" w:rsidP="0057759F">
      <w:pPr>
        <w:pStyle w:val="H1-Section"/>
      </w:pPr>
      <w:r w:rsidRPr="00856BA9">
        <w:t>Training Models from Scratch</w:t>
      </w:r>
    </w:p>
    <w:p w14:paraId="72F40799" w14:textId="77777777" w:rsidR="00856BA9" w:rsidRPr="00856BA9" w:rsidRDefault="00856BA9" w:rsidP="00856BA9">
      <w:pPr>
        <w:pStyle w:val="P-Regular"/>
        <w:rPr>
          <w:lang w:val="en-US"/>
        </w:rPr>
      </w:pPr>
      <w:r w:rsidRPr="00856BA9">
        <w:rPr>
          <w:lang w:val="en-US"/>
        </w:rPr>
        <w:t xml:space="preserve">Training models from scratch requires defining key training parameters, such as the number of epochs, learning rate, and batch size. These parameters control how the model learns and how quickly it converges during training. With Hugging Face’s </w:t>
      </w:r>
      <w:r w:rsidRPr="00856BA9">
        <w:rPr>
          <w:b/>
          <w:bCs/>
          <w:lang w:val="en-US"/>
        </w:rPr>
        <w:t>Trainer</w:t>
      </w:r>
      <w:r w:rsidRPr="00856BA9">
        <w:rPr>
          <w:lang w:val="en-US"/>
        </w:rPr>
        <w:t xml:space="preserve"> API, you can streamline the process of model training by abstracting the complexities involved in managing the training loop, including data processing, optimization, and evaluation.</w:t>
      </w:r>
    </w:p>
    <w:p w14:paraId="16D4739E" w14:textId="2CDAEDB6" w:rsidR="00856BA9" w:rsidRPr="00856BA9" w:rsidRDefault="00856BA9" w:rsidP="0057759F">
      <w:pPr>
        <w:pStyle w:val="H2-Heading"/>
      </w:pPr>
      <w:r w:rsidRPr="00856BA9">
        <w:t>Key Training Parameters</w:t>
      </w:r>
    </w:p>
    <w:p w14:paraId="6F6431C3" w14:textId="5EF35D53" w:rsidR="00856BA9" w:rsidRPr="00856BA9" w:rsidRDefault="00856BA9" w:rsidP="00856BA9">
      <w:pPr>
        <w:pStyle w:val="P-Regular"/>
        <w:rPr>
          <w:lang w:val="en-US"/>
        </w:rPr>
      </w:pPr>
      <w:r w:rsidRPr="00856BA9">
        <w:rPr>
          <w:lang w:val="en-US"/>
        </w:rPr>
        <w:t xml:space="preserve">Before you initiate training, </w:t>
      </w:r>
      <w:r w:rsidR="0053583B" w:rsidRPr="00856BA9">
        <w:rPr>
          <w:lang w:val="en-US"/>
        </w:rPr>
        <w:t>it is</w:t>
      </w:r>
      <w:r w:rsidRPr="00856BA9">
        <w:rPr>
          <w:lang w:val="en-US"/>
        </w:rPr>
        <w:t xml:space="preserve"> essential to understand the most important parameters that directly influence the model's performance:</w:t>
      </w:r>
    </w:p>
    <w:p w14:paraId="71D5FCF9" w14:textId="0E9305B0" w:rsidR="00856BA9" w:rsidRPr="00856BA9" w:rsidRDefault="00856BA9" w:rsidP="00C71D47">
      <w:pPr>
        <w:pStyle w:val="P-Regular"/>
        <w:numPr>
          <w:ilvl w:val="0"/>
          <w:numId w:val="31"/>
        </w:numPr>
        <w:rPr>
          <w:lang w:val="en-US"/>
        </w:rPr>
      </w:pPr>
      <w:r w:rsidRPr="00856BA9">
        <w:rPr>
          <w:b/>
          <w:bCs/>
          <w:lang w:val="en-US"/>
        </w:rPr>
        <w:t>Epochs</w:t>
      </w:r>
      <w:r w:rsidRPr="00856BA9">
        <w:rPr>
          <w:lang w:val="en-US"/>
        </w:rPr>
        <w:t xml:space="preserve">: An epoch refers to one complete pass through the entire training dataset. More epochs allow the model to continue learning from the </w:t>
      </w:r>
      <w:r w:rsidR="006564E9" w:rsidRPr="00856BA9">
        <w:rPr>
          <w:lang w:val="en-US"/>
        </w:rPr>
        <w:t>data but</w:t>
      </w:r>
      <w:r w:rsidRPr="00856BA9">
        <w:rPr>
          <w:lang w:val="en-US"/>
        </w:rPr>
        <w:t xml:space="preserve"> setting too many </w:t>
      </w:r>
      <w:r w:rsidR="006564E9" w:rsidRPr="00856BA9">
        <w:rPr>
          <w:lang w:val="en-US"/>
        </w:rPr>
        <w:t>epochs’</w:t>
      </w:r>
      <w:r w:rsidRPr="00856BA9">
        <w:rPr>
          <w:lang w:val="en-US"/>
        </w:rPr>
        <w:t xml:space="preserve"> risks overfitting. You need to experiment with the number of epochs to find a balance between learning and generalization.</w:t>
      </w:r>
    </w:p>
    <w:p w14:paraId="3956D578" w14:textId="4D1183F4" w:rsidR="00856BA9" w:rsidRPr="00856BA9" w:rsidRDefault="00856BA9" w:rsidP="00C71D47">
      <w:pPr>
        <w:pStyle w:val="P-Regular"/>
        <w:numPr>
          <w:ilvl w:val="0"/>
          <w:numId w:val="31"/>
        </w:numPr>
        <w:rPr>
          <w:lang w:val="en-US"/>
        </w:rPr>
      </w:pPr>
      <w:r w:rsidRPr="00856BA9">
        <w:rPr>
          <w:b/>
          <w:bCs/>
          <w:lang w:val="en-US"/>
        </w:rPr>
        <w:lastRenderedPageBreak/>
        <w:t>Batch Size</w:t>
      </w:r>
      <w:r w:rsidRPr="00856BA9">
        <w:rPr>
          <w:lang w:val="en-US"/>
        </w:rPr>
        <w:t xml:space="preserve">: The batch size determines </w:t>
      </w:r>
      <w:r w:rsidR="007650DC">
        <w:rPr>
          <w:lang w:val="en-US"/>
        </w:rPr>
        <w:t xml:space="preserve">the quantity of </w:t>
      </w:r>
      <w:r w:rsidRPr="00856BA9">
        <w:rPr>
          <w:lang w:val="en-US"/>
        </w:rPr>
        <w:t xml:space="preserve">examples the model processes before updating its weights. Larger batch sizes stabilize the learning process but require more memory, while smaller batch sizes introduce more noise in the updates but may help the model escape local minima more effectively </w:t>
      </w:r>
      <w:sdt>
        <w:sdtPr>
          <w:rPr>
            <w:lang w:val="en-US"/>
          </w:rPr>
          <w:id w:val="336280266"/>
          <w:citation/>
        </w:sdtPr>
        <w:sdtContent>
          <w:r w:rsidR="00F60B8C">
            <w:rPr>
              <w:lang w:val="en-US"/>
            </w:rPr>
            <w:fldChar w:fldCharType="begin"/>
          </w:r>
          <w:r w:rsidR="00F60B8C">
            <w:rPr>
              <w:lang w:val="en-US"/>
            </w:rPr>
            <w:instrText xml:space="preserve"> CITATION goodfellow2016a \l 1033 </w:instrText>
          </w:r>
          <w:r w:rsidR="00F60B8C">
            <w:rPr>
              <w:lang w:val="en-US"/>
            </w:rPr>
            <w:fldChar w:fldCharType="separate"/>
          </w:r>
          <w:r w:rsidR="00730456" w:rsidRPr="00730456">
            <w:rPr>
              <w:noProof/>
              <w:lang w:val="en-US"/>
            </w:rPr>
            <w:t>(Goodfellow, Bengio, &amp; Courville, 2016)</w:t>
          </w:r>
          <w:r w:rsidR="00F60B8C">
            <w:rPr>
              <w:lang w:val="en-US"/>
            </w:rPr>
            <w:fldChar w:fldCharType="end"/>
          </w:r>
        </w:sdtContent>
      </w:sdt>
      <w:r w:rsidRPr="00856BA9">
        <w:rPr>
          <w:lang w:val="en-US"/>
        </w:rPr>
        <w:t>.</w:t>
      </w:r>
    </w:p>
    <w:p w14:paraId="53481D8E" w14:textId="35CF0AFB" w:rsidR="00856BA9" w:rsidRPr="00856BA9" w:rsidRDefault="00856BA9" w:rsidP="00C71D47">
      <w:pPr>
        <w:pStyle w:val="P-Regular"/>
        <w:numPr>
          <w:ilvl w:val="0"/>
          <w:numId w:val="31"/>
        </w:numPr>
        <w:rPr>
          <w:lang w:val="en-US"/>
        </w:rPr>
      </w:pPr>
      <w:r w:rsidRPr="00856BA9">
        <w:rPr>
          <w:b/>
          <w:bCs/>
          <w:lang w:val="en-US"/>
        </w:rPr>
        <w:t>Learning Rate</w:t>
      </w:r>
      <w:r w:rsidRPr="00856BA9">
        <w:rPr>
          <w:lang w:val="en-US"/>
        </w:rPr>
        <w:t xml:space="preserve">: The learning rate controls how much the model’s weights are adjusted with each update. A higher learning rate allows faster learning but may overshoot optimal values, while a lower learning rate ensures more precise learning at the cost of slower convergence </w:t>
      </w:r>
      <w:sdt>
        <w:sdtPr>
          <w:rPr>
            <w:lang w:val="en-US"/>
          </w:rPr>
          <w:id w:val="-1850096305"/>
          <w:citation/>
        </w:sdtPr>
        <w:sdtContent>
          <w:r w:rsidR="0071048C">
            <w:rPr>
              <w:lang w:val="en-US"/>
            </w:rPr>
            <w:fldChar w:fldCharType="begin"/>
          </w:r>
          <w:r w:rsidR="00167BF1">
            <w:rPr>
              <w:lang w:val="en-US"/>
            </w:rPr>
            <w:instrText xml:space="preserve">CITATION Rud16 \l 1033 </w:instrText>
          </w:r>
          <w:r w:rsidR="0071048C">
            <w:rPr>
              <w:lang w:val="en-US"/>
            </w:rPr>
            <w:fldChar w:fldCharType="separate"/>
          </w:r>
          <w:r w:rsidR="00730456" w:rsidRPr="00730456">
            <w:rPr>
              <w:noProof/>
              <w:lang w:val="en-US"/>
            </w:rPr>
            <w:t>(Ruder, 2016)</w:t>
          </w:r>
          <w:r w:rsidR="0071048C">
            <w:rPr>
              <w:lang w:val="en-US"/>
            </w:rPr>
            <w:fldChar w:fldCharType="end"/>
          </w:r>
        </w:sdtContent>
      </w:sdt>
      <w:r w:rsidRPr="00856BA9">
        <w:rPr>
          <w:lang w:val="en-US"/>
        </w:rPr>
        <w:t>.</w:t>
      </w:r>
    </w:p>
    <w:p w14:paraId="10A2BCEF" w14:textId="77777777" w:rsidR="00856BA9" w:rsidRPr="00856BA9" w:rsidRDefault="00856BA9" w:rsidP="00856BA9">
      <w:pPr>
        <w:pStyle w:val="P-Regular"/>
        <w:rPr>
          <w:lang w:val="en-US"/>
        </w:rPr>
      </w:pPr>
      <w:r w:rsidRPr="00856BA9">
        <w:rPr>
          <w:lang w:val="en-US"/>
        </w:rPr>
        <w:t>Defining these parameters correctly is crucial for successful model training, as poor configuration may lead to suboptimal performance or even failed convergence.</w:t>
      </w:r>
    </w:p>
    <w:p w14:paraId="4E36E953" w14:textId="4AF5652A" w:rsidR="00856BA9" w:rsidRPr="00856BA9" w:rsidRDefault="00856BA9" w:rsidP="00BB667E">
      <w:pPr>
        <w:pStyle w:val="H2-Heading"/>
      </w:pPr>
      <w:r w:rsidRPr="00856BA9">
        <w:t>Setting Up the Trainer</w:t>
      </w:r>
    </w:p>
    <w:p w14:paraId="2BA20074" w14:textId="2D7A7C79" w:rsidR="00856BA9" w:rsidRPr="00856BA9" w:rsidRDefault="00856BA9" w:rsidP="00856BA9">
      <w:pPr>
        <w:pStyle w:val="P-Regular"/>
        <w:rPr>
          <w:lang w:val="en-US"/>
        </w:rPr>
      </w:pPr>
      <w:r w:rsidRPr="00856BA9">
        <w:rPr>
          <w:lang w:val="en-US"/>
        </w:rPr>
        <w:t xml:space="preserve">Hugging Face provides the </w:t>
      </w:r>
      <w:r w:rsidRPr="00856BA9">
        <w:rPr>
          <w:b/>
          <w:bCs/>
          <w:lang w:val="en-US"/>
        </w:rPr>
        <w:t>Trainer</w:t>
      </w:r>
      <w:r w:rsidRPr="00856BA9">
        <w:rPr>
          <w:lang w:val="en-US"/>
        </w:rPr>
        <w:t xml:space="preserve"> class, which simplifies the training process by </w:t>
      </w:r>
      <w:r w:rsidR="005D413D" w:rsidRPr="00856BA9">
        <w:rPr>
          <w:lang w:val="en-US"/>
        </w:rPr>
        <w:t>managing</w:t>
      </w:r>
      <w:r w:rsidRPr="00856BA9">
        <w:rPr>
          <w:lang w:val="en-US"/>
        </w:rPr>
        <w:t xml:space="preserve"> the routine tasks, such as gradient computation and model evaluation. You can customize the Trainer by specifying the appropriate training arguments, datasets, and the model itself.</w:t>
      </w:r>
    </w:p>
    <w:p w14:paraId="00F819D1" w14:textId="0D03DA84" w:rsidR="00856BA9" w:rsidRPr="00856BA9" w:rsidRDefault="0053583B" w:rsidP="00856BA9">
      <w:pPr>
        <w:pStyle w:val="P-Regular"/>
        <w:rPr>
          <w:lang w:val="en-US"/>
        </w:rPr>
      </w:pPr>
      <w:r w:rsidRPr="00856BA9">
        <w:rPr>
          <w:lang w:val="en-US"/>
        </w:rPr>
        <w:t>Let us</w:t>
      </w:r>
      <w:r w:rsidR="00856BA9" w:rsidRPr="00856BA9">
        <w:rPr>
          <w:lang w:val="en-US"/>
        </w:rPr>
        <w:t xml:space="preserve"> walk through a complete example where we define the training parameters and use the Hugging Face Trainer API to train a model from scratch:</w:t>
      </w:r>
    </w:p>
    <w:p w14:paraId="490318D4" w14:textId="5BA59716" w:rsidR="00856BA9" w:rsidRPr="00856BA9" w:rsidRDefault="00236A34" w:rsidP="00FC67C3">
      <w:pPr>
        <w:pStyle w:val="SC-Source"/>
      </w:pPr>
      <w:r>
        <w:t xml:space="preserve">`` </w:t>
      </w:r>
      <w:r w:rsidR="00856BA9" w:rsidRPr="00856BA9">
        <w:t>python</w:t>
      </w:r>
    </w:p>
    <w:p w14:paraId="1DD4AE82" w14:textId="77777777" w:rsidR="00856BA9" w:rsidRPr="00856BA9" w:rsidRDefault="00856BA9" w:rsidP="00FC67C3">
      <w:pPr>
        <w:pStyle w:val="SC-Source"/>
      </w:pPr>
      <w:r w:rsidRPr="00856BA9">
        <w:t>from transformers import Trainer, TrainingArguments</w:t>
      </w:r>
    </w:p>
    <w:p w14:paraId="03376F92" w14:textId="77777777" w:rsidR="00856BA9" w:rsidRPr="00856BA9" w:rsidRDefault="00856BA9" w:rsidP="00FC67C3">
      <w:pPr>
        <w:pStyle w:val="SC-Source"/>
      </w:pPr>
    </w:p>
    <w:p w14:paraId="00BFEC50" w14:textId="77777777" w:rsidR="00856BA9" w:rsidRPr="00856BA9" w:rsidRDefault="00856BA9" w:rsidP="00FC67C3">
      <w:pPr>
        <w:pStyle w:val="SC-Source"/>
      </w:pPr>
      <w:r w:rsidRPr="00856BA9">
        <w:t># Define training arguments</w:t>
      </w:r>
    </w:p>
    <w:p w14:paraId="5DD97C59" w14:textId="77777777" w:rsidR="00856BA9" w:rsidRPr="00856BA9" w:rsidRDefault="00856BA9" w:rsidP="00FC67C3">
      <w:pPr>
        <w:pStyle w:val="SC-Source"/>
      </w:pPr>
      <w:r w:rsidRPr="00856BA9">
        <w:t>training_args = TrainingArguments(</w:t>
      </w:r>
    </w:p>
    <w:p w14:paraId="7B845783" w14:textId="77777777" w:rsidR="00856BA9" w:rsidRPr="00856BA9" w:rsidRDefault="00856BA9" w:rsidP="00FC67C3">
      <w:pPr>
        <w:pStyle w:val="SC-Source"/>
      </w:pPr>
      <w:r w:rsidRPr="00856BA9">
        <w:t xml:space="preserve">    output_dir='./results',                # Directory to store results and checkpoints</w:t>
      </w:r>
    </w:p>
    <w:p w14:paraId="1F1E2CFC" w14:textId="77777777" w:rsidR="00856BA9" w:rsidRPr="00856BA9" w:rsidRDefault="00856BA9" w:rsidP="00FC67C3">
      <w:pPr>
        <w:pStyle w:val="SC-Source"/>
      </w:pPr>
      <w:r w:rsidRPr="00856BA9">
        <w:t xml:space="preserve">    num_train_epochs=3,                    # Number of training epochs</w:t>
      </w:r>
    </w:p>
    <w:p w14:paraId="63B084B4" w14:textId="77777777" w:rsidR="00856BA9" w:rsidRPr="00856BA9" w:rsidRDefault="00856BA9" w:rsidP="00FC67C3">
      <w:pPr>
        <w:pStyle w:val="SC-Source"/>
      </w:pPr>
      <w:r w:rsidRPr="00856BA9">
        <w:t xml:space="preserve">    per_device_train_batch_size=16,        # Batch size per device (e.g., per GPU)</w:t>
      </w:r>
    </w:p>
    <w:p w14:paraId="05DFE056" w14:textId="77777777" w:rsidR="00856BA9" w:rsidRPr="00856BA9" w:rsidRDefault="00856BA9" w:rsidP="00FC67C3">
      <w:pPr>
        <w:pStyle w:val="SC-Source"/>
      </w:pPr>
      <w:r w:rsidRPr="00856BA9">
        <w:lastRenderedPageBreak/>
        <w:t xml:space="preserve">    per_device_eval_batch_size=64,         # Batch size for evaluation</w:t>
      </w:r>
    </w:p>
    <w:p w14:paraId="78ADE8C7" w14:textId="77777777" w:rsidR="00856BA9" w:rsidRPr="00856BA9" w:rsidRDefault="00856BA9" w:rsidP="00FC67C3">
      <w:pPr>
        <w:pStyle w:val="SC-Source"/>
      </w:pPr>
      <w:r w:rsidRPr="00856BA9">
        <w:t xml:space="preserve">    warmup_steps=500,                      # Number of warmup steps for learning rate scheduler</w:t>
      </w:r>
    </w:p>
    <w:p w14:paraId="42C81A92" w14:textId="77777777" w:rsidR="00856BA9" w:rsidRPr="00856BA9" w:rsidRDefault="00856BA9" w:rsidP="00FC67C3">
      <w:pPr>
        <w:pStyle w:val="SC-Source"/>
      </w:pPr>
      <w:r w:rsidRPr="00856BA9">
        <w:t xml:space="preserve">    weight_decay=0.01,                     # Strength of weight decay (regularization)</w:t>
      </w:r>
    </w:p>
    <w:p w14:paraId="11B02BAF" w14:textId="77777777" w:rsidR="00856BA9" w:rsidRPr="00856BA9" w:rsidRDefault="00856BA9" w:rsidP="00FC67C3">
      <w:pPr>
        <w:pStyle w:val="SC-Source"/>
      </w:pPr>
      <w:r w:rsidRPr="00856BA9">
        <w:t xml:space="preserve">    logging_dir='./logs',                  # Directory for logging</w:t>
      </w:r>
    </w:p>
    <w:p w14:paraId="2E88877B" w14:textId="77777777" w:rsidR="00856BA9" w:rsidRPr="00856BA9" w:rsidRDefault="00856BA9" w:rsidP="00FC67C3">
      <w:pPr>
        <w:pStyle w:val="SC-Source"/>
      </w:pPr>
      <w:r w:rsidRPr="00856BA9">
        <w:t xml:space="preserve">    logging_steps=10                       # Log training metrics every 10 steps</w:t>
      </w:r>
    </w:p>
    <w:p w14:paraId="46C24849" w14:textId="77777777" w:rsidR="00856BA9" w:rsidRDefault="00856BA9" w:rsidP="00FC67C3">
      <w:pPr>
        <w:pStyle w:val="SC-Source"/>
      </w:pPr>
      <w:r w:rsidRPr="00856BA9">
        <w:t>)</w:t>
      </w:r>
    </w:p>
    <w:p w14:paraId="3457396E" w14:textId="675209FC" w:rsidR="00236A34" w:rsidRPr="00856BA9" w:rsidRDefault="00FC67C3" w:rsidP="00FC67C3">
      <w:pPr>
        <w:pStyle w:val="SC-Source"/>
      </w:pPr>
      <w:r>
        <w:t>``</w:t>
      </w:r>
    </w:p>
    <w:p w14:paraId="265BE0C1" w14:textId="77777777" w:rsidR="00856BA9" w:rsidRPr="00856BA9" w:rsidRDefault="00856BA9" w:rsidP="00856BA9">
      <w:pPr>
        <w:pStyle w:val="P-Regular"/>
        <w:rPr>
          <w:lang w:val="en-US"/>
        </w:rPr>
      </w:pPr>
      <w:r w:rsidRPr="00856BA9">
        <w:rPr>
          <w:lang w:val="en-US"/>
        </w:rPr>
        <w:t>In this configuration:</w:t>
      </w:r>
    </w:p>
    <w:p w14:paraId="2DCA037D" w14:textId="77777777" w:rsidR="00856BA9" w:rsidRPr="00856BA9" w:rsidRDefault="00856BA9" w:rsidP="00C71D47">
      <w:pPr>
        <w:pStyle w:val="P-Regular"/>
        <w:numPr>
          <w:ilvl w:val="0"/>
          <w:numId w:val="32"/>
        </w:numPr>
        <w:rPr>
          <w:lang w:val="en-US"/>
        </w:rPr>
      </w:pPr>
      <w:r w:rsidRPr="00856BA9">
        <w:rPr>
          <w:b/>
          <w:bCs/>
          <w:lang w:val="en-US"/>
        </w:rPr>
        <w:t>Output Directory</w:t>
      </w:r>
      <w:r w:rsidRPr="00856BA9">
        <w:rPr>
          <w:lang w:val="en-US"/>
        </w:rPr>
        <w:t xml:space="preserve"> specifies where to store the results, including checkpoints and logs.</w:t>
      </w:r>
    </w:p>
    <w:p w14:paraId="39F48ECE" w14:textId="0B52FA36" w:rsidR="00856BA9" w:rsidRPr="00856BA9" w:rsidRDefault="00856BA9" w:rsidP="00C71D47">
      <w:pPr>
        <w:pStyle w:val="P-Regular"/>
        <w:numPr>
          <w:ilvl w:val="0"/>
          <w:numId w:val="32"/>
        </w:numPr>
        <w:rPr>
          <w:lang w:val="en-US"/>
        </w:rPr>
      </w:pPr>
      <w:r w:rsidRPr="00856BA9">
        <w:rPr>
          <w:b/>
          <w:bCs/>
          <w:lang w:val="en-US"/>
        </w:rPr>
        <w:t>Warmup Steps</w:t>
      </w:r>
      <w:r w:rsidRPr="00856BA9">
        <w:rPr>
          <w:lang w:val="en-US"/>
        </w:rPr>
        <w:t xml:space="preserve"> </w:t>
      </w:r>
      <w:r w:rsidR="006564E9" w:rsidRPr="00856BA9">
        <w:rPr>
          <w:lang w:val="en-US"/>
        </w:rPr>
        <w:t>introduces</w:t>
      </w:r>
      <w:r w:rsidRPr="00856BA9">
        <w:rPr>
          <w:lang w:val="en-US"/>
        </w:rPr>
        <w:t xml:space="preserve"> a gradual increase in the learning rate during the </w:t>
      </w:r>
      <w:r w:rsidR="00E7659C" w:rsidRPr="00856BA9">
        <w:rPr>
          <w:lang w:val="en-US"/>
        </w:rPr>
        <w:t>preliminary stages</w:t>
      </w:r>
      <w:r w:rsidRPr="00856BA9">
        <w:rPr>
          <w:lang w:val="en-US"/>
        </w:rPr>
        <w:t xml:space="preserve"> of training, which helps the model avoid abrupt updates that could destabilize learning </w:t>
      </w:r>
      <w:sdt>
        <w:sdtPr>
          <w:rPr>
            <w:lang w:val="en-US"/>
          </w:rPr>
          <w:id w:val="1474483356"/>
          <w:citation/>
        </w:sdtPr>
        <w:sdtContent>
          <w:r w:rsidR="00C572B1">
            <w:rPr>
              <w:lang w:val="en-US"/>
            </w:rPr>
            <w:fldChar w:fldCharType="begin"/>
          </w:r>
          <w:r w:rsidR="00167BF1">
            <w:rPr>
              <w:lang w:val="en-US"/>
            </w:rPr>
            <w:instrText xml:space="preserve">CITATION Hua19 \l 1033 </w:instrText>
          </w:r>
          <w:r w:rsidR="00C572B1">
            <w:rPr>
              <w:lang w:val="en-US"/>
            </w:rPr>
            <w:fldChar w:fldCharType="separate"/>
          </w:r>
          <w:r w:rsidR="00730456" w:rsidRPr="00730456">
            <w:rPr>
              <w:noProof/>
              <w:lang w:val="en-US"/>
            </w:rPr>
            <w:t>(Huang, et al., 2019)</w:t>
          </w:r>
          <w:r w:rsidR="00C572B1">
            <w:rPr>
              <w:lang w:val="en-US"/>
            </w:rPr>
            <w:fldChar w:fldCharType="end"/>
          </w:r>
        </w:sdtContent>
      </w:sdt>
      <w:r w:rsidRPr="00856BA9">
        <w:rPr>
          <w:lang w:val="en-US"/>
        </w:rPr>
        <w:t>.</w:t>
      </w:r>
    </w:p>
    <w:p w14:paraId="761737BE" w14:textId="77777777" w:rsidR="00856BA9" w:rsidRPr="00856BA9" w:rsidRDefault="00856BA9" w:rsidP="00C71D47">
      <w:pPr>
        <w:pStyle w:val="P-Regular"/>
        <w:numPr>
          <w:ilvl w:val="0"/>
          <w:numId w:val="32"/>
        </w:numPr>
        <w:rPr>
          <w:lang w:val="en-US"/>
        </w:rPr>
      </w:pPr>
      <w:r w:rsidRPr="00856BA9">
        <w:rPr>
          <w:b/>
          <w:bCs/>
          <w:lang w:val="en-US"/>
        </w:rPr>
        <w:t>Weight Decay</w:t>
      </w:r>
      <w:r w:rsidRPr="00856BA9">
        <w:rPr>
          <w:lang w:val="en-US"/>
        </w:rPr>
        <w:t xml:space="preserve"> applies regularization, preventing the model from overfitting by penalizing large weights.</w:t>
      </w:r>
    </w:p>
    <w:p w14:paraId="73C27C17" w14:textId="77777777" w:rsidR="00856BA9" w:rsidRPr="00856BA9" w:rsidRDefault="00856BA9" w:rsidP="00856BA9">
      <w:pPr>
        <w:pStyle w:val="P-Regular"/>
        <w:rPr>
          <w:lang w:val="en-US"/>
        </w:rPr>
      </w:pPr>
      <w:r w:rsidRPr="00856BA9">
        <w:rPr>
          <w:lang w:val="en-US"/>
        </w:rPr>
        <w:t>Once the training arguments are set, you instantiate the Trainer with your model, training dataset, and evaluation dataset:</w:t>
      </w:r>
    </w:p>
    <w:p w14:paraId="071F792B" w14:textId="00DB4B20" w:rsidR="00856BA9" w:rsidRPr="00856BA9" w:rsidRDefault="00FC67C3" w:rsidP="00FC67C3">
      <w:pPr>
        <w:pStyle w:val="SC-Source"/>
      </w:pPr>
      <w:r>
        <w:t xml:space="preserve">`` </w:t>
      </w:r>
      <w:r w:rsidR="00856BA9" w:rsidRPr="00856BA9">
        <w:t>python</w:t>
      </w:r>
    </w:p>
    <w:p w14:paraId="61E495E4" w14:textId="77777777" w:rsidR="00856BA9" w:rsidRPr="00856BA9" w:rsidRDefault="00856BA9" w:rsidP="00FC67C3">
      <w:pPr>
        <w:pStyle w:val="SC-Source"/>
      </w:pPr>
      <w:r w:rsidRPr="00856BA9">
        <w:t>trainer = Trainer(</w:t>
      </w:r>
    </w:p>
    <w:p w14:paraId="195747B0" w14:textId="77777777" w:rsidR="00856BA9" w:rsidRPr="00856BA9" w:rsidRDefault="00856BA9" w:rsidP="00FC67C3">
      <w:pPr>
        <w:pStyle w:val="SC-Source"/>
      </w:pPr>
      <w:r w:rsidRPr="00856BA9">
        <w:t xml:space="preserve">    model=model,                        # Your Hugging Face transformer model</w:t>
      </w:r>
    </w:p>
    <w:p w14:paraId="4465E814" w14:textId="77777777" w:rsidR="00856BA9" w:rsidRPr="00856BA9" w:rsidRDefault="00856BA9" w:rsidP="00FC67C3">
      <w:pPr>
        <w:pStyle w:val="SC-Source"/>
      </w:pPr>
      <w:r w:rsidRPr="00856BA9">
        <w:t xml:space="preserve">    args=training_args,                 # The training arguments defined earlier</w:t>
      </w:r>
    </w:p>
    <w:p w14:paraId="14852980" w14:textId="77777777" w:rsidR="00856BA9" w:rsidRPr="00856BA9" w:rsidRDefault="00856BA9" w:rsidP="00FC67C3">
      <w:pPr>
        <w:pStyle w:val="SC-Source"/>
      </w:pPr>
      <w:r w:rsidRPr="00856BA9">
        <w:t xml:space="preserve">    train_dataset=train_dataset,        # Training dataset</w:t>
      </w:r>
    </w:p>
    <w:p w14:paraId="5395CBFF" w14:textId="77777777" w:rsidR="00856BA9" w:rsidRPr="00856BA9" w:rsidRDefault="00856BA9" w:rsidP="00FC67C3">
      <w:pPr>
        <w:pStyle w:val="SC-Source"/>
      </w:pPr>
      <w:r w:rsidRPr="00856BA9">
        <w:lastRenderedPageBreak/>
        <w:t xml:space="preserve">    eval_dataset=eval_dataset           # Validation dataset (used for evaluation)</w:t>
      </w:r>
    </w:p>
    <w:p w14:paraId="34BFCDD4" w14:textId="77777777" w:rsidR="00856BA9" w:rsidRDefault="00856BA9" w:rsidP="00FC67C3">
      <w:pPr>
        <w:pStyle w:val="SC-Source"/>
      </w:pPr>
      <w:r w:rsidRPr="00856BA9">
        <w:t>)</w:t>
      </w:r>
    </w:p>
    <w:p w14:paraId="12CCA65C" w14:textId="17A611E2" w:rsidR="00FC67C3" w:rsidRPr="00856BA9" w:rsidRDefault="00FC67C3" w:rsidP="00FC67C3">
      <w:pPr>
        <w:pStyle w:val="SC-Source"/>
      </w:pPr>
      <w:r>
        <w:t>``</w:t>
      </w:r>
    </w:p>
    <w:p w14:paraId="3D480FD6" w14:textId="5E3757D4" w:rsidR="00856BA9" w:rsidRPr="00DC7035" w:rsidRDefault="00856BA9" w:rsidP="00DC7035">
      <w:pPr>
        <w:pStyle w:val="H2-Heading"/>
      </w:pPr>
      <w:r w:rsidRPr="00DC7035">
        <w:t>Running the Training Loop</w:t>
      </w:r>
    </w:p>
    <w:p w14:paraId="10946C12" w14:textId="370A6A78" w:rsidR="00856BA9" w:rsidRPr="00856BA9" w:rsidRDefault="00856BA9" w:rsidP="00856BA9">
      <w:pPr>
        <w:pStyle w:val="P-Regular"/>
        <w:rPr>
          <w:lang w:val="en-US"/>
        </w:rPr>
      </w:pPr>
      <w:r w:rsidRPr="00856BA9">
        <w:rPr>
          <w:lang w:val="en-US"/>
        </w:rPr>
        <w:t xml:space="preserve">The </w:t>
      </w:r>
      <w:r w:rsidRPr="00856BA9">
        <w:rPr>
          <w:b/>
          <w:bCs/>
          <w:lang w:val="en-US"/>
        </w:rPr>
        <w:t>Trainer</w:t>
      </w:r>
      <w:r w:rsidRPr="00856BA9">
        <w:rPr>
          <w:lang w:val="en-US"/>
        </w:rPr>
        <w:t xml:space="preserve"> class abstracts </w:t>
      </w:r>
      <w:r w:rsidR="00040091" w:rsidRPr="00856BA9">
        <w:rPr>
          <w:lang w:val="en-US"/>
        </w:rPr>
        <w:t>away</w:t>
      </w:r>
      <w:r w:rsidRPr="00856BA9">
        <w:rPr>
          <w:lang w:val="en-US"/>
        </w:rPr>
        <w:t xml:space="preserve"> the complex elements of training, allowing you to focus on the higher-level aspects of your task. You no longer need to write manual loops for gradient descent, validation, or checkpoint saving. Once the Trainer is configured, you can start the training process with a single line of code:</w:t>
      </w:r>
    </w:p>
    <w:p w14:paraId="2902B486" w14:textId="267EA76B" w:rsidR="00856BA9" w:rsidRPr="00856BA9" w:rsidRDefault="0054320D" w:rsidP="0054320D">
      <w:pPr>
        <w:pStyle w:val="SC-Source"/>
      </w:pPr>
      <w:r>
        <w:t xml:space="preserve">`` </w:t>
      </w:r>
      <w:r w:rsidR="00856BA9" w:rsidRPr="00856BA9">
        <w:t>python</w:t>
      </w:r>
    </w:p>
    <w:p w14:paraId="556EE102" w14:textId="77777777" w:rsidR="00856BA9" w:rsidRDefault="00856BA9" w:rsidP="0054320D">
      <w:pPr>
        <w:pStyle w:val="SC-Source"/>
      </w:pPr>
      <w:r w:rsidRPr="00856BA9">
        <w:t>trainer.train()</w:t>
      </w:r>
    </w:p>
    <w:p w14:paraId="10AC5F47" w14:textId="24121972" w:rsidR="0054320D" w:rsidRPr="00856BA9" w:rsidRDefault="0054320D" w:rsidP="0054320D">
      <w:pPr>
        <w:pStyle w:val="SC-Source"/>
      </w:pPr>
      <w:r>
        <w:t>``</w:t>
      </w:r>
    </w:p>
    <w:p w14:paraId="19BAE7C4" w14:textId="058F1850" w:rsidR="00856BA9" w:rsidRPr="00856BA9" w:rsidRDefault="00856BA9" w:rsidP="00856BA9">
      <w:pPr>
        <w:pStyle w:val="P-Regular"/>
        <w:rPr>
          <w:lang w:val="en-US"/>
        </w:rPr>
      </w:pPr>
      <w:r w:rsidRPr="00856BA9">
        <w:rPr>
          <w:lang w:val="en-US"/>
        </w:rPr>
        <w:t xml:space="preserve">The Trainer automatically </w:t>
      </w:r>
      <w:r w:rsidR="00040091" w:rsidRPr="00856BA9">
        <w:rPr>
          <w:lang w:val="en-US"/>
        </w:rPr>
        <w:t>manages</w:t>
      </w:r>
      <w:r w:rsidRPr="00856BA9">
        <w:rPr>
          <w:lang w:val="en-US"/>
        </w:rPr>
        <w:t>:</w:t>
      </w:r>
    </w:p>
    <w:p w14:paraId="3259FC1B" w14:textId="77777777" w:rsidR="00856BA9" w:rsidRPr="00856BA9" w:rsidRDefault="00856BA9" w:rsidP="00C71D47">
      <w:pPr>
        <w:pStyle w:val="P-Regular"/>
        <w:numPr>
          <w:ilvl w:val="0"/>
          <w:numId w:val="33"/>
        </w:numPr>
        <w:rPr>
          <w:lang w:val="en-US"/>
        </w:rPr>
      </w:pPr>
      <w:r w:rsidRPr="00856BA9">
        <w:rPr>
          <w:b/>
          <w:bCs/>
          <w:lang w:val="en-US"/>
        </w:rPr>
        <w:t>Backpropagation</w:t>
      </w:r>
      <w:r w:rsidRPr="00856BA9">
        <w:rPr>
          <w:lang w:val="en-US"/>
        </w:rPr>
        <w:t>: Computes gradients and updates model parameters during each step of the training.</w:t>
      </w:r>
    </w:p>
    <w:p w14:paraId="41297099" w14:textId="77777777" w:rsidR="00856BA9" w:rsidRPr="00856BA9" w:rsidRDefault="00856BA9" w:rsidP="00C71D47">
      <w:pPr>
        <w:pStyle w:val="P-Regular"/>
        <w:numPr>
          <w:ilvl w:val="0"/>
          <w:numId w:val="33"/>
        </w:numPr>
        <w:rPr>
          <w:lang w:val="en-US"/>
        </w:rPr>
      </w:pPr>
      <w:r w:rsidRPr="00856BA9">
        <w:rPr>
          <w:b/>
          <w:bCs/>
          <w:lang w:val="en-US"/>
        </w:rPr>
        <w:t>Evaluation</w:t>
      </w:r>
      <w:r w:rsidRPr="00856BA9">
        <w:rPr>
          <w:lang w:val="en-US"/>
        </w:rPr>
        <w:t>: Periodically evaluates the model using the validation dataset to track performance improvements and avoid overfitting.</w:t>
      </w:r>
    </w:p>
    <w:p w14:paraId="6DD180C9" w14:textId="77777777" w:rsidR="00856BA9" w:rsidRPr="00856BA9" w:rsidRDefault="00856BA9" w:rsidP="00C71D47">
      <w:pPr>
        <w:pStyle w:val="P-Regular"/>
        <w:numPr>
          <w:ilvl w:val="0"/>
          <w:numId w:val="33"/>
        </w:numPr>
        <w:rPr>
          <w:lang w:val="en-US"/>
        </w:rPr>
      </w:pPr>
      <w:r w:rsidRPr="00856BA9">
        <w:rPr>
          <w:b/>
          <w:bCs/>
          <w:lang w:val="en-US"/>
        </w:rPr>
        <w:t>Logging and Checkpointing</w:t>
      </w:r>
      <w:r w:rsidRPr="00856BA9">
        <w:rPr>
          <w:lang w:val="en-US"/>
        </w:rPr>
        <w:t>: Saves model checkpoints and logs metrics such as training loss, accuracy, and evaluation scores for future analysis.</w:t>
      </w:r>
    </w:p>
    <w:p w14:paraId="19468BBE" w14:textId="77777777" w:rsidR="00856BA9" w:rsidRPr="00856BA9" w:rsidRDefault="00856BA9" w:rsidP="00856BA9">
      <w:pPr>
        <w:pStyle w:val="P-Regular"/>
        <w:rPr>
          <w:lang w:val="en-US"/>
        </w:rPr>
      </w:pPr>
      <w:r w:rsidRPr="00856BA9">
        <w:rPr>
          <w:lang w:val="en-US"/>
        </w:rPr>
        <w:t>By running the training process through the Trainer, you ensure efficient resource usage (especially with GPU acceleration), better tracking of metrics, and a smoother workflow for hyperparameter tuning.</w:t>
      </w:r>
    </w:p>
    <w:p w14:paraId="426BC114" w14:textId="4182E733" w:rsidR="00856BA9" w:rsidRPr="00856BA9" w:rsidRDefault="00856BA9" w:rsidP="00527396">
      <w:pPr>
        <w:pStyle w:val="H2-Heading"/>
      </w:pPr>
      <w:r w:rsidRPr="00856BA9">
        <w:t>Monitoring Training Progress</w:t>
      </w:r>
    </w:p>
    <w:p w14:paraId="3ADAF9ED" w14:textId="00FD6BA6" w:rsidR="00856BA9" w:rsidRPr="00856BA9" w:rsidRDefault="00856BA9" w:rsidP="00856BA9">
      <w:pPr>
        <w:pStyle w:val="P-Regular"/>
        <w:rPr>
          <w:lang w:val="en-US"/>
        </w:rPr>
      </w:pPr>
      <w:r w:rsidRPr="00856BA9">
        <w:rPr>
          <w:lang w:val="en-US"/>
        </w:rPr>
        <w:t>Training a model from scratch, especially one with millions or billions of parameters, requires careful monitoring to ensure the model is learning effectively without overfitting. You can track the model’s performance through key metrics:</w:t>
      </w:r>
    </w:p>
    <w:p w14:paraId="7DB2D4E2" w14:textId="567DCD5B" w:rsidR="00856BA9" w:rsidRPr="00856BA9" w:rsidRDefault="00856BA9" w:rsidP="00C71D47">
      <w:pPr>
        <w:pStyle w:val="P-Regular"/>
        <w:numPr>
          <w:ilvl w:val="0"/>
          <w:numId w:val="34"/>
        </w:numPr>
        <w:rPr>
          <w:lang w:val="en-US"/>
        </w:rPr>
      </w:pPr>
      <w:r w:rsidRPr="00856BA9">
        <w:rPr>
          <w:b/>
          <w:bCs/>
          <w:lang w:val="en-US"/>
        </w:rPr>
        <w:lastRenderedPageBreak/>
        <w:t>Training Loss</w:t>
      </w:r>
      <w:r w:rsidRPr="00856BA9">
        <w:rPr>
          <w:lang w:val="en-US"/>
        </w:rPr>
        <w:t xml:space="preserve">: Measures how well the model is learning the task. A decreasing loss indicates improvement, but you should monitor this against the validation loss to ensure that the model </w:t>
      </w:r>
      <w:r w:rsidR="0053583B" w:rsidRPr="00856BA9">
        <w:rPr>
          <w:lang w:val="en-US"/>
        </w:rPr>
        <w:t>is not</w:t>
      </w:r>
      <w:r w:rsidRPr="00856BA9">
        <w:rPr>
          <w:lang w:val="en-US"/>
        </w:rPr>
        <w:t xml:space="preserve"> overfitting.</w:t>
      </w:r>
    </w:p>
    <w:p w14:paraId="509DCF7F" w14:textId="77777777" w:rsidR="00856BA9" w:rsidRPr="00856BA9" w:rsidRDefault="00856BA9" w:rsidP="00C71D47">
      <w:pPr>
        <w:pStyle w:val="P-Regular"/>
        <w:numPr>
          <w:ilvl w:val="0"/>
          <w:numId w:val="34"/>
        </w:numPr>
        <w:rPr>
          <w:lang w:val="en-US"/>
        </w:rPr>
      </w:pPr>
      <w:r w:rsidRPr="00856BA9">
        <w:rPr>
          <w:b/>
          <w:bCs/>
          <w:lang w:val="en-US"/>
        </w:rPr>
        <w:t>Validation Loss</w:t>
      </w:r>
      <w:r w:rsidRPr="00856BA9">
        <w:rPr>
          <w:lang w:val="en-US"/>
        </w:rPr>
        <w:t>: Indicates how well the model generalizes to unseen data. A gap between training and validation loss often signals overfitting.</w:t>
      </w:r>
    </w:p>
    <w:p w14:paraId="512E1C78" w14:textId="77777777" w:rsidR="00856BA9" w:rsidRPr="00856BA9" w:rsidRDefault="00856BA9" w:rsidP="00C71D47">
      <w:pPr>
        <w:pStyle w:val="P-Regular"/>
        <w:numPr>
          <w:ilvl w:val="0"/>
          <w:numId w:val="34"/>
        </w:numPr>
        <w:rPr>
          <w:lang w:val="en-US"/>
        </w:rPr>
      </w:pPr>
      <w:r w:rsidRPr="00856BA9">
        <w:rPr>
          <w:b/>
          <w:bCs/>
          <w:lang w:val="en-US"/>
        </w:rPr>
        <w:t>Accuracy</w:t>
      </w:r>
      <w:r w:rsidRPr="00856BA9">
        <w:rPr>
          <w:lang w:val="en-US"/>
        </w:rPr>
        <w:t>: Tracks the model’s ability to correctly predict labels for a classification task. For continuous tasks, you can monitor metrics like Mean Squared Error (MSE).</w:t>
      </w:r>
    </w:p>
    <w:p w14:paraId="7106FF8F" w14:textId="77777777" w:rsidR="00856BA9" w:rsidRPr="00856BA9" w:rsidRDefault="00856BA9" w:rsidP="00856BA9">
      <w:pPr>
        <w:pStyle w:val="P-Regular"/>
        <w:rPr>
          <w:lang w:val="en-US"/>
        </w:rPr>
      </w:pPr>
      <w:r w:rsidRPr="00856BA9">
        <w:rPr>
          <w:lang w:val="en-US"/>
        </w:rPr>
        <w:t xml:space="preserve">Hugging Face supports logging with </w:t>
      </w:r>
      <w:r w:rsidRPr="00856BA9">
        <w:rPr>
          <w:b/>
          <w:bCs/>
          <w:lang w:val="en-US"/>
        </w:rPr>
        <w:t>TensorBoard</w:t>
      </w:r>
      <w:r w:rsidRPr="00856BA9">
        <w:rPr>
          <w:lang w:val="en-US"/>
        </w:rPr>
        <w:t>, enabling real-time tracking of these metrics during training:</w:t>
      </w:r>
    </w:p>
    <w:p w14:paraId="3486F43B" w14:textId="2ABC25B4" w:rsidR="00856BA9" w:rsidRPr="00856BA9" w:rsidRDefault="00527396" w:rsidP="00527396">
      <w:pPr>
        <w:pStyle w:val="SC-Source"/>
      </w:pPr>
      <w:r>
        <w:t xml:space="preserve">`` </w:t>
      </w:r>
      <w:r w:rsidR="00856BA9" w:rsidRPr="00856BA9">
        <w:t>bash</w:t>
      </w:r>
    </w:p>
    <w:p w14:paraId="147B0593" w14:textId="77777777" w:rsidR="00856BA9" w:rsidRDefault="00856BA9" w:rsidP="00527396">
      <w:pPr>
        <w:pStyle w:val="SC-Source"/>
      </w:pPr>
      <w:r w:rsidRPr="00856BA9">
        <w:t>tensorboard --logdir ./logs</w:t>
      </w:r>
    </w:p>
    <w:p w14:paraId="6D09D53B" w14:textId="77B8B0D3" w:rsidR="00527396" w:rsidRPr="00856BA9" w:rsidRDefault="00527396" w:rsidP="00527396">
      <w:pPr>
        <w:pStyle w:val="SC-Source"/>
      </w:pPr>
      <w:r>
        <w:t>``</w:t>
      </w:r>
    </w:p>
    <w:p w14:paraId="4E9184FC" w14:textId="77777777" w:rsidR="00856BA9" w:rsidRPr="00856BA9" w:rsidRDefault="00856BA9" w:rsidP="00856BA9">
      <w:pPr>
        <w:pStyle w:val="P-Regular"/>
        <w:rPr>
          <w:lang w:val="en-US"/>
        </w:rPr>
      </w:pPr>
      <w:r w:rsidRPr="00856BA9">
        <w:rPr>
          <w:lang w:val="en-US"/>
        </w:rPr>
        <w:t>By using TensorBoard, you can visualize training progress, compare different experiments, and make informed decisions about adjusting parameters such as learning rate, batch size, or model architecture.</w:t>
      </w:r>
    </w:p>
    <w:p w14:paraId="3FA7944F" w14:textId="3CB4E3A7" w:rsidR="00856BA9" w:rsidRPr="00856BA9" w:rsidRDefault="00856BA9" w:rsidP="00527396">
      <w:pPr>
        <w:pStyle w:val="H2-Heading"/>
      </w:pPr>
      <w:r w:rsidRPr="00856BA9">
        <w:t>Fine-Tuning and Adjustments</w:t>
      </w:r>
    </w:p>
    <w:p w14:paraId="1AF16F98" w14:textId="7B5180B5" w:rsidR="00856BA9" w:rsidRPr="00856BA9" w:rsidRDefault="00856BA9" w:rsidP="00856BA9">
      <w:pPr>
        <w:pStyle w:val="P-Regular"/>
        <w:rPr>
          <w:lang w:val="en-US"/>
        </w:rPr>
      </w:pPr>
      <w:r w:rsidRPr="00856BA9">
        <w:rPr>
          <w:lang w:val="en-US"/>
        </w:rPr>
        <w:t xml:space="preserve">After completing initial training, you might find that the model requires additional fine-tuning. Fine-tuning involves re-running the training loop with adjustments to hyperparameters like the learning rate, batch size, or warmup steps. You can also introduce data augmentation or additional regularization to improve the model’s performance on the validation set </w:t>
      </w:r>
      <w:sdt>
        <w:sdtPr>
          <w:rPr>
            <w:lang w:val="en-US"/>
          </w:rPr>
          <w:id w:val="1626579289"/>
          <w:citation/>
        </w:sdtPr>
        <w:sdtContent>
          <w:r w:rsidR="001923ED">
            <w:rPr>
              <w:lang w:val="en-US"/>
            </w:rPr>
            <w:fldChar w:fldCharType="begin"/>
          </w:r>
          <w:r w:rsidR="001923ED">
            <w:rPr>
              <w:lang w:val="en-US"/>
            </w:rPr>
            <w:instrText xml:space="preserve"> CITATION Raf20 \l 1033 </w:instrText>
          </w:r>
          <w:r w:rsidR="001923ED">
            <w:rPr>
              <w:lang w:val="en-US"/>
            </w:rPr>
            <w:fldChar w:fldCharType="separate"/>
          </w:r>
          <w:r w:rsidR="00730456" w:rsidRPr="00730456">
            <w:rPr>
              <w:noProof/>
              <w:lang w:val="en-US"/>
            </w:rPr>
            <w:t>(Raffel, et al., 2020)</w:t>
          </w:r>
          <w:r w:rsidR="001923ED">
            <w:rPr>
              <w:lang w:val="en-US"/>
            </w:rPr>
            <w:fldChar w:fldCharType="end"/>
          </w:r>
        </w:sdtContent>
      </w:sdt>
      <w:r w:rsidRPr="00856BA9">
        <w:rPr>
          <w:lang w:val="en-US"/>
        </w:rPr>
        <w:t>.</w:t>
      </w:r>
    </w:p>
    <w:p w14:paraId="3B52EC57" w14:textId="52437416" w:rsidR="00856BA9" w:rsidRPr="00856BA9" w:rsidRDefault="001923ED" w:rsidP="001923ED">
      <w:pPr>
        <w:pStyle w:val="SC-Source"/>
      </w:pPr>
      <w:r>
        <w:t xml:space="preserve">`` </w:t>
      </w:r>
      <w:r w:rsidR="00856BA9" w:rsidRPr="00856BA9">
        <w:t>python</w:t>
      </w:r>
    </w:p>
    <w:p w14:paraId="2C01A4EA" w14:textId="77777777" w:rsidR="00856BA9" w:rsidRPr="00856BA9" w:rsidRDefault="00856BA9" w:rsidP="001923ED">
      <w:pPr>
        <w:pStyle w:val="SC-Source"/>
      </w:pPr>
      <w:r w:rsidRPr="00856BA9">
        <w:t>training_args.learning_rate = 2e-5   # Adjust learning rate for fine-tuning</w:t>
      </w:r>
    </w:p>
    <w:p w14:paraId="56207328" w14:textId="77777777" w:rsidR="00856BA9" w:rsidRDefault="00856BA9" w:rsidP="001923ED">
      <w:pPr>
        <w:pStyle w:val="SC-Source"/>
      </w:pPr>
      <w:r w:rsidRPr="00856BA9">
        <w:t>trainer.train(resume_from_checkpoint=True)</w:t>
      </w:r>
    </w:p>
    <w:p w14:paraId="43A3F340" w14:textId="3BB37542" w:rsidR="001923ED" w:rsidRPr="00856BA9" w:rsidRDefault="001923ED" w:rsidP="001923ED">
      <w:pPr>
        <w:pStyle w:val="SC-Source"/>
      </w:pPr>
      <w:r>
        <w:t>``</w:t>
      </w:r>
    </w:p>
    <w:p w14:paraId="35EEB0AE" w14:textId="77777777" w:rsidR="00856BA9" w:rsidRPr="00856BA9" w:rsidRDefault="00856BA9" w:rsidP="00856BA9">
      <w:pPr>
        <w:pStyle w:val="P-Regular"/>
        <w:rPr>
          <w:lang w:val="en-US"/>
        </w:rPr>
      </w:pPr>
      <w:r w:rsidRPr="00856BA9">
        <w:rPr>
          <w:lang w:val="en-US"/>
        </w:rPr>
        <w:t>This flexibility allows you to iterate quickly, making incremental improvements to the model based on evaluation feedback.</w:t>
      </w:r>
    </w:p>
    <w:p w14:paraId="1E435E36" w14:textId="34E19FD4" w:rsidR="00856BA9" w:rsidRPr="00FA34DE" w:rsidRDefault="00FA34DE" w:rsidP="00FA34DE">
      <w:pPr>
        <w:pStyle w:val="H2-Heading"/>
      </w:pPr>
      <w:r w:rsidRPr="00FA34DE">
        <w:lastRenderedPageBreak/>
        <w:t>Wrap up</w:t>
      </w:r>
    </w:p>
    <w:p w14:paraId="04E0FFE5" w14:textId="7AA79CB4" w:rsidR="0057759F" w:rsidRDefault="00856BA9" w:rsidP="00393E9A">
      <w:pPr>
        <w:pStyle w:val="P-Regular"/>
      </w:pPr>
      <w:r w:rsidRPr="00856BA9">
        <w:rPr>
          <w:lang w:val="en-US"/>
        </w:rPr>
        <w:t>Training models from scratch requires careful attention to parameter selection and monitoring. Hugging Face’s Trainer API streamlines this process by automating much of the training loop, while still offering flexibility for customizing your approach. By setting key training parameters, leveraging GPU acceleration, and monitoring performance through TensorBoard, you can efficiently train high-performance NLP models with minimal overhead. The Trainer class not only simplifies model training but also empowers you to experiment with different configurations, ensuring that you get the most out of your transformer models.</w:t>
      </w:r>
    </w:p>
    <w:p w14:paraId="4D1FB39B" w14:textId="5E07B57F" w:rsidR="00D3273F" w:rsidRPr="00D3273F" w:rsidRDefault="00D3273F" w:rsidP="0014766B">
      <w:pPr>
        <w:pStyle w:val="H1-Section"/>
      </w:pPr>
      <w:r w:rsidRPr="00D3273F">
        <w:t>Fine-Tuning Models with Hugging Face Diffusers</w:t>
      </w:r>
    </w:p>
    <w:p w14:paraId="543A1EAB" w14:textId="73143CFE" w:rsidR="00D3273F" w:rsidRPr="00D3273F" w:rsidRDefault="00D3273F" w:rsidP="00D3273F">
      <w:pPr>
        <w:pStyle w:val="P-Regular"/>
        <w:rPr>
          <w:lang w:val="en-US"/>
        </w:rPr>
      </w:pPr>
      <w:r w:rsidRPr="00D3273F">
        <w:rPr>
          <w:lang w:val="en-US"/>
        </w:rPr>
        <w:t xml:space="preserve">Fine-tuning models </w:t>
      </w:r>
      <w:r w:rsidR="00A00EE4" w:rsidRPr="00D3273F">
        <w:rPr>
          <w:lang w:val="en-US"/>
        </w:rPr>
        <w:t>have</w:t>
      </w:r>
      <w:r w:rsidRPr="00D3273F">
        <w:rPr>
          <w:lang w:val="en-US"/>
        </w:rPr>
        <w:t xml:space="preserve"> become one of the most powerful techniques in natural language processing (NLP), particularly when using pre-trained transformer models like BERT, GPT, or T5. Rather than building models from scratch, fine-tuning allows you to adapt general-purpose models—trained on massive, diverse corpora—to highly specialized tasks. Hugging Face Diffusers simplifies this process, giving you the tools to fine-tune models efficiently, saving both time and computational resources</w:t>
      </w:r>
      <w:sdt>
        <w:sdtPr>
          <w:rPr>
            <w:lang w:val="en-US"/>
          </w:rPr>
          <w:id w:val="592746678"/>
          <w:citation/>
        </w:sdtPr>
        <w:sdtContent>
          <w:r w:rsidR="00A00EE4">
            <w:rPr>
              <w:lang w:val="en-US"/>
            </w:rPr>
            <w:fldChar w:fldCharType="begin"/>
          </w:r>
          <w:r w:rsidR="00167BF1">
            <w:rPr>
              <w:lang w:val="en-US"/>
            </w:rPr>
            <w:instrText xml:space="preserve">CITATION devlin2019a \l 1033 </w:instrText>
          </w:r>
          <w:r w:rsidR="00A00EE4">
            <w:rPr>
              <w:lang w:val="en-US"/>
            </w:rPr>
            <w:fldChar w:fldCharType="separate"/>
          </w:r>
          <w:r w:rsidR="00730456">
            <w:rPr>
              <w:noProof/>
              <w:lang w:val="en-US"/>
            </w:rPr>
            <w:t xml:space="preserve"> </w:t>
          </w:r>
          <w:r w:rsidR="00730456" w:rsidRPr="00730456">
            <w:rPr>
              <w:noProof/>
              <w:lang w:val="en-US"/>
            </w:rPr>
            <w:t>(Devlin, Chang, Lee, &amp; Toutanova, 2019)</w:t>
          </w:r>
          <w:r w:rsidR="00A00EE4">
            <w:rPr>
              <w:lang w:val="en-US"/>
            </w:rPr>
            <w:fldChar w:fldCharType="end"/>
          </w:r>
        </w:sdtContent>
      </w:sdt>
      <w:r w:rsidRPr="00D3273F">
        <w:rPr>
          <w:lang w:val="en-US"/>
        </w:rPr>
        <w:t>.</w:t>
      </w:r>
    </w:p>
    <w:p w14:paraId="54B76C66" w14:textId="7087C651" w:rsidR="00D3273F" w:rsidRPr="00D3273F" w:rsidRDefault="00D3273F" w:rsidP="00A00EE4">
      <w:pPr>
        <w:pStyle w:val="H2-Heading"/>
      </w:pPr>
      <w:r w:rsidRPr="00D3273F">
        <w:t>The Role of Transfer Learning</w:t>
      </w:r>
    </w:p>
    <w:p w14:paraId="1BC65C93" w14:textId="184B4D64" w:rsidR="00D3273F" w:rsidRPr="00D3273F" w:rsidRDefault="00D3273F" w:rsidP="00D3273F">
      <w:pPr>
        <w:pStyle w:val="P-Regular"/>
        <w:rPr>
          <w:lang w:val="en-US"/>
        </w:rPr>
      </w:pPr>
      <w:r w:rsidRPr="00D3273F">
        <w:rPr>
          <w:lang w:val="en-US"/>
        </w:rPr>
        <w:t xml:space="preserve">At the core of fine-tuning lies </w:t>
      </w:r>
      <w:r w:rsidRPr="00D3273F">
        <w:rPr>
          <w:b/>
          <w:bCs/>
          <w:lang w:val="en-US"/>
        </w:rPr>
        <w:t>transfer learning</w:t>
      </w:r>
      <w:r w:rsidRPr="00D3273F">
        <w:rPr>
          <w:lang w:val="en-US"/>
        </w:rPr>
        <w:t xml:space="preserve">, where you take a pre-trained model and further train it on a task-specific dataset. Transfer learning allows you to build on the knowledge the model already has, which significantly reduces the amount of labeled data and computational effort required for training. Instead of </w:t>
      </w:r>
      <w:r w:rsidR="002A33B4" w:rsidRPr="00D3273F">
        <w:rPr>
          <w:lang w:val="en-US"/>
        </w:rPr>
        <w:t>starting from nothing</w:t>
      </w:r>
      <w:r w:rsidRPr="00D3273F">
        <w:rPr>
          <w:lang w:val="en-US"/>
        </w:rPr>
        <w:t>, you only need to adjust the model's parameters to fit your specific task.</w:t>
      </w:r>
    </w:p>
    <w:p w14:paraId="23DA2CE0" w14:textId="77075694" w:rsidR="00D3273F" w:rsidRDefault="00D3273F" w:rsidP="00D3273F">
      <w:pPr>
        <w:pStyle w:val="P-Regular"/>
        <w:rPr>
          <w:lang w:val="en-US"/>
        </w:rPr>
      </w:pPr>
      <w:r w:rsidRPr="00D3273F">
        <w:rPr>
          <w:lang w:val="en-US"/>
        </w:rPr>
        <w:t>Transformer models such as BERT and GPT, when fine-tuned, excel in domain-specific applications like healthcare, finance, and legal document analysis. Pre-trained on large datasets like Wikipedia</w:t>
      </w:r>
      <w:sdt>
        <w:sdtPr>
          <w:rPr>
            <w:lang w:val="en-US"/>
          </w:rPr>
          <w:id w:val="-2036422180"/>
          <w:citation/>
        </w:sdtPr>
        <w:sdtContent>
          <w:r w:rsidR="00087D73">
            <w:rPr>
              <w:lang w:val="en-US"/>
            </w:rPr>
            <w:fldChar w:fldCharType="begin"/>
          </w:r>
          <w:r w:rsidR="00087D73">
            <w:rPr>
              <w:lang w:val="en-US"/>
            </w:rPr>
            <w:instrText xml:space="preserve"> CITATION Wik24 \l 1033 </w:instrText>
          </w:r>
          <w:r w:rsidR="00087D73">
            <w:rPr>
              <w:lang w:val="en-US"/>
            </w:rPr>
            <w:fldChar w:fldCharType="separate"/>
          </w:r>
          <w:r w:rsidR="00730456">
            <w:rPr>
              <w:noProof/>
              <w:lang w:val="en-US"/>
            </w:rPr>
            <w:t xml:space="preserve"> </w:t>
          </w:r>
          <w:r w:rsidR="00730456" w:rsidRPr="00730456">
            <w:rPr>
              <w:noProof/>
              <w:lang w:val="en-US"/>
            </w:rPr>
            <w:t>(Wikipedia Foundation)</w:t>
          </w:r>
          <w:r w:rsidR="00087D73">
            <w:rPr>
              <w:lang w:val="en-US"/>
            </w:rPr>
            <w:fldChar w:fldCharType="end"/>
          </w:r>
        </w:sdtContent>
      </w:sdt>
      <w:r w:rsidRPr="00D3273F">
        <w:rPr>
          <w:lang w:val="en-US"/>
        </w:rPr>
        <w:t xml:space="preserve"> or the OpenWebText corpus</w:t>
      </w:r>
      <w:sdt>
        <w:sdtPr>
          <w:rPr>
            <w:lang w:val="en-US"/>
          </w:rPr>
          <w:id w:val="-1952774947"/>
          <w:citation/>
        </w:sdtPr>
        <w:sdtContent>
          <w:r w:rsidR="00DD5402">
            <w:rPr>
              <w:lang w:val="en-US"/>
            </w:rPr>
            <w:fldChar w:fldCharType="begin"/>
          </w:r>
          <w:r w:rsidR="00DD5402">
            <w:rPr>
              <w:lang w:val="en-US"/>
            </w:rPr>
            <w:instrText xml:space="preserve"> CITATION Ope24 \l 1033 </w:instrText>
          </w:r>
          <w:r w:rsidR="00DD5402">
            <w:rPr>
              <w:lang w:val="en-US"/>
            </w:rPr>
            <w:fldChar w:fldCharType="separate"/>
          </w:r>
          <w:r w:rsidR="00730456">
            <w:rPr>
              <w:noProof/>
              <w:lang w:val="en-US"/>
            </w:rPr>
            <w:t xml:space="preserve"> </w:t>
          </w:r>
          <w:r w:rsidR="00730456" w:rsidRPr="00730456">
            <w:rPr>
              <w:noProof/>
              <w:lang w:val="en-US"/>
            </w:rPr>
            <w:t>(Open WebText Corpus Collective, 2024)</w:t>
          </w:r>
          <w:r w:rsidR="00DD5402">
            <w:rPr>
              <w:lang w:val="en-US"/>
            </w:rPr>
            <w:fldChar w:fldCharType="end"/>
          </w:r>
        </w:sdtContent>
      </w:sdt>
      <w:r w:rsidRPr="00D3273F">
        <w:rPr>
          <w:lang w:val="en-US"/>
        </w:rPr>
        <w:t>, these models already understand language structures, syntax, and semantics. By fine-tuning them, you optimize their ability to solve specialized NLP tasks like sentiment analysis, question answering, or named entity recognition</w:t>
      </w:r>
      <w:sdt>
        <w:sdtPr>
          <w:rPr>
            <w:lang w:val="en-US"/>
          </w:rPr>
          <w:id w:val="-1996955240"/>
          <w:citation/>
        </w:sdtPr>
        <w:sdtContent>
          <w:r w:rsidR="00255912">
            <w:rPr>
              <w:lang w:val="en-US"/>
            </w:rPr>
            <w:fldChar w:fldCharType="begin"/>
          </w:r>
          <w:r w:rsidR="00255912">
            <w:rPr>
              <w:lang w:val="en-US"/>
            </w:rPr>
            <w:instrText xml:space="preserve"> CITATION Raf20 \l 1033 </w:instrText>
          </w:r>
          <w:r w:rsidR="00255912">
            <w:rPr>
              <w:lang w:val="en-US"/>
            </w:rPr>
            <w:fldChar w:fldCharType="separate"/>
          </w:r>
          <w:r w:rsidR="00730456">
            <w:rPr>
              <w:noProof/>
              <w:lang w:val="en-US"/>
            </w:rPr>
            <w:t xml:space="preserve"> </w:t>
          </w:r>
          <w:r w:rsidR="00730456" w:rsidRPr="00730456">
            <w:rPr>
              <w:noProof/>
              <w:lang w:val="en-US"/>
            </w:rPr>
            <w:t>(Raffel, et al., 2020)</w:t>
          </w:r>
          <w:r w:rsidR="00255912">
            <w:rPr>
              <w:lang w:val="en-US"/>
            </w:rPr>
            <w:fldChar w:fldCharType="end"/>
          </w:r>
        </w:sdtContent>
      </w:sdt>
      <w:r w:rsidRPr="00D3273F">
        <w:rPr>
          <w:lang w:val="en-US"/>
        </w:rPr>
        <w:t>.</w:t>
      </w:r>
    </w:p>
    <w:p w14:paraId="378A6ABD" w14:textId="77777777" w:rsidR="00255912" w:rsidRDefault="00255912" w:rsidP="00255912">
      <w:pPr>
        <w:spacing w:line="259" w:lineRule="auto"/>
      </w:pPr>
      <w:r>
        <w:lastRenderedPageBreak/>
        <w:t>Next illustration</w:t>
      </w:r>
      <w:r w:rsidRPr="002F485F">
        <w:t xml:space="preserve"> delves into the internal workings of the BERT model, focusing on its attention mechanisms. It illustrates how BERT utilizes multiple attention heads to capture contextual relationships within the input text, enabling a nuanced understanding of language beyond the surface level</w:t>
      </w:r>
    </w:p>
    <w:p w14:paraId="542DAF66" w14:textId="77777777" w:rsidR="00255912" w:rsidRDefault="00255912" w:rsidP="00255912">
      <w:pPr>
        <w:keepNext/>
        <w:spacing w:line="259" w:lineRule="auto"/>
      </w:pPr>
      <w:r>
        <w:rPr>
          <w:noProof/>
        </w:rPr>
        <w:drawing>
          <wp:inline distT="0" distB="0" distL="0" distR="0" wp14:anchorId="04540611" wp14:editId="2679669C">
            <wp:extent cx="4846320" cy="2703343"/>
            <wp:effectExtent l="0" t="0" r="0" b="1905"/>
            <wp:docPr id="17972731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320" cy="2703343"/>
                    </a:xfrm>
                    <a:prstGeom prst="rect">
                      <a:avLst/>
                    </a:prstGeom>
                    <a:noFill/>
                  </pic:spPr>
                </pic:pic>
              </a:graphicData>
            </a:graphic>
          </wp:inline>
        </w:drawing>
      </w:r>
    </w:p>
    <w:p w14:paraId="77AEB49E" w14:textId="77777777" w:rsidR="00255912" w:rsidRDefault="00255912" w:rsidP="00255912">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455490">
        <w:t>BERT model architecture</w:t>
      </w:r>
    </w:p>
    <w:p w14:paraId="03F84D11" w14:textId="20315B93" w:rsidR="00D3273F" w:rsidRPr="00D3273F" w:rsidRDefault="00D3273F" w:rsidP="00255912">
      <w:pPr>
        <w:pStyle w:val="H2-Heading"/>
      </w:pPr>
      <w:r w:rsidRPr="00D3273F">
        <w:t>Benefits of Fine-Tuning</w:t>
      </w:r>
    </w:p>
    <w:p w14:paraId="67B147C9" w14:textId="352C6BDD" w:rsidR="00D3273F" w:rsidRPr="00D3273F" w:rsidRDefault="00D3273F" w:rsidP="00D3273F">
      <w:pPr>
        <w:pStyle w:val="P-Regular"/>
        <w:rPr>
          <w:lang w:val="en-US"/>
        </w:rPr>
      </w:pPr>
      <w:r w:rsidRPr="00D3273F">
        <w:rPr>
          <w:lang w:val="en-US"/>
        </w:rPr>
        <w:t xml:space="preserve">Fine-tuning offers </w:t>
      </w:r>
      <w:r w:rsidR="00731328">
        <w:rPr>
          <w:lang w:val="en-US"/>
        </w:rPr>
        <w:t>these</w:t>
      </w:r>
      <w:r w:rsidRPr="00D3273F">
        <w:rPr>
          <w:lang w:val="en-US"/>
        </w:rPr>
        <w:t xml:space="preserve"> key benefits:</w:t>
      </w:r>
    </w:p>
    <w:p w14:paraId="171BD638" w14:textId="7292818F" w:rsidR="00D3273F" w:rsidRPr="00D3273F" w:rsidRDefault="00D3273F" w:rsidP="00C71D47">
      <w:pPr>
        <w:pStyle w:val="P-Regular"/>
        <w:numPr>
          <w:ilvl w:val="0"/>
          <w:numId w:val="37"/>
        </w:numPr>
        <w:rPr>
          <w:lang w:val="en-US"/>
        </w:rPr>
      </w:pPr>
      <w:r w:rsidRPr="00D3273F">
        <w:rPr>
          <w:b/>
          <w:bCs/>
          <w:lang w:val="en-US"/>
        </w:rPr>
        <w:t>Efficiency</w:t>
      </w:r>
      <w:r w:rsidRPr="00D3273F">
        <w:rPr>
          <w:lang w:val="en-US"/>
        </w:rPr>
        <w:t xml:space="preserve">: By reusing the model’s pre-trained parameters, fine-tuning requires </w:t>
      </w:r>
      <w:r w:rsidR="008161D6" w:rsidRPr="00D3273F">
        <w:rPr>
          <w:lang w:val="en-US"/>
        </w:rPr>
        <w:t>less</w:t>
      </w:r>
      <w:r w:rsidRPr="00D3273F">
        <w:rPr>
          <w:lang w:val="en-US"/>
        </w:rPr>
        <w:t xml:space="preserve"> data and computational resources. Even with small task-specific datasets, fine-tuning yields excellent results</w:t>
      </w:r>
      <w:sdt>
        <w:sdtPr>
          <w:rPr>
            <w:lang w:val="en-US"/>
          </w:rPr>
          <w:id w:val="-1875067098"/>
          <w:citation/>
        </w:sdtPr>
        <w:sdtContent>
          <w:r w:rsidR="008161D6">
            <w:rPr>
              <w:lang w:val="en-US"/>
            </w:rPr>
            <w:fldChar w:fldCharType="begin"/>
          </w:r>
          <w:r w:rsidR="00167BF1">
            <w:rPr>
              <w:lang w:val="en-US"/>
            </w:rPr>
            <w:instrText xml:space="preserve">CITATION How18 \l 1033 </w:instrText>
          </w:r>
          <w:r w:rsidR="008161D6">
            <w:rPr>
              <w:lang w:val="en-US"/>
            </w:rPr>
            <w:fldChar w:fldCharType="separate"/>
          </w:r>
          <w:r w:rsidR="00730456">
            <w:rPr>
              <w:noProof/>
              <w:lang w:val="en-US"/>
            </w:rPr>
            <w:t xml:space="preserve"> </w:t>
          </w:r>
          <w:r w:rsidR="00730456" w:rsidRPr="00730456">
            <w:rPr>
              <w:noProof/>
              <w:lang w:val="en-US"/>
            </w:rPr>
            <w:t>(Howard &amp; Ruder, 2018)</w:t>
          </w:r>
          <w:r w:rsidR="008161D6">
            <w:rPr>
              <w:lang w:val="en-US"/>
            </w:rPr>
            <w:fldChar w:fldCharType="end"/>
          </w:r>
        </w:sdtContent>
      </w:sdt>
      <w:r w:rsidRPr="00D3273F">
        <w:rPr>
          <w:lang w:val="en-US"/>
        </w:rPr>
        <w:t>.</w:t>
      </w:r>
    </w:p>
    <w:p w14:paraId="21F5E0E9" w14:textId="1E571AED" w:rsidR="00D3273F" w:rsidRPr="00D3273F" w:rsidRDefault="00D3273F" w:rsidP="00C71D47">
      <w:pPr>
        <w:pStyle w:val="P-Regular"/>
        <w:numPr>
          <w:ilvl w:val="0"/>
          <w:numId w:val="37"/>
        </w:numPr>
        <w:rPr>
          <w:lang w:val="en-US"/>
        </w:rPr>
      </w:pPr>
      <w:r w:rsidRPr="00D3273F">
        <w:rPr>
          <w:b/>
          <w:bCs/>
          <w:lang w:val="en-US"/>
        </w:rPr>
        <w:t>Task Adaptation</w:t>
      </w:r>
      <w:r w:rsidRPr="00D3273F">
        <w:rPr>
          <w:lang w:val="en-US"/>
        </w:rPr>
        <w:t xml:space="preserve">: Fine-tuning enables the model to focus on your task’s specific objectives, whether </w:t>
      </w:r>
      <w:r w:rsidR="009D0A6B" w:rsidRPr="00D3273F">
        <w:rPr>
          <w:lang w:val="en-US"/>
        </w:rPr>
        <w:t>it is</w:t>
      </w:r>
      <w:r w:rsidRPr="00D3273F">
        <w:rPr>
          <w:lang w:val="en-US"/>
        </w:rPr>
        <w:t xml:space="preserve"> text classification, summarization, or entity recognition. By adjusting only the final few layers, the model retains the general linguistic knowledge while specializing in your task</w:t>
      </w:r>
      <w:sdt>
        <w:sdtPr>
          <w:rPr>
            <w:lang w:val="en-US"/>
          </w:rPr>
          <w:id w:val="-904831386"/>
          <w:citation/>
        </w:sdtPr>
        <w:sdtContent>
          <w:r w:rsidR="008161D6">
            <w:rPr>
              <w:lang w:val="en-US"/>
            </w:rPr>
            <w:fldChar w:fldCharType="begin"/>
          </w:r>
          <w:r w:rsidR="00167BF1">
            <w:rPr>
              <w:lang w:val="en-US"/>
            </w:rPr>
            <w:instrText xml:space="preserve">CITATION devlin2019a \l 1033 </w:instrText>
          </w:r>
          <w:r w:rsidR="008161D6">
            <w:rPr>
              <w:lang w:val="en-US"/>
            </w:rPr>
            <w:fldChar w:fldCharType="separate"/>
          </w:r>
          <w:r w:rsidR="00730456">
            <w:rPr>
              <w:noProof/>
              <w:lang w:val="en-US"/>
            </w:rPr>
            <w:t xml:space="preserve"> </w:t>
          </w:r>
          <w:r w:rsidR="00730456" w:rsidRPr="00730456">
            <w:rPr>
              <w:noProof/>
              <w:lang w:val="en-US"/>
            </w:rPr>
            <w:t>(Devlin, Chang, Lee, &amp; Toutanova, 2019)</w:t>
          </w:r>
          <w:r w:rsidR="008161D6">
            <w:rPr>
              <w:lang w:val="en-US"/>
            </w:rPr>
            <w:fldChar w:fldCharType="end"/>
          </w:r>
        </w:sdtContent>
      </w:sdt>
      <w:r w:rsidRPr="00D3273F">
        <w:rPr>
          <w:lang w:val="en-US"/>
        </w:rPr>
        <w:t>.</w:t>
      </w:r>
    </w:p>
    <w:p w14:paraId="70C217D1" w14:textId="28CA3798" w:rsidR="00D3273F" w:rsidRPr="00D3273F" w:rsidRDefault="00D3273F" w:rsidP="00C71D47">
      <w:pPr>
        <w:pStyle w:val="P-Regular"/>
        <w:numPr>
          <w:ilvl w:val="0"/>
          <w:numId w:val="37"/>
        </w:numPr>
        <w:rPr>
          <w:lang w:val="en-US"/>
        </w:rPr>
      </w:pPr>
      <w:r w:rsidRPr="00D3273F">
        <w:rPr>
          <w:b/>
          <w:bCs/>
          <w:lang w:val="en-US"/>
        </w:rPr>
        <w:t>Speed</w:t>
      </w:r>
      <w:r w:rsidRPr="00D3273F">
        <w:rPr>
          <w:lang w:val="en-US"/>
        </w:rPr>
        <w:t xml:space="preserve">: Fine-tuning pre-trained models dramatically reduces training time compared to training from scratch. </w:t>
      </w:r>
      <w:r w:rsidR="00235ED9">
        <w:rPr>
          <w:lang w:val="en-US"/>
        </w:rPr>
        <w:t xml:space="preserve">There are cases </w:t>
      </w:r>
      <w:r w:rsidRPr="00D3273F">
        <w:rPr>
          <w:lang w:val="en-US"/>
        </w:rPr>
        <w:t>it can be completed in just a few hours, even on modest hardware setups</w:t>
      </w:r>
      <w:sdt>
        <w:sdtPr>
          <w:rPr>
            <w:lang w:val="en-US"/>
          </w:rPr>
          <w:id w:val="930470810"/>
          <w:citation/>
        </w:sdtPr>
        <w:sdtContent>
          <w:r w:rsidR="00445765">
            <w:rPr>
              <w:lang w:val="en-US"/>
            </w:rPr>
            <w:fldChar w:fldCharType="begin"/>
          </w:r>
          <w:r w:rsidR="00167BF1">
            <w:rPr>
              <w:lang w:val="en-US"/>
            </w:rPr>
            <w:instrText xml:space="preserve">CITATION Hua19 \l 1033 </w:instrText>
          </w:r>
          <w:r w:rsidR="00445765">
            <w:rPr>
              <w:lang w:val="en-US"/>
            </w:rPr>
            <w:fldChar w:fldCharType="separate"/>
          </w:r>
          <w:r w:rsidR="00730456">
            <w:rPr>
              <w:noProof/>
              <w:lang w:val="en-US"/>
            </w:rPr>
            <w:t xml:space="preserve"> </w:t>
          </w:r>
          <w:r w:rsidR="00730456" w:rsidRPr="00730456">
            <w:rPr>
              <w:noProof/>
              <w:lang w:val="en-US"/>
            </w:rPr>
            <w:t>(Huang, et al., 2019)</w:t>
          </w:r>
          <w:r w:rsidR="00445765">
            <w:rPr>
              <w:lang w:val="en-US"/>
            </w:rPr>
            <w:fldChar w:fldCharType="end"/>
          </w:r>
        </w:sdtContent>
      </w:sdt>
      <w:r w:rsidRPr="00D3273F">
        <w:rPr>
          <w:lang w:val="en-US"/>
        </w:rPr>
        <w:t>.</w:t>
      </w:r>
    </w:p>
    <w:p w14:paraId="6118B093" w14:textId="4ED6D308" w:rsidR="00D3273F" w:rsidRPr="00D3273F" w:rsidRDefault="00D3273F" w:rsidP="002B0CE9">
      <w:pPr>
        <w:pStyle w:val="H2-Heading"/>
      </w:pPr>
      <w:r w:rsidRPr="00D3273F">
        <w:lastRenderedPageBreak/>
        <w:t>Preparing for Fine-Tuning</w:t>
      </w:r>
    </w:p>
    <w:p w14:paraId="0B3AD6CA" w14:textId="6EBDF6FF" w:rsidR="00D3273F" w:rsidRPr="00D3273F" w:rsidRDefault="00D3273F" w:rsidP="00D3273F">
      <w:pPr>
        <w:pStyle w:val="P-Regular"/>
        <w:rPr>
          <w:lang w:val="en-US"/>
        </w:rPr>
      </w:pPr>
      <w:r w:rsidRPr="00D3273F">
        <w:rPr>
          <w:lang w:val="en-US"/>
        </w:rPr>
        <w:t xml:space="preserve">Before fine-tuning a pre-trained model using Hugging Face Diffusers, you must first define your task and prepare the dataset. Suppose </w:t>
      </w:r>
      <w:r w:rsidR="009D0A6B" w:rsidRPr="00D3273F">
        <w:rPr>
          <w:lang w:val="en-US"/>
        </w:rPr>
        <w:t>you are</w:t>
      </w:r>
      <w:r w:rsidRPr="00D3273F">
        <w:rPr>
          <w:lang w:val="en-US"/>
        </w:rPr>
        <w:t xml:space="preserve"> working on a </w:t>
      </w:r>
      <w:r w:rsidRPr="00D3273F">
        <w:rPr>
          <w:b/>
          <w:bCs/>
          <w:lang w:val="en-US"/>
        </w:rPr>
        <w:t>sentiment analysis</w:t>
      </w:r>
      <w:r w:rsidRPr="00D3273F">
        <w:rPr>
          <w:lang w:val="en-US"/>
        </w:rPr>
        <w:t xml:space="preserve"> task with a dataset like IMDb, where each movie review is labeled as positive, negative, or neutral. </w:t>
      </w:r>
      <w:r w:rsidR="009D0A6B" w:rsidRPr="00D3273F">
        <w:rPr>
          <w:lang w:val="en-US"/>
        </w:rPr>
        <w:t>You will</w:t>
      </w:r>
      <w:r w:rsidRPr="00D3273F">
        <w:rPr>
          <w:lang w:val="en-US"/>
        </w:rPr>
        <w:t xml:space="preserve"> need to load the appropriate pre-trained model and configure it for your specific task.</w:t>
      </w:r>
    </w:p>
    <w:p w14:paraId="6B4EBF9F" w14:textId="13CFF68D" w:rsidR="00D3273F" w:rsidRPr="00D3273F" w:rsidRDefault="00D3273F" w:rsidP="00C71D47">
      <w:pPr>
        <w:pStyle w:val="P-Regular"/>
        <w:numPr>
          <w:ilvl w:val="0"/>
          <w:numId w:val="38"/>
        </w:numPr>
        <w:rPr>
          <w:lang w:val="en-US"/>
        </w:rPr>
      </w:pPr>
      <w:r w:rsidRPr="00D3273F">
        <w:rPr>
          <w:b/>
          <w:bCs/>
          <w:lang w:val="en-US"/>
        </w:rPr>
        <w:t>Choose the Right Model</w:t>
      </w:r>
      <w:r w:rsidRPr="00D3273F">
        <w:rPr>
          <w:lang w:val="en-US"/>
        </w:rPr>
        <w:t xml:space="preserve">: Hugging Face Diffusers offers a range of pre-trained models. For text classification tasks, models like </w:t>
      </w:r>
      <w:r w:rsidRPr="00D3273F">
        <w:rPr>
          <w:b/>
          <w:bCs/>
          <w:lang w:val="en-US"/>
        </w:rPr>
        <w:t>BERT</w:t>
      </w:r>
      <w:r w:rsidRPr="00D3273F">
        <w:rPr>
          <w:lang w:val="en-US"/>
        </w:rPr>
        <w:t xml:space="preserve"> or </w:t>
      </w:r>
      <w:r w:rsidRPr="00D3273F">
        <w:rPr>
          <w:b/>
          <w:bCs/>
          <w:lang w:val="en-US"/>
        </w:rPr>
        <w:t>DistilBERT</w:t>
      </w:r>
      <w:r w:rsidRPr="00D3273F">
        <w:rPr>
          <w:lang w:val="en-US"/>
        </w:rPr>
        <w:t xml:space="preserve"> are ideal because they excel in handling </w:t>
      </w:r>
      <w:r w:rsidR="009C7C28" w:rsidRPr="00D3273F">
        <w:rPr>
          <w:lang w:val="en-US"/>
        </w:rPr>
        <w:t>substantial amounts</w:t>
      </w:r>
      <w:r w:rsidRPr="00D3273F">
        <w:rPr>
          <w:lang w:val="en-US"/>
        </w:rPr>
        <w:t xml:space="preserve"> of text and can perform well with small adjustments.</w:t>
      </w:r>
    </w:p>
    <w:p w14:paraId="471A3876" w14:textId="4D7F5281" w:rsidR="00D3273F" w:rsidRPr="00D3273F" w:rsidRDefault="00445765" w:rsidP="00445765">
      <w:pPr>
        <w:pStyle w:val="SC-Source"/>
      </w:pPr>
      <w:r>
        <w:t xml:space="preserve">`` </w:t>
      </w:r>
      <w:r w:rsidR="00D3273F" w:rsidRPr="00D3273F">
        <w:t>python</w:t>
      </w:r>
    </w:p>
    <w:p w14:paraId="76CA357D" w14:textId="77777777" w:rsidR="00D3273F" w:rsidRPr="00D3273F" w:rsidRDefault="00D3273F" w:rsidP="00445765">
      <w:pPr>
        <w:pStyle w:val="SC-Source"/>
      </w:pPr>
      <w:r w:rsidRPr="00D3273F">
        <w:t>from transformers import AutoModelForSequenceClassification</w:t>
      </w:r>
    </w:p>
    <w:p w14:paraId="4672F45F" w14:textId="77777777" w:rsidR="00D3273F" w:rsidRPr="00D3273F" w:rsidRDefault="00D3273F" w:rsidP="00445765">
      <w:pPr>
        <w:pStyle w:val="SC-Source"/>
      </w:pPr>
    </w:p>
    <w:p w14:paraId="4315B302" w14:textId="77777777" w:rsidR="00D3273F" w:rsidRPr="00D3273F" w:rsidRDefault="00D3273F" w:rsidP="00445765">
      <w:pPr>
        <w:pStyle w:val="SC-Source"/>
      </w:pPr>
      <w:r w:rsidRPr="00D3273F">
        <w:t># Load pre-trained BERT model for sequence classification</w:t>
      </w:r>
    </w:p>
    <w:p w14:paraId="32812D0B" w14:textId="77777777" w:rsidR="00D3273F" w:rsidRDefault="00D3273F" w:rsidP="00445765">
      <w:pPr>
        <w:pStyle w:val="SC-Source"/>
      </w:pPr>
      <w:r w:rsidRPr="00D3273F">
        <w:t>model = AutoModelForSequenceClassification.from_pretrained('bert-base-uncased', num_labels=3)</w:t>
      </w:r>
    </w:p>
    <w:p w14:paraId="06974C35" w14:textId="166591EB" w:rsidR="00445765" w:rsidRPr="00D3273F" w:rsidRDefault="00445765" w:rsidP="00445765">
      <w:pPr>
        <w:pStyle w:val="SC-Source"/>
      </w:pPr>
      <w:r>
        <w:t>``</w:t>
      </w:r>
    </w:p>
    <w:p w14:paraId="20A9C641" w14:textId="77777777" w:rsidR="00D3273F" w:rsidRPr="00D3273F" w:rsidRDefault="00D3273F" w:rsidP="00C71D47">
      <w:pPr>
        <w:pStyle w:val="P-Regular"/>
        <w:numPr>
          <w:ilvl w:val="0"/>
          <w:numId w:val="39"/>
        </w:numPr>
        <w:rPr>
          <w:lang w:val="en-US"/>
        </w:rPr>
      </w:pPr>
      <w:r w:rsidRPr="00D3273F">
        <w:rPr>
          <w:b/>
          <w:bCs/>
          <w:lang w:val="en-US"/>
        </w:rPr>
        <w:t>Prepare the Dataset</w:t>
      </w:r>
      <w:r w:rsidRPr="00D3273F">
        <w:rPr>
          <w:lang w:val="en-US"/>
        </w:rPr>
        <w:t>: Hugging Face’s datasets library simplifies loading and preparing datasets. For the sentiment analysis task, load the IMDb dataset as follows:</w:t>
      </w:r>
    </w:p>
    <w:p w14:paraId="2C277B7D" w14:textId="21792B0A" w:rsidR="00D3273F" w:rsidRPr="00D3273F" w:rsidRDefault="00445765" w:rsidP="00445765">
      <w:pPr>
        <w:pStyle w:val="SC-Source"/>
      </w:pPr>
      <w:r>
        <w:t xml:space="preserve">`` </w:t>
      </w:r>
      <w:r w:rsidR="00D3273F" w:rsidRPr="00D3273F">
        <w:t>python</w:t>
      </w:r>
    </w:p>
    <w:p w14:paraId="3959F57F" w14:textId="77777777" w:rsidR="00D3273F" w:rsidRPr="00D3273F" w:rsidRDefault="00D3273F" w:rsidP="00445765">
      <w:pPr>
        <w:pStyle w:val="SC-Source"/>
      </w:pPr>
      <w:r w:rsidRPr="00D3273F">
        <w:t>from datasets import load_dataset</w:t>
      </w:r>
    </w:p>
    <w:p w14:paraId="4B2BCBE6" w14:textId="77777777" w:rsidR="00D3273F" w:rsidRPr="00D3273F" w:rsidRDefault="00D3273F" w:rsidP="00445765">
      <w:pPr>
        <w:pStyle w:val="SC-Source"/>
      </w:pPr>
    </w:p>
    <w:p w14:paraId="6A3A2153" w14:textId="77777777" w:rsidR="00D3273F" w:rsidRPr="00D3273F" w:rsidRDefault="00D3273F" w:rsidP="00445765">
      <w:pPr>
        <w:pStyle w:val="SC-Source"/>
      </w:pPr>
      <w:r w:rsidRPr="00D3273F">
        <w:t>dataset = load_dataset('imdb')</w:t>
      </w:r>
    </w:p>
    <w:p w14:paraId="531D6722" w14:textId="77777777" w:rsidR="00D3273F" w:rsidRPr="00D3273F" w:rsidRDefault="00D3273F" w:rsidP="00445765">
      <w:pPr>
        <w:pStyle w:val="SC-Source"/>
      </w:pPr>
      <w:r w:rsidRPr="00D3273F">
        <w:t>train_dataset = dataset['train']</w:t>
      </w:r>
    </w:p>
    <w:p w14:paraId="2A0A7877" w14:textId="77777777" w:rsidR="00D3273F" w:rsidRPr="00D3273F" w:rsidRDefault="00D3273F" w:rsidP="00445765">
      <w:pPr>
        <w:pStyle w:val="SC-Source"/>
      </w:pPr>
      <w:r w:rsidRPr="00D3273F">
        <w:t>val_dataset = dataset['test']</w:t>
      </w:r>
    </w:p>
    <w:p w14:paraId="3380492A" w14:textId="654C70D0" w:rsidR="00445765" w:rsidRDefault="00445765" w:rsidP="00445765">
      <w:pPr>
        <w:pStyle w:val="SC-Source"/>
      </w:pPr>
      <w:r>
        <w:t>``</w:t>
      </w:r>
    </w:p>
    <w:p w14:paraId="6EBC4365" w14:textId="56D7E530" w:rsidR="00D3273F" w:rsidRPr="00D3273F" w:rsidRDefault="00D3273F" w:rsidP="00D3273F">
      <w:pPr>
        <w:pStyle w:val="P-Regular"/>
        <w:rPr>
          <w:lang w:val="en-US"/>
        </w:rPr>
      </w:pPr>
      <w:r w:rsidRPr="00D3273F">
        <w:rPr>
          <w:lang w:val="en-US"/>
        </w:rPr>
        <w:t>You can then tokenize the dataset using Hugging Face’s tokenizers:</w:t>
      </w:r>
    </w:p>
    <w:p w14:paraId="4772758C" w14:textId="040FC3BB" w:rsidR="00D3273F" w:rsidRPr="00D3273F" w:rsidRDefault="00445765" w:rsidP="004B381E">
      <w:pPr>
        <w:pStyle w:val="SC-Source"/>
      </w:pPr>
      <w:r>
        <w:lastRenderedPageBreak/>
        <w:t>``</w:t>
      </w:r>
      <w:r w:rsidR="00D3273F" w:rsidRPr="00D3273F">
        <w:t>python</w:t>
      </w:r>
    </w:p>
    <w:p w14:paraId="619E34E3" w14:textId="77777777" w:rsidR="00D3273F" w:rsidRPr="00D3273F" w:rsidRDefault="00D3273F" w:rsidP="004B381E">
      <w:pPr>
        <w:pStyle w:val="SC-Source"/>
      </w:pPr>
      <w:r w:rsidRPr="00D3273F">
        <w:t>from transformers import AutoTokenizer</w:t>
      </w:r>
    </w:p>
    <w:p w14:paraId="0D5FC335" w14:textId="77777777" w:rsidR="00D3273F" w:rsidRPr="00D3273F" w:rsidRDefault="00D3273F" w:rsidP="004B381E">
      <w:pPr>
        <w:pStyle w:val="SC-Source"/>
      </w:pPr>
    </w:p>
    <w:p w14:paraId="2DD07A75" w14:textId="77777777" w:rsidR="00D3273F" w:rsidRPr="00D3273F" w:rsidRDefault="00D3273F" w:rsidP="004B381E">
      <w:pPr>
        <w:pStyle w:val="SC-Source"/>
      </w:pPr>
      <w:r w:rsidRPr="00D3273F">
        <w:t>tokenizer = AutoTokenizer.from_pretrained('bert-base-uncased')</w:t>
      </w:r>
    </w:p>
    <w:p w14:paraId="31F6A8CE" w14:textId="77777777" w:rsidR="00D3273F" w:rsidRPr="00D3273F" w:rsidRDefault="00D3273F" w:rsidP="004B381E">
      <w:pPr>
        <w:pStyle w:val="SC-Source"/>
      </w:pPr>
      <w:r w:rsidRPr="00D3273F">
        <w:t>train_encodings = tokenizer(train_dataset['text'], truncation=True, padding=True)</w:t>
      </w:r>
    </w:p>
    <w:p w14:paraId="5EB6B98E" w14:textId="77777777" w:rsidR="00D3273F" w:rsidRDefault="00D3273F" w:rsidP="004B381E">
      <w:pPr>
        <w:pStyle w:val="SC-Source"/>
      </w:pPr>
      <w:r w:rsidRPr="00D3273F">
        <w:t>val_encodings = tokenizer(val_dataset['text'], truncation=True, padding=True)</w:t>
      </w:r>
    </w:p>
    <w:p w14:paraId="71AA1B0E" w14:textId="25B71CD8" w:rsidR="004B381E" w:rsidRPr="00D3273F" w:rsidRDefault="004B381E" w:rsidP="004B381E">
      <w:pPr>
        <w:pStyle w:val="SC-Source"/>
      </w:pPr>
      <w:r>
        <w:t>``</w:t>
      </w:r>
    </w:p>
    <w:p w14:paraId="22F96ACF" w14:textId="77777777" w:rsidR="00D3273F" w:rsidRPr="00D3273F" w:rsidRDefault="00D3273F" w:rsidP="00D3273F">
      <w:pPr>
        <w:pStyle w:val="P-Regular"/>
        <w:rPr>
          <w:lang w:val="en-US"/>
        </w:rPr>
      </w:pPr>
      <w:r w:rsidRPr="00D3273F">
        <w:rPr>
          <w:lang w:val="en-US"/>
        </w:rPr>
        <w:t>Tokenization converts the raw text into tokens, which the model uses as input. It also ensures that sequences are padded or truncated to maintain uniform input lengths.</w:t>
      </w:r>
    </w:p>
    <w:p w14:paraId="55834218" w14:textId="1D7843E9" w:rsidR="00D3273F" w:rsidRPr="00D3273F" w:rsidRDefault="00D3273F" w:rsidP="004B381E">
      <w:pPr>
        <w:pStyle w:val="H2-Heading"/>
      </w:pPr>
      <w:r w:rsidRPr="00D3273F">
        <w:t>Configuring Training Parameters for Fine-Tuning</w:t>
      </w:r>
    </w:p>
    <w:p w14:paraId="278B63B8" w14:textId="044A6970" w:rsidR="00D3273F" w:rsidRPr="00D3273F" w:rsidRDefault="00D3273F" w:rsidP="00D3273F">
      <w:pPr>
        <w:pStyle w:val="P-Regular"/>
        <w:rPr>
          <w:lang w:val="en-US"/>
        </w:rPr>
      </w:pPr>
      <w:r w:rsidRPr="00D3273F">
        <w:rPr>
          <w:lang w:val="en-US"/>
        </w:rPr>
        <w:t xml:space="preserve">Fine-tuning requires careful configuration of the training parameters. </w:t>
      </w:r>
      <w:r w:rsidR="009D0A6B" w:rsidRPr="00D3273F">
        <w:rPr>
          <w:lang w:val="en-US"/>
        </w:rPr>
        <w:t>You will</w:t>
      </w:r>
      <w:r w:rsidRPr="00D3273F">
        <w:rPr>
          <w:lang w:val="en-US"/>
        </w:rPr>
        <w:t xml:space="preserve"> need to define the learning rate, batch size, number of epochs, and other hyperparameters to optimize the model’s performance for your specific task. Hugging Face provides a TrainingArguments class that simplifies this configuration.</w:t>
      </w:r>
    </w:p>
    <w:p w14:paraId="297D4AE2" w14:textId="540DDABB" w:rsidR="00D3273F" w:rsidRPr="00D3273F" w:rsidRDefault="004B381E" w:rsidP="004B381E">
      <w:pPr>
        <w:pStyle w:val="SC-Source"/>
      </w:pPr>
      <w:r>
        <w:t xml:space="preserve">`` </w:t>
      </w:r>
      <w:r w:rsidR="00D3273F" w:rsidRPr="00D3273F">
        <w:t>python</w:t>
      </w:r>
    </w:p>
    <w:p w14:paraId="31661A78" w14:textId="77777777" w:rsidR="00D3273F" w:rsidRPr="00D3273F" w:rsidRDefault="00D3273F" w:rsidP="004B381E">
      <w:pPr>
        <w:pStyle w:val="SC-Source"/>
      </w:pPr>
      <w:r w:rsidRPr="00D3273F">
        <w:t>from transformers import TrainingArguments</w:t>
      </w:r>
    </w:p>
    <w:p w14:paraId="351232E7" w14:textId="77777777" w:rsidR="00D3273F" w:rsidRPr="00D3273F" w:rsidRDefault="00D3273F" w:rsidP="004B381E">
      <w:pPr>
        <w:pStyle w:val="SC-Source"/>
      </w:pPr>
    </w:p>
    <w:p w14:paraId="1637A26F" w14:textId="77777777" w:rsidR="00D3273F" w:rsidRPr="00D3273F" w:rsidRDefault="00D3273F" w:rsidP="004B381E">
      <w:pPr>
        <w:pStyle w:val="SC-Source"/>
      </w:pPr>
      <w:r w:rsidRPr="00D3273F">
        <w:t># Set training parameters</w:t>
      </w:r>
    </w:p>
    <w:p w14:paraId="6F5F3FFB" w14:textId="77777777" w:rsidR="00D3273F" w:rsidRPr="00D3273F" w:rsidRDefault="00D3273F" w:rsidP="004B381E">
      <w:pPr>
        <w:pStyle w:val="SC-Source"/>
      </w:pPr>
      <w:r w:rsidRPr="00D3273F">
        <w:t>training_args = TrainingArguments(</w:t>
      </w:r>
    </w:p>
    <w:p w14:paraId="34268136" w14:textId="77777777" w:rsidR="00D3273F" w:rsidRPr="00D3273F" w:rsidRDefault="00D3273F" w:rsidP="004B381E">
      <w:pPr>
        <w:pStyle w:val="SC-Source"/>
      </w:pPr>
      <w:r w:rsidRPr="00D3273F">
        <w:t xml:space="preserve">    output_dir='./results',</w:t>
      </w:r>
    </w:p>
    <w:p w14:paraId="4437C65D" w14:textId="77777777" w:rsidR="00D3273F" w:rsidRPr="00D3273F" w:rsidRDefault="00D3273F" w:rsidP="004B381E">
      <w:pPr>
        <w:pStyle w:val="SC-Source"/>
      </w:pPr>
      <w:r w:rsidRPr="00D3273F">
        <w:t xml:space="preserve">    num_train_epochs=3,                    # Train for 3 epochs</w:t>
      </w:r>
    </w:p>
    <w:p w14:paraId="2AC1BE25" w14:textId="77777777" w:rsidR="00D3273F" w:rsidRPr="00D3273F" w:rsidRDefault="00D3273F" w:rsidP="004B381E">
      <w:pPr>
        <w:pStyle w:val="SC-Source"/>
      </w:pPr>
      <w:r w:rsidRPr="00D3273F">
        <w:t xml:space="preserve">    per_device_train_batch_size=16,        # Batch size for training</w:t>
      </w:r>
    </w:p>
    <w:p w14:paraId="65A85B8B" w14:textId="77777777" w:rsidR="00D3273F" w:rsidRPr="00D3273F" w:rsidRDefault="00D3273F" w:rsidP="004B381E">
      <w:pPr>
        <w:pStyle w:val="SC-Source"/>
      </w:pPr>
      <w:r w:rsidRPr="00D3273F">
        <w:lastRenderedPageBreak/>
        <w:t xml:space="preserve">    per_device_eval_batch_size=64,         # Batch size for evaluation</w:t>
      </w:r>
    </w:p>
    <w:p w14:paraId="06CCD5FE" w14:textId="77777777" w:rsidR="00D3273F" w:rsidRPr="00D3273F" w:rsidRDefault="00D3273F" w:rsidP="004B381E">
      <w:pPr>
        <w:pStyle w:val="SC-Source"/>
      </w:pPr>
      <w:r w:rsidRPr="00D3273F">
        <w:t xml:space="preserve">    warmup_steps=500,                      # Number of warmup steps</w:t>
      </w:r>
    </w:p>
    <w:p w14:paraId="7B3A135D" w14:textId="77777777" w:rsidR="00D3273F" w:rsidRPr="00D3273F" w:rsidRDefault="00D3273F" w:rsidP="004B381E">
      <w:pPr>
        <w:pStyle w:val="SC-Source"/>
      </w:pPr>
      <w:r w:rsidRPr="00D3273F">
        <w:t xml:space="preserve">    weight_decay=0.01,                     # Apply weight decay to avoid overfitting</w:t>
      </w:r>
    </w:p>
    <w:p w14:paraId="7E05C96C" w14:textId="77777777" w:rsidR="00D3273F" w:rsidRPr="00D3273F" w:rsidRDefault="00D3273F" w:rsidP="004B381E">
      <w:pPr>
        <w:pStyle w:val="SC-Source"/>
      </w:pPr>
      <w:r w:rsidRPr="00D3273F">
        <w:t xml:space="preserve">    logging_dir='./logs',                  # Directory for logs</w:t>
      </w:r>
    </w:p>
    <w:p w14:paraId="3F0D3124" w14:textId="77777777" w:rsidR="00D3273F" w:rsidRPr="00D3273F" w:rsidRDefault="00D3273F" w:rsidP="004B381E">
      <w:pPr>
        <w:pStyle w:val="SC-Source"/>
      </w:pPr>
      <w:r w:rsidRPr="00D3273F">
        <w:t xml:space="preserve">    evaluation_strategy="epoch",           # Evaluate at the end of each epoch</w:t>
      </w:r>
    </w:p>
    <w:p w14:paraId="7823041F" w14:textId="77777777" w:rsidR="00D3273F" w:rsidRDefault="00D3273F" w:rsidP="004B381E">
      <w:pPr>
        <w:pStyle w:val="SC-Source"/>
      </w:pPr>
      <w:r w:rsidRPr="00D3273F">
        <w:t>)</w:t>
      </w:r>
    </w:p>
    <w:p w14:paraId="2C123A89" w14:textId="3E1FAC9D" w:rsidR="004B381E" w:rsidRPr="00D3273F" w:rsidRDefault="004B381E" w:rsidP="004B381E">
      <w:pPr>
        <w:pStyle w:val="SC-Source"/>
      </w:pPr>
      <w:r>
        <w:t>``</w:t>
      </w:r>
    </w:p>
    <w:p w14:paraId="7262157D" w14:textId="32CBC24E" w:rsidR="00D3273F" w:rsidRPr="00D3273F" w:rsidRDefault="00D3273F" w:rsidP="00097AFE">
      <w:pPr>
        <w:pStyle w:val="H2-Heading"/>
      </w:pPr>
      <w:r w:rsidRPr="00D3273F">
        <w:t>Running the Fine-Tuning Process</w:t>
      </w:r>
    </w:p>
    <w:p w14:paraId="37DF62E8" w14:textId="77777777" w:rsidR="00D3273F" w:rsidRPr="00D3273F" w:rsidRDefault="00D3273F" w:rsidP="00D3273F">
      <w:pPr>
        <w:pStyle w:val="P-Regular"/>
        <w:rPr>
          <w:lang w:val="en-US"/>
        </w:rPr>
      </w:pPr>
      <w:r w:rsidRPr="00D3273F">
        <w:rPr>
          <w:lang w:val="en-US"/>
        </w:rPr>
        <w:t xml:space="preserve">Once your model and dataset are ready, and your training parameters are set, you can start the fine-tuning process using Hugging Face’s </w:t>
      </w:r>
      <w:r w:rsidRPr="00D3273F">
        <w:rPr>
          <w:b/>
          <w:bCs/>
          <w:lang w:val="en-US"/>
        </w:rPr>
        <w:t>Trainer</w:t>
      </w:r>
      <w:r w:rsidRPr="00D3273F">
        <w:rPr>
          <w:lang w:val="en-US"/>
        </w:rPr>
        <w:t xml:space="preserve"> API. The Trainer class abstracts away much of the complexity, allowing you to focus on fine-tuning without worrying about the underlying mechanics.</w:t>
      </w:r>
    </w:p>
    <w:p w14:paraId="0FE239EC" w14:textId="7E78ACFA" w:rsidR="00D3273F" w:rsidRPr="00D3273F" w:rsidRDefault="004B381E" w:rsidP="00D71D24">
      <w:pPr>
        <w:pStyle w:val="SC-Source"/>
      </w:pPr>
      <w:r>
        <w:t xml:space="preserve">`` </w:t>
      </w:r>
      <w:r w:rsidR="00D3273F" w:rsidRPr="00D3273F">
        <w:t>python</w:t>
      </w:r>
    </w:p>
    <w:p w14:paraId="229C6D97" w14:textId="77777777" w:rsidR="00D3273F" w:rsidRPr="00D3273F" w:rsidRDefault="00D3273F" w:rsidP="00D71D24">
      <w:pPr>
        <w:pStyle w:val="SC-Source"/>
      </w:pPr>
      <w:r w:rsidRPr="00D3273F">
        <w:t>from transformers import Trainer</w:t>
      </w:r>
    </w:p>
    <w:p w14:paraId="66251125" w14:textId="77777777" w:rsidR="00D3273F" w:rsidRPr="00D3273F" w:rsidRDefault="00D3273F" w:rsidP="00D71D24">
      <w:pPr>
        <w:pStyle w:val="SC-Source"/>
      </w:pPr>
    </w:p>
    <w:p w14:paraId="370FA9BC" w14:textId="77777777" w:rsidR="00D3273F" w:rsidRPr="00D3273F" w:rsidRDefault="00D3273F" w:rsidP="00D71D24">
      <w:pPr>
        <w:pStyle w:val="SC-Source"/>
      </w:pPr>
      <w:r w:rsidRPr="00D3273F">
        <w:t>trainer = Trainer(</w:t>
      </w:r>
    </w:p>
    <w:p w14:paraId="6EEF5D59" w14:textId="77777777" w:rsidR="00D3273F" w:rsidRPr="00D3273F" w:rsidRDefault="00D3273F" w:rsidP="00D71D24">
      <w:pPr>
        <w:pStyle w:val="SC-Source"/>
      </w:pPr>
      <w:r w:rsidRPr="00D3273F">
        <w:t xml:space="preserve">    model=model,                         # Pre-trained model for fine-tuning</w:t>
      </w:r>
    </w:p>
    <w:p w14:paraId="6FDD072E" w14:textId="77777777" w:rsidR="00D3273F" w:rsidRPr="00D3273F" w:rsidRDefault="00D3273F" w:rsidP="00D71D24">
      <w:pPr>
        <w:pStyle w:val="SC-Source"/>
      </w:pPr>
      <w:r w:rsidRPr="00D3273F">
        <w:t xml:space="preserve">    args=training_args,                  # Training arguments defined earlier</w:t>
      </w:r>
    </w:p>
    <w:p w14:paraId="0D6966A0" w14:textId="77777777" w:rsidR="00D3273F" w:rsidRPr="00D3273F" w:rsidRDefault="00D3273F" w:rsidP="00D71D24">
      <w:pPr>
        <w:pStyle w:val="SC-Source"/>
      </w:pPr>
      <w:r w:rsidRPr="00D3273F">
        <w:t xml:space="preserve">    train_dataset=train_encodings,       # Training dataset</w:t>
      </w:r>
    </w:p>
    <w:p w14:paraId="1F92C5CB" w14:textId="77777777" w:rsidR="00D3273F" w:rsidRPr="00D3273F" w:rsidRDefault="00D3273F" w:rsidP="00D71D24">
      <w:pPr>
        <w:pStyle w:val="SC-Source"/>
      </w:pPr>
      <w:r w:rsidRPr="00D3273F">
        <w:t xml:space="preserve">    eval_dataset=val_encodings           # Validation dataset</w:t>
      </w:r>
    </w:p>
    <w:p w14:paraId="5CBAC307" w14:textId="77777777" w:rsidR="00D3273F" w:rsidRPr="00D3273F" w:rsidRDefault="00D3273F" w:rsidP="00D71D24">
      <w:pPr>
        <w:pStyle w:val="SC-Source"/>
      </w:pPr>
      <w:r w:rsidRPr="00D3273F">
        <w:t>)</w:t>
      </w:r>
    </w:p>
    <w:p w14:paraId="03D8CBEC" w14:textId="77777777" w:rsidR="00D3273F" w:rsidRPr="00D3273F" w:rsidRDefault="00D3273F" w:rsidP="00D71D24">
      <w:pPr>
        <w:pStyle w:val="SC-Source"/>
      </w:pPr>
    </w:p>
    <w:p w14:paraId="2F13D12F" w14:textId="77777777" w:rsidR="00D3273F" w:rsidRDefault="00D3273F" w:rsidP="00D71D24">
      <w:pPr>
        <w:pStyle w:val="SC-Source"/>
      </w:pPr>
      <w:r w:rsidRPr="00D3273F">
        <w:t>trainer.train()                          # Start fine-tuning</w:t>
      </w:r>
    </w:p>
    <w:p w14:paraId="120150DD" w14:textId="15E9651D" w:rsidR="00D71D24" w:rsidRPr="00D3273F" w:rsidRDefault="00D71D24" w:rsidP="00D71D24">
      <w:pPr>
        <w:pStyle w:val="SC-Source"/>
      </w:pPr>
      <w:r>
        <w:t>``</w:t>
      </w:r>
    </w:p>
    <w:p w14:paraId="264CD79C" w14:textId="712F4A28" w:rsidR="00D3273F" w:rsidRPr="00D3273F" w:rsidRDefault="00D3273F" w:rsidP="00D3273F">
      <w:pPr>
        <w:pStyle w:val="P-Regular"/>
        <w:rPr>
          <w:lang w:val="en-US"/>
        </w:rPr>
      </w:pPr>
      <w:r w:rsidRPr="00D3273F">
        <w:rPr>
          <w:lang w:val="en-US"/>
        </w:rPr>
        <w:t xml:space="preserve">The Trainer class automatically </w:t>
      </w:r>
      <w:r w:rsidR="00235ED9" w:rsidRPr="00D3273F">
        <w:rPr>
          <w:lang w:val="en-US"/>
        </w:rPr>
        <w:t>manages</w:t>
      </w:r>
      <w:r w:rsidRPr="00D3273F">
        <w:rPr>
          <w:lang w:val="en-US"/>
        </w:rPr>
        <w:t xml:space="preserve"> the gradient computation, model updates, and evaluation, streamlining the entire training process. With </w:t>
      </w:r>
      <w:r w:rsidR="002C65B1">
        <w:rPr>
          <w:lang w:val="en-US"/>
        </w:rPr>
        <w:t>short</w:t>
      </w:r>
      <w:r w:rsidRPr="00D3273F">
        <w:rPr>
          <w:lang w:val="en-US"/>
        </w:rPr>
        <w:t xml:space="preserve"> code, you can adapt a general-purpose model to your task-specific dataset.</w:t>
      </w:r>
    </w:p>
    <w:p w14:paraId="6CF845D9" w14:textId="2AE6CF02" w:rsidR="00D3273F" w:rsidRPr="00D3273F" w:rsidRDefault="00D3273F" w:rsidP="00D71D24">
      <w:pPr>
        <w:pStyle w:val="H2-Heading"/>
      </w:pPr>
      <w:r w:rsidRPr="00D3273F">
        <w:t>Monitoring and Optimizing Fine-Tuning</w:t>
      </w:r>
    </w:p>
    <w:p w14:paraId="0B9C8F4B" w14:textId="77777777" w:rsidR="00D3273F" w:rsidRPr="00D3273F" w:rsidRDefault="00D3273F" w:rsidP="00D3273F">
      <w:pPr>
        <w:pStyle w:val="P-Regular"/>
        <w:rPr>
          <w:lang w:val="en-US"/>
        </w:rPr>
      </w:pPr>
      <w:r w:rsidRPr="00D3273F">
        <w:rPr>
          <w:lang w:val="en-US"/>
        </w:rPr>
        <w:t xml:space="preserve">Monitoring your model’s performance during fine-tuning is essential for identifying any overfitting or underfitting. Hugging Face supports </w:t>
      </w:r>
      <w:r w:rsidRPr="00D3273F">
        <w:rPr>
          <w:b/>
          <w:bCs/>
          <w:lang w:val="en-US"/>
        </w:rPr>
        <w:t>TensorBoard</w:t>
      </w:r>
      <w:r w:rsidRPr="00D3273F">
        <w:rPr>
          <w:lang w:val="en-US"/>
        </w:rPr>
        <w:t>, a tool that allows you to visualize key metrics such as training loss, validation loss, and accuracy in real time. You can run TensorBoard in your terminal:</w:t>
      </w:r>
    </w:p>
    <w:p w14:paraId="1031F4A9" w14:textId="115D7049" w:rsidR="00D3273F" w:rsidRPr="00D3273F" w:rsidRDefault="00D71D24" w:rsidP="00D71D24">
      <w:pPr>
        <w:pStyle w:val="SC-Source"/>
      </w:pPr>
      <w:r>
        <w:t xml:space="preserve">`` </w:t>
      </w:r>
      <w:r w:rsidR="00D3273F" w:rsidRPr="00D3273F">
        <w:t>bash</w:t>
      </w:r>
    </w:p>
    <w:p w14:paraId="4050696B" w14:textId="77777777" w:rsidR="00D3273F" w:rsidRDefault="00D3273F" w:rsidP="00D71D24">
      <w:pPr>
        <w:pStyle w:val="SC-Source"/>
      </w:pPr>
      <w:r w:rsidRPr="00D3273F">
        <w:t>tensorboard --logdir ./logs</w:t>
      </w:r>
    </w:p>
    <w:p w14:paraId="23A08875" w14:textId="6914B253" w:rsidR="00D71D24" w:rsidRPr="00D3273F" w:rsidRDefault="00D71D24" w:rsidP="00D71D24">
      <w:pPr>
        <w:pStyle w:val="SC-Source"/>
      </w:pPr>
      <w:r>
        <w:t>``</w:t>
      </w:r>
    </w:p>
    <w:p w14:paraId="67E90409" w14:textId="4DC00A43" w:rsidR="00D3273F" w:rsidRPr="00D3273F" w:rsidRDefault="00D3273F" w:rsidP="00D3273F">
      <w:pPr>
        <w:pStyle w:val="P-Regular"/>
        <w:rPr>
          <w:lang w:val="en-US"/>
        </w:rPr>
      </w:pPr>
      <w:r w:rsidRPr="00D3273F">
        <w:rPr>
          <w:lang w:val="en-US"/>
        </w:rPr>
        <w:t xml:space="preserve">Once TensorBoard is running, you can track the model’s performance and </w:t>
      </w:r>
      <w:r w:rsidR="00757747" w:rsidRPr="00D3273F">
        <w:rPr>
          <w:lang w:val="en-US"/>
        </w:rPr>
        <w:t>adjust</w:t>
      </w:r>
      <w:r w:rsidRPr="00D3273F">
        <w:rPr>
          <w:lang w:val="en-US"/>
        </w:rPr>
        <w:t xml:space="preserve"> the training parameters as needed. Common adjustments include:</w:t>
      </w:r>
    </w:p>
    <w:p w14:paraId="714CC920" w14:textId="77777777" w:rsidR="00D3273F" w:rsidRPr="00D3273F" w:rsidRDefault="00D3273F" w:rsidP="00C71D47">
      <w:pPr>
        <w:pStyle w:val="P-Regular"/>
        <w:numPr>
          <w:ilvl w:val="0"/>
          <w:numId w:val="40"/>
        </w:numPr>
        <w:rPr>
          <w:lang w:val="en-US"/>
        </w:rPr>
      </w:pPr>
      <w:r w:rsidRPr="00D3273F">
        <w:rPr>
          <w:b/>
          <w:bCs/>
          <w:lang w:val="en-US"/>
        </w:rPr>
        <w:t>Learning Rate</w:t>
      </w:r>
      <w:r w:rsidRPr="00D3273F">
        <w:rPr>
          <w:lang w:val="en-US"/>
        </w:rPr>
        <w:t>: A lower learning rate helps the model converge more slowly and accurately, while a higher learning rate speeds up convergence but can lead to instability.</w:t>
      </w:r>
    </w:p>
    <w:p w14:paraId="29CCB422" w14:textId="66FB01F3" w:rsidR="00D3273F" w:rsidRPr="00D3273F" w:rsidRDefault="00D3273F" w:rsidP="00C71D47">
      <w:pPr>
        <w:pStyle w:val="P-Regular"/>
        <w:numPr>
          <w:ilvl w:val="0"/>
          <w:numId w:val="40"/>
        </w:numPr>
        <w:rPr>
          <w:lang w:val="en-US"/>
        </w:rPr>
      </w:pPr>
      <w:r w:rsidRPr="00D3273F">
        <w:rPr>
          <w:b/>
          <w:bCs/>
          <w:lang w:val="en-US"/>
        </w:rPr>
        <w:t>Batch Size</w:t>
      </w:r>
      <w:r w:rsidRPr="00D3273F">
        <w:rPr>
          <w:lang w:val="en-US"/>
        </w:rPr>
        <w:t>: Adjusting the batch size impacts memory usage and the speed of training. Smaller batches introduce more noise, potentially helping the model generalize better</w:t>
      </w:r>
      <w:sdt>
        <w:sdtPr>
          <w:rPr>
            <w:lang w:val="en-US"/>
          </w:rPr>
          <w:id w:val="-883248886"/>
          <w:citation/>
        </w:sdtPr>
        <w:sdtContent>
          <w:r w:rsidR="008E3D11">
            <w:rPr>
              <w:lang w:val="en-US"/>
            </w:rPr>
            <w:fldChar w:fldCharType="begin"/>
          </w:r>
          <w:r w:rsidR="00167BF1">
            <w:rPr>
              <w:lang w:val="en-US"/>
            </w:rPr>
            <w:instrText xml:space="preserve">CITATION Hua19 \l 1033 </w:instrText>
          </w:r>
          <w:r w:rsidR="008E3D11">
            <w:rPr>
              <w:lang w:val="en-US"/>
            </w:rPr>
            <w:fldChar w:fldCharType="separate"/>
          </w:r>
          <w:r w:rsidR="00730456">
            <w:rPr>
              <w:noProof/>
              <w:lang w:val="en-US"/>
            </w:rPr>
            <w:t xml:space="preserve"> </w:t>
          </w:r>
          <w:r w:rsidR="00730456" w:rsidRPr="00730456">
            <w:rPr>
              <w:noProof/>
              <w:lang w:val="en-US"/>
            </w:rPr>
            <w:t>(Huang, et al., 2019)</w:t>
          </w:r>
          <w:r w:rsidR="008E3D11">
            <w:rPr>
              <w:lang w:val="en-US"/>
            </w:rPr>
            <w:fldChar w:fldCharType="end"/>
          </w:r>
        </w:sdtContent>
      </w:sdt>
      <w:r w:rsidRPr="00D3273F">
        <w:rPr>
          <w:lang w:val="en-US"/>
        </w:rPr>
        <w:t>.</w:t>
      </w:r>
    </w:p>
    <w:p w14:paraId="2D273839" w14:textId="6561C1F8" w:rsidR="00D3273F" w:rsidRPr="00D3273F" w:rsidRDefault="00D3273F" w:rsidP="00D71D24">
      <w:pPr>
        <w:pStyle w:val="H2-Heading"/>
      </w:pPr>
      <w:r w:rsidRPr="00D3273F">
        <w:t>Post-Fine-Tuning Adjustments</w:t>
      </w:r>
    </w:p>
    <w:p w14:paraId="54A49B34" w14:textId="77777777" w:rsidR="00D3273F" w:rsidRPr="00D3273F" w:rsidRDefault="00D3273F" w:rsidP="00D3273F">
      <w:pPr>
        <w:pStyle w:val="P-Regular"/>
        <w:rPr>
          <w:lang w:val="en-US"/>
        </w:rPr>
      </w:pPr>
      <w:r w:rsidRPr="00D3273F">
        <w:rPr>
          <w:lang w:val="en-US"/>
        </w:rPr>
        <w:t>After completing the fine-tuning process, you may need to make further adjustments to improve model performance. You can continue training by resuming from a checkpoint or using the model for evaluation on additional datasets. Additionally, you can adjust regularization techniques such as weight decay or introduce data augmentation to further enhance model generalization.</w:t>
      </w:r>
    </w:p>
    <w:p w14:paraId="226DE174" w14:textId="33C7CB37" w:rsidR="00D3273F" w:rsidRPr="00D3273F" w:rsidRDefault="008E3D11" w:rsidP="00097AFE">
      <w:pPr>
        <w:pStyle w:val="H2-Heading"/>
      </w:pPr>
      <w:r>
        <w:lastRenderedPageBreak/>
        <w:t>Wrap up</w:t>
      </w:r>
    </w:p>
    <w:p w14:paraId="6C6EE01A" w14:textId="77777777" w:rsidR="00D3273F" w:rsidRPr="00D3273F" w:rsidRDefault="00D3273F" w:rsidP="00D3273F">
      <w:pPr>
        <w:pStyle w:val="P-Regular"/>
        <w:rPr>
          <w:lang w:val="en-US"/>
        </w:rPr>
      </w:pPr>
      <w:r w:rsidRPr="00D3273F">
        <w:rPr>
          <w:lang w:val="en-US"/>
        </w:rPr>
        <w:t>Fine-tuning models using Hugging Face Diffusers offers an efficient, scalable way to adapt pre-trained transformer models to specific NLP tasks. By leveraging transfer learning, you can significantly reduce training time while achieving high accuracy on specialized tasks. With Hugging Face’s powerful tools and API, fine-tuning becomes an accessible yet robust approach to solving even the most complex NLP challenges.</w:t>
      </w:r>
    </w:p>
    <w:p w14:paraId="6AA2B07F" w14:textId="6C36F7B6" w:rsidR="009B27E3" w:rsidRPr="009B27E3" w:rsidRDefault="009B27E3" w:rsidP="00037739">
      <w:pPr>
        <w:pStyle w:val="H1-Section"/>
      </w:pPr>
      <w:r w:rsidRPr="009B27E3">
        <w:t>Importance of Fine-Tuning Pre-Trained Models</w:t>
      </w:r>
    </w:p>
    <w:p w14:paraId="7E59EAD9" w14:textId="22BDBA35" w:rsidR="009B27E3" w:rsidRPr="009B27E3" w:rsidRDefault="009B27E3" w:rsidP="009B27E3">
      <w:pPr>
        <w:pStyle w:val="P-Regular"/>
        <w:rPr>
          <w:lang w:val="en-US"/>
        </w:rPr>
      </w:pPr>
      <w:r w:rsidRPr="009B27E3">
        <w:rPr>
          <w:lang w:val="en-US"/>
        </w:rPr>
        <w:t xml:space="preserve">Fine-tuning pre-trained models represents a critical step in adapting general-purpose transformer models to domain-specific tasks. While pre-trained models like BERT, GPT, or T5 have been trained on vast corpora, such as Wikipedia or Common Crawl, they may lack the nuanced understanding required for specialized fields such as medicine, law, or finance. Fine-tuning allows these models to build upon their general language understanding and specialize in the specific terminology, syntax, and contextual cues found </w:t>
      </w:r>
      <w:r w:rsidR="00757747" w:rsidRPr="009B27E3">
        <w:rPr>
          <w:lang w:val="en-US"/>
        </w:rPr>
        <w:t>in each</w:t>
      </w:r>
      <w:r w:rsidRPr="009B27E3">
        <w:rPr>
          <w:lang w:val="en-US"/>
        </w:rPr>
        <w:t xml:space="preserve"> domain</w:t>
      </w:r>
      <w:sdt>
        <w:sdtPr>
          <w:rPr>
            <w:lang w:val="en-US"/>
          </w:rPr>
          <w:id w:val="-1802601909"/>
          <w:citation/>
        </w:sdtPr>
        <w:sdtContent>
          <w:r w:rsidR="0088615D">
            <w:rPr>
              <w:lang w:val="en-US"/>
            </w:rPr>
            <w:fldChar w:fldCharType="begin"/>
          </w:r>
          <w:r w:rsidR="0088615D">
            <w:rPr>
              <w:lang w:val="en-US"/>
            </w:rPr>
            <w:instrText xml:space="preserve"> CITATION devlin2019a \l 1033 </w:instrText>
          </w:r>
          <w:r w:rsidR="0088615D">
            <w:rPr>
              <w:lang w:val="en-US"/>
            </w:rPr>
            <w:fldChar w:fldCharType="separate"/>
          </w:r>
          <w:r w:rsidR="00730456">
            <w:rPr>
              <w:noProof/>
              <w:lang w:val="en-US"/>
            </w:rPr>
            <w:t xml:space="preserve"> </w:t>
          </w:r>
          <w:r w:rsidR="00730456" w:rsidRPr="00730456">
            <w:rPr>
              <w:noProof/>
              <w:lang w:val="en-US"/>
            </w:rPr>
            <w:t>(Devlin, Chang, Lee, &amp; Toutanova, 2019)</w:t>
          </w:r>
          <w:r w:rsidR="0088615D">
            <w:rPr>
              <w:lang w:val="en-US"/>
            </w:rPr>
            <w:fldChar w:fldCharType="end"/>
          </w:r>
        </w:sdtContent>
      </w:sdt>
      <w:r w:rsidRPr="009B27E3">
        <w:rPr>
          <w:lang w:val="en-US"/>
        </w:rPr>
        <w:t>.</w:t>
      </w:r>
    </w:p>
    <w:p w14:paraId="5A938A8E" w14:textId="223BA7F5" w:rsidR="009B27E3" w:rsidRPr="009B27E3" w:rsidRDefault="009B27E3" w:rsidP="00285213">
      <w:pPr>
        <w:pStyle w:val="H2-Heading"/>
      </w:pPr>
      <w:r w:rsidRPr="009B27E3">
        <w:t>Leveraging General Knowledge for Specific Tasks</w:t>
      </w:r>
    </w:p>
    <w:p w14:paraId="69375003" w14:textId="77777777" w:rsidR="009B27E3" w:rsidRPr="009B27E3" w:rsidRDefault="009B27E3" w:rsidP="009B27E3">
      <w:pPr>
        <w:pStyle w:val="P-Regular"/>
        <w:rPr>
          <w:lang w:val="en-US"/>
        </w:rPr>
      </w:pPr>
      <w:r w:rsidRPr="009B27E3">
        <w:rPr>
          <w:lang w:val="en-US"/>
        </w:rPr>
        <w:t>Pre-trained models possess a wealth of general linguistic knowledge, capturing a broad understanding of grammar, syntax, and semantics. This generalization makes them highly versatile across a range of tasks, from text classification to question answering. However, the language used in specialized domains often contains unique vocabulary, jargon, and contextual relationships that these models may not recognize.</w:t>
      </w:r>
    </w:p>
    <w:p w14:paraId="0A05688C" w14:textId="473CFF9E" w:rsidR="009B27E3" w:rsidRPr="009B27E3" w:rsidRDefault="009B27E3" w:rsidP="009B27E3">
      <w:pPr>
        <w:pStyle w:val="P-Regular"/>
        <w:rPr>
          <w:lang w:val="en-US"/>
        </w:rPr>
      </w:pPr>
      <w:r w:rsidRPr="009B27E3">
        <w:rPr>
          <w:lang w:val="en-US"/>
        </w:rPr>
        <w:t xml:space="preserve">Fine-tuning fills this gap by allowing the model to adapt its learned parameters to the target domain. For example, when working with a </w:t>
      </w:r>
      <w:r w:rsidRPr="009B27E3">
        <w:rPr>
          <w:b/>
          <w:bCs/>
          <w:lang w:val="en-US"/>
        </w:rPr>
        <w:t>medical dataset</w:t>
      </w:r>
      <w:r w:rsidRPr="009B27E3">
        <w:rPr>
          <w:lang w:val="en-US"/>
        </w:rPr>
        <w:t xml:space="preserve">, fine-tuning enables the model to better interpret terms like "CT scan," "oncology," or "metastasis," which may be rare or absent in the general corpus used during pre-training. The model develops a deeper understanding of how these terms interact in the context of medical documentation, leading to higher accuracy and better performance on downstream tasks like </w:t>
      </w:r>
      <w:r w:rsidRPr="009B27E3">
        <w:rPr>
          <w:b/>
          <w:bCs/>
          <w:lang w:val="en-US"/>
        </w:rPr>
        <w:t>medical text classification</w:t>
      </w:r>
      <w:r w:rsidRPr="009B27E3">
        <w:rPr>
          <w:lang w:val="en-US"/>
        </w:rPr>
        <w:t xml:space="preserve"> or </w:t>
      </w:r>
      <w:r w:rsidRPr="009B27E3">
        <w:rPr>
          <w:b/>
          <w:bCs/>
          <w:lang w:val="en-US"/>
        </w:rPr>
        <w:t>named entity recognition</w:t>
      </w:r>
      <w:r w:rsidRPr="009B27E3">
        <w:rPr>
          <w:lang w:val="en-US"/>
        </w:rPr>
        <w:t xml:space="preserve"> in electronic health records</w:t>
      </w:r>
      <w:sdt>
        <w:sdtPr>
          <w:rPr>
            <w:lang w:val="en-US"/>
          </w:rPr>
          <w:id w:val="-1882552855"/>
          <w:citation/>
        </w:sdtPr>
        <w:sdtContent>
          <w:r w:rsidR="00294BB8">
            <w:rPr>
              <w:lang w:val="en-US"/>
            </w:rPr>
            <w:fldChar w:fldCharType="begin"/>
          </w:r>
          <w:r w:rsidR="00294BB8">
            <w:rPr>
              <w:lang w:val="en-US"/>
            </w:rPr>
            <w:instrText xml:space="preserve"> CITATION Raf20 \l 1033 </w:instrText>
          </w:r>
          <w:r w:rsidR="00294BB8">
            <w:rPr>
              <w:lang w:val="en-US"/>
            </w:rPr>
            <w:fldChar w:fldCharType="separate"/>
          </w:r>
          <w:r w:rsidR="00730456">
            <w:rPr>
              <w:noProof/>
              <w:lang w:val="en-US"/>
            </w:rPr>
            <w:t xml:space="preserve"> </w:t>
          </w:r>
          <w:r w:rsidR="00730456" w:rsidRPr="00730456">
            <w:rPr>
              <w:noProof/>
              <w:lang w:val="en-US"/>
            </w:rPr>
            <w:t>(Raffel, et al., 2020)</w:t>
          </w:r>
          <w:r w:rsidR="00294BB8">
            <w:rPr>
              <w:lang w:val="en-US"/>
            </w:rPr>
            <w:fldChar w:fldCharType="end"/>
          </w:r>
        </w:sdtContent>
      </w:sdt>
      <w:r w:rsidRPr="009B27E3">
        <w:rPr>
          <w:lang w:val="en-US"/>
        </w:rPr>
        <w:t>.</w:t>
      </w:r>
    </w:p>
    <w:p w14:paraId="0C887417" w14:textId="77777777" w:rsidR="009B27E3" w:rsidRPr="009B27E3" w:rsidRDefault="009B27E3" w:rsidP="009B27E3">
      <w:pPr>
        <w:pStyle w:val="P-Regular"/>
        <w:rPr>
          <w:lang w:val="en-US"/>
        </w:rPr>
      </w:pPr>
      <w:r w:rsidRPr="009B27E3">
        <w:rPr>
          <w:lang w:val="en-US"/>
        </w:rPr>
        <w:t>Without fine-tuning, even the most advanced pre-trained models struggle to generalize effectively in domain-specific settings, as the nuances of specialized terminology remain outside the scope of their initial training.</w:t>
      </w:r>
    </w:p>
    <w:p w14:paraId="69DA56CB" w14:textId="6CD4D19D" w:rsidR="009B27E3" w:rsidRPr="009B27E3" w:rsidRDefault="009B27E3" w:rsidP="00294BB8">
      <w:pPr>
        <w:pStyle w:val="H2-Heading"/>
      </w:pPr>
      <w:r w:rsidRPr="009B27E3">
        <w:lastRenderedPageBreak/>
        <w:t>Enhancing Task Performance with Domain Adaptation</w:t>
      </w:r>
    </w:p>
    <w:p w14:paraId="78408BAD" w14:textId="676A73A1" w:rsidR="009B27E3" w:rsidRPr="009B27E3" w:rsidRDefault="009B27E3" w:rsidP="009B27E3">
      <w:pPr>
        <w:pStyle w:val="P-Regular"/>
        <w:rPr>
          <w:lang w:val="en-US"/>
        </w:rPr>
      </w:pPr>
      <w:r w:rsidRPr="009B27E3">
        <w:rPr>
          <w:lang w:val="en-US"/>
        </w:rPr>
        <w:t xml:space="preserve">Fine-tuning </w:t>
      </w:r>
      <w:r w:rsidR="009D0A6B" w:rsidRPr="009B27E3">
        <w:rPr>
          <w:lang w:val="en-US"/>
        </w:rPr>
        <w:t>does not</w:t>
      </w:r>
      <w:r w:rsidRPr="009B27E3">
        <w:rPr>
          <w:lang w:val="en-US"/>
        </w:rPr>
        <w:t xml:space="preserve"> just help models understand domain-specific vocabulary—it also optimizes their performance on specific NLP tasks. Whether the task involves sentiment analysis, entity extraction, summarization, or even machine translation, fine-tuning aligns the model’s internal representations with the specific task objectives.</w:t>
      </w:r>
    </w:p>
    <w:p w14:paraId="5F3B5532" w14:textId="08CFD9EC" w:rsidR="009B27E3" w:rsidRPr="009B27E3" w:rsidRDefault="009B27E3" w:rsidP="009B27E3">
      <w:pPr>
        <w:pStyle w:val="P-Regular"/>
        <w:rPr>
          <w:lang w:val="en-US"/>
        </w:rPr>
      </w:pPr>
      <w:r w:rsidRPr="009B27E3">
        <w:rPr>
          <w:lang w:val="en-US"/>
        </w:rPr>
        <w:t xml:space="preserve">For instance, in </w:t>
      </w:r>
      <w:r w:rsidRPr="009B27E3">
        <w:rPr>
          <w:b/>
          <w:bCs/>
          <w:lang w:val="en-US"/>
        </w:rPr>
        <w:t>legal text analysis</w:t>
      </w:r>
      <w:r w:rsidRPr="009B27E3">
        <w:rPr>
          <w:lang w:val="en-US"/>
        </w:rPr>
        <w:t>, models need to understand complex structures of legal discourse, such as contractual clauses or regulatory compliance terms. Fine-tuning a general-purpose transformer on legal documents allows the model to become proficient in identifying relevant legal entities, classifying document sections, and extracting obligations or rights from contracts. This adaptation leads to better task-specific results, outperforming models that lack domain-specific fine-tuning</w:t>
      </w:r>
      <w:sdt>
        <w:sdtPr>
          <w:rPr>
            <w:lang w:val="en-US"/>
          </w:rPr>
          <w:id w:val="-1060942750"/>
          <w:citation/>
        </w:sdtPr>
        <w:sdtContent>
          <w:r w:rsidR="00554C5F">
            <w:rPr>
              <w:lang w:val="en-US"/>
            </w:rPr>
            <w:fldChar w:fldCharType="begin"/>
          </w:r>
          <w:r w:rsidR="00167BF1">
            <w:rPr>
              <w:lang w:val="en-US"/>
            </w:rPr>
            <w:instrText xml:space="preserve">CITATION Cha19 \l 1033 </w:instrText>
          </w:r>
          <w:r w:rsidR="00554C5F">
            <w:rPr>
              <w:lang w:val="en-US"/>
            </w:rPr>
            <w:fldChar w:fldCharType="separate"/>
          </w:r>
          <w:r w:rsidR="00730456">
            <w:rPr>
              <w:noProof/>
              <w:lang w:val="en-US"/>
            </w:rPr>
            <w:t xml:space="preserve"> </w:t>
          </w:r>
          <w:r w:rsidR="00730456" w:rsidRPr="00730456">
            <w:rPr>
              <w:noProof/>
              <w:lang w:val="en-US"/>
            </w:rPr>
            <w:t>(Chalkidis, Fergadiotis, &amp; Tsarapatsanis, 2019)</w:t>
          </w:r>
          <w:r w:rsidR="00554C5F">
            <w:rPr>
              <w:lang w:val="en-US"/>
            </w:rPr>
            <w:fldChar w:fldCharType="end"/>
          </w:r>
        </w:sdtContent>
      </w:sdt>
      <w:r w:rsidRPr="009B27E3">
        <w:rPr>
          <w:lang w:val="en-US"/>
        </w:rPr>
        <w:t>.</w:t>
      </w:r>
    </w:p>
    <w:p w14:paraId="024047FE" w14:textId="143A2102" w:rsidR="009B27E3" w:rsidRPr="009B27E3" w:rsidRDefault="009B27E3" w:rsidP="0088615D">
      <w:pPr>
        <w:pStyle w:val="H2-Heading"/>
      </w:pPr>
      <w:r w:rsidRPr="009B27E3">
        <w:t>Efficient Use of Resources</w:t>
      </w:r>
    </w:p>
    <w:p w14:paraId="7716932B" w14:textId="6DA85784" w:rsidR="009B27E3" w:rsidRPr="009B27E3" w:rsidRDefault="009B27E3" w:rsidP="009B27E3">
      <w:pPr>
        <w:pStyle w:val="P-Regular"/>
        <w:rPr>
          <w:lang w:val="en-US"/>
        </w:rPr>
      </w:pPr>
      <w:r w:rsidRPr="009B27E3">
        <w:rPr>
          <w:lang w:val="en-US"/>
        </w:rPr>
        <w:t>Fine-tuning provides an efficient way to leverage the strengths of large pre-trained models without needing vast amounts of labeled data for each new task or domain. Instead of retraining a model from scratch—which requires significant computational power and large datasets—fine-tuning focuses only on task-specific layers or parameters, which reduces both training time and the need for extensive labeled data</w:t>
      </w:r>
      <w:sdt>
        <w:sdtPr>
          <w:rPr>
            <w:lang w:val="en-US"/>
          </w:rPr>
          <w:id w:val="-521096100"/>
          <w:citation/>
        </w:sdtPr>
        <w:sdtContent>
          <w:r w:rsidR="00520010">
            <w:rPr>
              <w:lang w:val="en-US"/>
            </w:rPr>
            <w:fldChar w:fldCharType="begin"/>
          </w:r>
          <w:r w:rsidR="00167BF1">
            <w:rPr>
              <w:lang w:val="en-US"/>
            </w:rPr>
            <w:instrText xml:space="preserve">CITATION How18 \l 1033 </w:instrText>
          </w:r>
          <w:r w:rsidR="00520010">
            <w:rPr>
              <w:lang w:val="en-US"/>
            </w:rPr>
            <w:fldChar w:fldCharType="separate"/>
          </w:r>
          <w:r w:rsidR="00730456">
            <w:rPr>
              <w:noProof/>
              <w:lang w:val="en-US"/>
            </w:rPr>
            <w:t xml:space="preserve"> </w:t>
          </w:r>
          <w:r w:rsidR="00730456" w:rsidRPr="00730456">
            <w:rPr>
              <w:noProof/>
              <w:lang w:val="en-US"/>
            </w:rPr>
            <w:t>(Howard &amp; Ruder, 2018)</w:t>
          </w:r>
          <w:r w:rsidR="00520010">
            <w:rPr>
              <w:lang w:val="en-US"/>
            </w:rPr>
            <w:fldChar w:fldCharType="end"/>
          </w:r>
        </w:sdtContent>
      </w:sdt>
      <w:r w:rsidRPr="009B27E3">
        <w:rPr>
          <w:lang w:val="en-US"/>
        </w:rPr>
        <w:t>.</w:t>
      </w:r>
    </w:p>
    <w:p w14:paraId="3818C5CB" w14:textId="02EC6397" w:rsidR="009B27E3" w:rsidRPr="009B27E3" w:rsidRDefault="009B27E3" w:rsidP="009B27E3">
      <w:pPr>
        <w:pStyle w:val="P-Regular"/>
        <w:rPr>
          <w:lang w:val="en-US"/>
        </w:rPr>
      </w:pPr>
      <w:r w:rsidRPr="009B27E3">
        <w:rPr>
          <w:lang w:val="en-US"/>
        </w:rPr>
        <w:t xml:space="preserve">Even with small datasets, fine-tuning can yield impressive performance. This is particularly valuable in fields like </w:t>
      </w:r>
      <w:r w:rsidRPr="009B27E3">
        <w:rPr>
          <w:b/>
          <w:bCs/>
          <w:lang w:val="en-US"/>
        </w:rPr>
        <w:t>biomedical research</w:t>
      </w:r>
      <w:r w:rsidRPr="009B27E3">
        <w:rPr>
          <w:lang w:val="en-US"/>
        </w:rPr>
        <w:t xml:space="preserve"> or </w:t>
      </w:r>
      <w:r w:rsidRPr="009B27E3">
        <w:rPr>
          <w:b/>
          <w:bCs/>
          <w:lang w:val="en-US"/>
        </w:rPr>
        <w:t>legal analysis</w:t>
      </w:r>
      <w:r w:rsidRPr="009B27E3">
        <w:rPr>
          <w:lang w:val="en-US"/>
        </w:rPr>
        <w:t xml:space="preserve">, where large, annotated datasets are often difficult or expensive to obtain. By fine-tuning models pre-trained on general corpora, researchers can achieve high accuracy with </w:t>
      </w:r>
      <w:r w:rsidR="00757747" w:rsidRPr="009B27E3">
        <w:rPr>
          <w:lang w:val="en-US"/>
        </w:rPr>
        <w:t>small</w:t>
      </w:r>
      <w:r w:rsidRPr="009B27E3">
        <w:rPr>
          <w:lang w:val="en-US"/>
        </w:rPr>
        <w:t>, domain-specific datasets.</w:t>
      </w:r>
    </w:p>
    <w:p w14:paraId="2968E02D" w14:textId="08F8A459" w:rsidR="009B27E3" w:rsidRPr="009B27E3" w:rsidRDefault="009B27E3" w:rsidP="00520010">
      <w:pPr>
        <w:pStyle w:val="H2-Heading"/>
      </w:pPr>
      <w:r w:rsidRPr="009B27E3">
        <w:t>Transfer Learning and Knowledge Retention</w:t>
      </w:r>
    </w:p>
    <w:p w14:paraId="376CF99C" w14:textId="77777777" w:rsidR="009B27E3" w:rsidRPr="009B27E3" w:rsidRDefault="009B27E3" w:rsidP="009B27E3">
      <w:pPr>
        <w:pStyle w:val="P-Regular"/>
        <w:rPr>
          <w:lang w:val="en-US"/>
        </w:rPr>
      </w:pPr>
      <w:r w:rsidRPr="009B27E3">
        <w:rPr>
          <w:lang w:val="en-US"/>
        </w:rPr>
        <w:t>Fine-tuning takes full advantage of transfer learning. The model retains its broad, general knowledge, such as understanding the relationships between words and sentence structures, while learning new, domain-specific concepts. This process allows the model to refine its representations without losing the valuable knowledge gained during pre-training.</w:t>
      </w:r>
    </w:p>
    <w:p w14:paraId="6AB0B8A6" w14:textId="263A2CFE" w:rsidR="009B27E3" w:rsidRPr="009B27E3" w:rsidRDefault="009B27E3" w:rsidP="009B27E3">
      <w:pPr>
        <w:pStyle w:val="P-Regular"/>
        <w:rPr>
          <w:lang w:val="en-US"/>
        </w:rPr>
      </w:pPr>
      <w:r w:rsidRPr="009B27E3">
        <w:rPr>
          <w:lang w:val="en-US"/>
        </w:rPr>
        <w:lastRenderedPageBreak/>
        <w:t xml:space="preserve">For example, in </w:t>
      </w:r>
      <w:r w:rsidRPr="009B27E3">
        <w:rPr>
          <w:b/>
          <w:bCs/>
          <w:lang w:val="en-US"/>
        </w:rPr>
        <w:t>financial sentiment analysis</w:t>
      </w:r>
      <w:r w:rsidRPr="009B27E3">
        <w:rPr>
          <w:lang w:val="en-US"/>
        </w:rPr>
        <w:t>, general sentiment analysis models may struggle with financial jargon, where terms like "bullish" or "bearish" carry domain-specific meanings. Fine-tuning the model on a financial dataset trains it to recognize and correctly interpret these terms in context, improving both accuracy and relevance in predictions</w:t>
      </w:r>
      <w:sdt>
        <w:sdtPr>
          <w:rPr>
            <w:lang w:val="en-US"/>
          </w:rPr>
          <w:id w:val="1504628055"/>
          <w:citation/>
        </w:sdtPr>
        <w:sdtContent>
          <w:r w:rsidR="00350B68">
            <w:rPr>
              <w:lang w:val="en-US"/>
            </w:rPr>
            <w:fldChar w:fldCharType="begin"/>
          </w:r>
          <w:r w:rsidR="00350B68">
            <w:rPr>
              <w:lang w:val="en-US"/>
            </w:rPr>
            <w:instrText xml:space="preserve"> CITATION Raf20 \l 1033 </w:instrText>
          </w:r>
          <w:r w:rsidR="00350B68">
            <w:rPr>
              <w:lang w:val="en-US"/>
            </w:rPr>
            <w:fldChar w:fldCharType="separate"/>
          </w:r>
          <w:r w:rsidR="00730456">
            <w:rPr>
              <w:noProof/>
              <w:lang w:val="en-US"/>
            </w:rPr>
            <w:t xml:space="preserve"> </w:t>
          </w:r>
          <w:r w:rsidR="00730456" w:rsidRPr="00730456">
            <w:rPr>
              <w:noProof/>
              <w:lang w:val="en-US"/>
            </w:rPr>
            <w:t>(Raffel, et al., 2020)</w:t>
          </w:r>
          <w:r w:rsidR="00350B68">
            <w:rPr>
              <w:lang w:val="en-US"/>
            </w:rPr>
            <w:fldChar w:fldCharType="end"/>
          </w:r>
        </w:sdtContent>
      </w:sdt>
      <w:r w:rsidRPr="009B27E3">
        <w:rPr>
          <w:lang w:val="en-US"/>
        </w:rPr>
        <w:t>.</w:t>
      </w:r>
    </w:p>
    <w:p w14:paraId="18A8B67D" w14:textId="398EB0F7" w:rsidR="009B27E3" w:rsidRPr="009B27E3" w:rsidRDefault="009B27E3" w:rsidP="00350B68">
      <w:pPr>
        <w:pStyle w:val="H2-Heading"/>
      </w:pPr>
      <w:r w:rsidRPr="009B27E3">
        <w:t>Adapting to Evolving Domains</w:t>
      </w:r>
    </w:p>
    <w:p w14:paraId="1B6D8865" w14:textId="38A8365E" w:rsidR="009B27E3" w:rsidRPr="009B27E3" w:rsidRDefault="009B27E3" w:rsidP="009B27E3">
      <w:pPr>
        <w:pStyle w:val="P-Regular"/>
        <w:rPr>
          <w:lang w:val="en-US"/>
        </w:rPr>
      </w:pPr>
      <w:r w:rsidRPr="009B27E3">
        <w:rPr>
          <w:lang w:val="en-US"/>
        </w:rPr>
        <w:t xml:space="preserve">In dynamic fields such as </w:t>
      </w:r>
      <w:r w:rsidRPr="009B27E3">
        <w:rPr>
          <w:b/>
          <w:bCs/>
          <w:lang w:val="en-US"/>
        </w:rPr>
        <w:t>technology</w:t>
      </w:r>
      <w:r w:rsidRPr="009B27E3">
        <w:rPr>
          <w:lang w:val="en-US"/>
        </w:rPr>
        <w:t xml:space="preserve"> or </w:t>
      </w:r>
      <w:r w:rsidRPr="009B27E3">
        <w:rPr>
          <w:b/>
          <w:bCs/>
          <w:lang w:val="en-US"/>
        </w:rPr>
        <w:t>medicine</w:t>
      </w:r>
      <w:r w:rsidRPr="009B27E3">
        <w:rPr>
          <w:lang w:val="en-US"/>
        </w:rPr>
        <w:t xml:space="preserve">, terminology, best practices, and trends evolve rapidly. Fine-tuning allows models to stay current by quickly adapting to new datasets without having to undergo extensive retraining. For example, a model that was fine-tuned on medical data in 2018 can be updated with more recent medical research or terminology by fine-tuning it again on a smaller, more current </w:t>
      </w:r>
      <w:r w:rsidR="00757747" w:rsidRPr="009B27E3">
        <w:rPr>
          <w:lang w:val="en-US"/>
        </w:rPr>
        <w:t>data set</w:t>
      </w:r>
      <w:r w:rsidRPr="009B27E3">
        <w:rPr>
          <w:lang w:val="en-US"/>
        </w:rPr>
        <w:t>. This adaptability ensures that models remain relevant and accurate in fast-changing fields</w:t>
      </w:r>
      <w:sdt>
        <w:sdtPr>
          <w:rPr>
            <w:lang w:val="en-US"/>
          </w:rPr>
          <w:id w:val="1202526405"/>
          <w:citation/>
        </w:sdtPr>
        <w:sdtContent>
          <w:r w:rsidR="00DD5FC6">
            <w:rPr>
              <w:lang w:val="en-US"/>
            </w:rPr>
            <w:fldChar w:fldCharType="begin"/>
          </w:r>
          <w:r w:rsidR="00167BF1">
            <w:rPr>
              <w:lang w:val="en-US"/>
            </w:rPr>
            <w:instrText xml:space="preserve">CITATION GuY20 \l 1033 </w:instrText>
          </w:r>
          <w:r w:rsidR="00DD5FC6">
            <w:rPr>
              <w:lang w:val="en-US"/>
            </w:rPr>
            <w:fldChar w:fldCharType="separate"/>
          </w:r>
          <w:r w:rsidR="00730456">
            <w:rPr>
              <w:noProof/>
              <w:lang w:val="en-US"/>
            </w:rPr>
            <w:t xml:space="preserve"> </w:t>
          </w:r>
          <w:r w:rsidR="00730456" w:rsidRPr="00730456">
            <w:rPr>
              <w:noProof/>
              <w:lang w:val="en-US"/>
            </w:rPr>
            <w:t>(Gu, et al., 2020)</w:t>
          </w:r>
          <w:r w:rsidR="00DD5FC6">
            <w:rPr>
              <w:lang w:val="en-US"/>
            </w:rPr>
            <w:fldChar w:fldCharType="end"/>
          </w:r>
        </w:sdtContent>
      </w:sdt>
      <w:r w:rsidRPr="009B27E3">
        <w:rPr>
          <w:lang w:val="en-US"/>
        </w:rPr>
        <w:t>.</w:t>
      </w:r>
    </w:p>
    <w:p w14:paraId="541639E5" w14:textId="39376758" w:rsidR="009B27E3" w:rsidRPr="009B27E3" w:rsidRDefault="009B27E3" w:rsidP="00DD5FC6">
      <w:pPr>
        <w:pStyle w:val="H2-Heading"/>
      </w:pPr>
      <w:r w:rsidRPr="009B27E3">
        <w:t>Real-World Applications of Fine-Tuned Models</w:t>
      </w:r>
    </w:p>
    <w:p w14:paraId="73B7F0A9" w14:textId="5883DA2E" w:rsidR="009B27E3" w:rsidRPr="009B27E3" w:rsidRDefault="009B27E3" w:rsidP="009B27E3">
      <w:pPr>
        <w:pStyle w:val="P-Regular"/>
        <w:rPr>
          <w:lang w:val="en-US"/>
        </w:rPr>
      </w:pPr>
      <w:r w:rsidRPr="009B27E3">
        <w:rPr>
          <w:lang w:val="en-US"/>
        </w:rPr>
        <w:t xml:space="preserve">Fine-tuning has already proven its value in real-world applications across industries. </w:t>
      </w:r>
      <w:r w:rsidR="002C65B1">
        <w:rPr>
          <w:lang w:val="en-US"/>
        </w:rPr>
        <w:t>N</w:t>
      </w:r>
      <w:r w:rsidRPr="009B27E3">
        <w:rPr>
          <w:lang w:val="en-US"/>
        </w:rPr>
        <w:t>otable examples:</w:t>
      </w:r>
    </w:p>
    <w:p w14:paraId="729887DD" w14:textId="5D0C7FD2" w:rsidR="009B27E3" w:rsidRPr="009B27E3" w:rsidRDefault="009B27E3" w:rsidP="00C71D47">
      <w:pPr>
        <w:pStyle w:val="P-Regular"/>
        <w:numPr>
          <w:ilvl w:val="0"/>
          <w:numId w:val="41"/>
        </w:numPr>
        <w:rPr>
          <w:lang w:val="en-US"/>
        </w:rPr>
      </w:pPr>
      <w:r w:rsidRPr="009B27E3">
        <w:rPr>
          <w:b/>
          <w:bCs/>
          <w:lang w:val="en-US"/>
        </w:rPr>
        <w:t>Healthcare</w:t>
      </w:r>
      <w:r w:rsidRPr="009B27E3">
        <w:rPr>
          <w:lang w:val="en-US"/>
        </w:rPr>
        <w:t>: Fine-tuned models have improved performance in medical diagnostics, enabling more accurate extraction of key medical entities and assisting in clinical decision-making</w:t>
      </w:r>
      <w:sdt>
        <w:sdtPr>
          <w:rPr>
            <w:lang w:val="en-US"/>
          </w:rPr>
          <w:id w:val="1561209582"/>
          <w:citation/>
        </w:sdtPr>
        <w:sdtContent>
          <w:r w:rsidR="00DA0482">
            <w:rPr>
              <w:lang w:val="en-US"/>
            </w:rPr>
            <w:fldChar w:fldCharType="begin"/>
          </w:r>
          <w:r w:rsidR="00DA0482">
            <w:rPr>
              <w:lang w:val="en-US"/>
            </w:rPr>
            <w:instrText xml:space="preserve"> CITATION Lee20 \l 1033 </w:instrText>
          </w:r>
          <w:r w:rsidR="00DA0482">
            <w:rPr>
              <w:lang w:val="en-US"/>
            </w:rPr>
            <w:fldChar w:fldCharType="separate"/>
          </w:r>
          <w:r w:rsidR="00730456">
            <w:rPr>
              <w:noProof/>
              <w:lang w:val="en-US"/>
            </w:rPr>
            <w:t xml:space="preserve"> </w:t>
          </w:r>
          <w:r w:rsidR="00730456" w:rsidRPr="00730456">
            <w:rPr>
              <w:noProof/>
              <w:lang w:val="en-US"/>
            </w:rPr>
            <w:t>(Lee, et al., 2020)</w:t>
          </w:r>
          <w:r w:rsidR="00DA0482">
            <w:rPr>
              <w:lang w:val="en-US"/>
            </w:rPr>
            <w:fldChar w:fldCharType="end"/>
          </w:r>
        </w:sdtContent>
      </w:sdt>
    </w:p>
    <w:p w14:paraId="60A12EE1" w14:textId="1A7295DB" w:rsidR="009B27E3" w:rsidRPr="009B27E3" w:rsidRDefault="009B27E3" w:rsidP="00C71D47">
      <w:pPr>
        <w:pStyle w:val="P-Regular"/>
        <w:numPr>
          <w:ilvl w:val="0"/>
          <w:numId w:val="41"/>
        </w:numPr>
        <w:rPr>
          <w:lang w:val="en-US"/>
        </w:rPr>
      </w:pPr>
      <w:r w:rsidRPr="009B27E3">
        <w:rPr>
          <w:b/>
          <w:bCs/>
          <w:lang w:val="en-US"/>
        </w:rPr>
        <w:t>Finance</w:t>
      </w:r>
      <w:r w:rsidRPr="009B27E3">
        <w:rPr>
          <w:lang w:val="en-US"/>
        </w:rPr>
        <w:t>: Models fine-tuned on financial news or reports help identify sentiment, predict market trends, and evaluate risks, providing critical insights for investors and analysts</w:t>
      </w:r>
      <w:sdt>
        <w:sdtPr>
          <w:rPr>
            <w:lang w:val="en-US"/>
          </w:rPr>
          <w:id w:val="790103946"/>
          <w:citation/>
        </w:sdtPr>
        <w:sdtContent>
          <w:r w:rsidR="00483C6D">
            <w:rPr>
              <w:lang w:val="en-US"/>
            </w:rPr>
            <w:fldChar w:fldCharType="begin"/>
          </w:r>
          <w:r w:rsidR="00FF1AD3">
            <w:rPr>
              <w:lang w:val="en-US"/>
            </w:rPr>
            <w:instrText xml:space="preserve">CITATION LoK21 \l 1033 </w:instrText>
          </w:r>
          <w:r w:rsidR="00483C6D">
            <w:rPr>
              <w:lang w:val="en-US"/>
            </w:rPr>
            <w:fldChar w:fldCharType="separate"/>
          </w:r>
          <w:r w:rsidR="00730456">
            <w:rPr>
              <w:noProof/>
              <w:lang w:val="en-US"/>
            </w:rPr>
            <w:t xml:space="preserve"> </w:t>
          </w:r>
          <w:r w:rsidR="00730456" w:rsidRPr="00730456">
            <w:rPr>
              <w:noProof/>
              <w:lang w:val="en-US"/>
            </w:rPr>
            <w:t>(Lo, Wang, Neumann, Kinney, &amp; Weld, 2021)</w:t>
          </w:r>
          <w:r w:rsidR="00483C6D">
            <w:rPr>
              <w:lang w:val="en-US"/>
            </w:rPr>
            <w:fldChar w:fldCharType="end"/>
          </w:r>
        </w:sdtContent>
      </w:sdt>
      <w:r w:rsidRPr="009B27E3">
        <w:rPr>
          <w:lang w:val="en-US"/>
        </w:rPr>
        <w:t xml:space="preserve"> </w:t>
      </w:r>
    </w:p>
    <w:p w14:paraId="229068D9" w14:textId="16D0ED57" w:rsidR="009B27E3" w:rsidRPr="009B27E3" w:rsidRDefault="009B27E3" w:rsidP="00C71D47">
      <w:pPr>
        <w:pStyle w:val="P-Regular"/>
        <w:numPr>
          <w:ilvl w:val="0"/>
          <w:numId w:val="41"/>
        </w:numPr>
        <w:rPr>
          <w:lang w:val="en-US"/>
        </w:rPr>
      </w:pPr>
      <w:r w:rsidRPr="009B27E3">
        <w:rPr>
          <w:b/>
          <w:bCs/>
          <w:lang w:val="en-US"/>
        </w:rPr>
        <w:t>Legal</w:t>
      </w:r>
      <w:r w:rsidRPr="009B27E3">
        <w:rPr>
          <w:lang w:val="en-US"/>
        </w:rPr>
        <w:t>: In the legal industry, fine-tuned models enhance document review processes by identifying important clauses, obligations, and risks in contracts or legal briefs, saving both time and effort in manual review</w:t>
      </w:r>
      <w:sdt>
        <w:sdtPr>
          <w:rPr>
            <w:lang w:val="en-US"/>
          </w:rPr>
          <w:id w:val="526606191"/>
          <w:citation/>
        </w:sdtPr>
        <w:sdtContent>
          <w:r w:rsidR="00167BF1">
            <w:rPr>
              <w:lang w:val="en-US"/>
            </w:rPr>
            <w:fldChar w:fldCharType="begin"/>
          </w:r>
          <w:r w:rsidR="00167BF1">
            <w:rPr>
              <w:lang w:val="en-US"/>
            </w:rPr>
            <w:instrText xml:space="preserve">CITATION Cha19 \l 1033 </w:instrText>
          </w:r>
          <w:r w:rsidR="00167BF1">
            <w:rPr>
              <w:lang w:val="en-US"/>
            </w:rPr>
            <w:fldChar w:fldCharType="separate"/>
          </w:r>
          <w:r w:rsidR="00730456">
            <w:rPr>
              <w:noProof/>
              <w:lang w:val="en-US"/>
            </w:rPr>
            <w:t xml:space="preserve"> </w:t>
          </w:r>
          <w:r w:rsidR="00730456" w:rsidRPr="00730456">
            <w:rPr>
              <w:noProof/>
              <w:lang w:val="en-US"/>
            </w:rPr>
            <w:t>(Chalkidis, Fergadiotis, &amp; Tsarapatsanis, 2019)</w:t>
          </w:r>
          <w:r w:rsidR="00167BF1">
            <w:rPr>
              <w:lang w:val="en-US"/>
            </w:rPr>
            <w:fldChar w:fldCharType="end"/>
          </w:r>
        </w:sdtContent>
      </w:sdt>
      <w:r w:rsidRPr="009B27E3">
        <w:rPr>
          <w:lang w:val="en-US"/>
        </w:rPr>
        <w:t xml:space="preserve"> </w:t>
      </w:r>
    </w:p>
    <w:p w14:paraId="19131105" w14:textId="4E57E227" w:rsidR="009B27E3" w:rsidRPr="009B27E3" w:rsidRDefault="009B27E3" w:rsidP="00C71D47">
      <w:pPr>
        <w:pStyle w:val="P-Regular"/>
        <w:numPr>
          <w:ilvl w:val="0"/>
          <w:numId w:val="41"/>
        </w:numPr>
        <w:rPr>
          <w:lang w:val="en-US"/>
        </w:rPr>
      </w:pPr>
      <w:r w:rsidRPr="009B27E3">
        <w:rPr>
          <w:b/>
          <w:bCs/>
          <w:lang w:val="en-US"/>
        </w:rPr>
        <w:t>Customer Service</w:t>
      </w:r>
      <w:r w:rsidRPr="009B27E3">
        <w:rPr>
          <w:lang w:val="en-US"/>
        </w:rPr>
        <w:t>: Fine-tuned chatbots, trained on domain-specific customer interactions, provide better automated responses by accurately understanding customer intent in retail, banking, and telecommunications</w:t>
      </w:r>
      <w:sdt>
        <w:sdtPr>
          <w:rPr>
            <w:lang w:val="en-US"/>
          </w:rPr>
          <w:id w:val="-734235626"/>
          <w:citation/>
        </w:sdtPr>
        <w:sdtContent>
          <w:r w:rsidR="0047584F">
            <w:rPr>
              <w:lang w:val="en-US"/>
            </w:rPr>
            <w:fldChar w:fldCharType="begin"/>
          </w:r>
          <w:r w:rsidR="00993744">
            <w:rPr>
              <w:lang w:val="en-US"/>
            </w:rPr>
            <w:instrText xml:space="preserve">CITATION zhang2020a \l 1033 </w:instrText>
          </w:r>
          <w:r w:rsidR="0047584F">
            <w:rPr>
              <w:lang w:val="en-US"/>
            </w:rPr>
            <w:fldChar w:fldCharType="separate"/>
          </w:r>
          <w:r w:rsidR="00730456">
            <w:rPr>
              <w:noProof/>
              <w:lang w:val="en-US"/>
            </w:rPr>
            <w:t xml:space="preserve"> </w:t>
          </w:r>
          <w:r w:rsidR="00730456" w:rsidRPr="00730456">
            <w:rPr>
              <w:noProof/>
              <w:lang w:val="en-US"/>
            </w:rPr>
            <w:t>(Zhang, S., Hardt, Recht, &amp; Vinyals, 2020)</w:t>
          </w:r>
          <w:r w:rsidR="0047584F">
            <w:rPr>
              <w:lang w:val="en-US"/>
            </w:rPr>
            <w:fldChar w:fldCharType="end"/>
          </w:r>
        </w:sdtContent>
      </w:sdt>
      <w:r w:rsidRPr="009B27E3">
        <w:rPr>
          <w:lang w:val="en-US"/>
        </w:rPr>
        <w:t>.</w:t>
      </w:r>
    </w:p>
    <w:p w14:paraId="0B80AB89" w14:textId="77777777" w:rsidR="009B27E3" w:rsidRPr="009B27E3" w:rsidRDefault="009B27E3" w:rsidP="009B27E3">
      <w:pPr>
        <w:pStyle w:val="P-Regular"/>
        <w:rPr>
          <w:lang w:val="en-US"/>
        </w:rPr>
      </w:pPr>
      <w:r w:rsidRPr="009B27E3">
        <w:rPr>
          <w:lang w:val="en-US"/>
        </w:rPr>
        <w:lastRenderedPageBreak/>
        <w:t>These examples highlight the transformative potential of fine-tuning in improving task performance and ensuring that models meet the specialized demands of various industries.</w:t>
      </w:r>
    </w:p>
    <w:p w14:paraId="0060D25D" w14:textId="027ADE98" w:rsidR="009B27E3" w:rsidRPr="009B27E3" w:rsidRDefault="0047584F" w:rsidP="00993744">
      <w:pPr>
        <w:pStyle w:val="H2-Heading"/>
        <w:rPr>
          <w:rFonts w:eastAsia="Arial"/>
        </w:rPr>
      </w:pPr>
      <w:r>
        <w:t>Wrap up</w:t>
      </w:r>
    </w:p>
    <w:p w14:paraId="1D72F37B" w14:textId="007936BC" w:rsidR="009B27E3" w:rsidRPr="009B27E3" w:rsidRDefault="009B27E3" w:rsidP="009B27E3">
      <w:pPr>
        <w:pStyle w:val="P-Regular"/>
        <w:rPr>
          <w:lang w:val="en-US"/>
        </w:rPr>
      </w:pPr>
      <w:r w:rsidRPr="009B27E3">
        <w:rPr>
          <w:lang w:val="en-US"/>
        </w:rPr>
        <w:t xml:space="preserve">Fine-tuning pre-trained models is essential for improving the performance of NLP models on domain-specific tasks. By adapting models to specialized language and task objectives, fine-tuning ensures that pre-trained models deliver high accuracy, efficient resource usage, and flexibility across dynamic fields. Hugging Face Diffusers offers an accessible platform for applying fine-tuning, allowing researchers and developers to push the boundaries of </w:t>
      </w:r>
      <w:r w:rsidR="009D0A6B" w:rsidRPr="009B27E3">
        <w:rPr>
          <w:lang w:val="en-US"/>
        </w:rPr>
        <w:t>what is</w:t>
      </w:r>
      <w:r w:rsidRPr="009B27E3">
        <w:rPr>
          <w:lang w:val="en-US"/>
        </w:rPr>
        <w:t xml:space="preserve"> possible in specialized applications.</w:t>
      </w:r>
    </w:p>
    <w:p w14:paraId="2E698FF4" w14:textId="28D5BF8A" w:rsidR="00C96C10" w:rsidRPr="00167BF1" w:rsidRDefault="00C96C10" w:rsidP="00167BF1">
      <w:pPr>
        <w:pStyle w:val="H1-Section"/>
      </w:pPr>
      <w:r w:rsidRPr="00167BF1">
        <w:t>Step-by-Step Guide to Fine-Tuning Models for Specific NLP Tasks</w:t>
      </w:r>
    </w:p>
    <w:p w14:paraId="22C45B16" w14:textId="5555EF93" w:rsidR="00C96C10" w:rsidRPr="00C96C10" w:rsidRDefault="00C96C10" w:rsidP="00C96C10">
      <w:pPr>
        <w:pStyle w:val="P-Regular"/>
        <w:rPr>
          <w:lang w:val="en-US"/>
        </w:rPr>
      </w:pPr>
      <w:r w:rsidRPr="00C96C10">
        <w:rPr>
          <w:lang w:val="en-US"/>
        </w:rPr>
        <w:t xml:space="preserve">Fine-tuning a pre-trained model for specific NLP tasks, such as sentiment analysis, </w:t>
      </w:r>
      <w:r w:rsidRPr="00C96C10">
        <w:rPr>
          <w:rStyle w:val="P-Keyword"/>
          <w:lang w:val="en-US"/>
        </w:rPr>
        <w:t>named entity recognition (NER)</w:t>
      </w:r>
      <w:r w:rsidRPr="00C96C10">
        <w:rPr>
          <w:lang w:val="en-US"/>
        </w:rPr>
        <w:t>, or question answering, involves well-defined steps. Hugging Face Diffusers simplifies this process, allowing you to adapt pre-trained transformer models like BERT or GPT to domain-specific tasks efficiently. This guide walks through the entire process of fine-tuning a model, from dataset preparation to evaluation.</w:t>
      </w:r>
    </w:p>
    <w:p w14:paraId="61E70D7E" w14:textId="77777777" w:rsidR="00C96C10" w:rsidRPr="00C96C10" w:rsidRDefault="00C96C10" w:rsidP="00C96C10">
      <w:pPr>
        <w:pStyle w:val="P-Regular"/>
        <w:rPr>
          <w:lang w:val="en-US"/>
        </w:rPr>
      </w:pPr>
      <w:r w:rsidRPr="00C96C10">
        <w:rPr>
          <w:lang w:val="en-US"/>
        </w:rPr>
        <w:t xml:space="preserve">We will use </w:t>
      </w:r>
      <w:r w:rsidRPr="00C96C10">
        <w:rPr>
          <w:b/>
          <w:bCs/>
          <w:lang w:val="en-US"/>
        </w:rPr>
        <w:t>sentiment analysis</w:t>
      </w:r>
      <w:r w:rsidRPr="00C96C10">
        <w:rPr>
          <w:lang w:val="en-US"/>
        </w:rPr>
        <w:t xml:space="preserve"> as the primary example, but the same approach can be adapted to other NLP tasks.</w:t>
      </w:r>
    </w:p>
    <w:p w14:paraId="77FD84F2" w14:textId="686138CE" w:rsidR="00C96C10" w:rsidRPr="00C96C10" w:rsidRDefault="00C96C10" w:rsidP="00167BF1">
      <w:pPr>
        <w:pStyle w:val="H2-Heading"/>
      </w:pPr>
      <w:r w:rsidRPr="00C96C10">
        <w:t>Step 1: Load a Pre-trained Model and Tokenizer</w:t>
      </w:r>
    </w:p>
    <w:p w14:paraId="53E22083" w14:textId="77777777" w:rsidR="00C96C10" w:rsidRPr="00C96C10" w:rsidRDefault="00C96C10" w:rsidP="00C96C10">
      <w:pPr>
        <w:pStyle w:val="P-Regular"/>
        <w:rPr>
          <w:lang w:val="en-US"/>
        </w:rPr>
      </w:pPr>
      <w:r w:rsidRPr="00C96C10">
        <w:rPr>
          <w:lang w:val="en-US"/>
        </w:rPr>
        <w:t xml:space="preserve">The first step in fine-tuning involves selecting a pre-trained model that is well-suited for your task. Hugging Face Diffusers offers a wide range of pre-trained models, such as BERT, DistilBERT, and GPT, which are available through the </w:t>
      </w:r>
      <w:r w:rsidRPr="00C96C10">
        <w:rPr>
          <w:b/>
          <w:bCs/>
          <w:lang w:val="en-US"/>
        </w:rPr>
        <w:t>Transformers</w:t>
      </w:r>
      <w:r w:rsidRPr="00C96C10">
        <w:rPr>
          <w:lang w:val="en-US"/>
        </w:rPr>
        <w:t xml:space="preserve"> library.</w:t>
      </w:r>
    </w:p>
    <w:p w14:paraId="2506314F" w14:textId="58685DEE" w:rsidR="00C96C10" w:rsidRPr="00C96C10" w:rsidRDefault="00C96C10" w:rsidP="00C96C10">
      <w:pPr>
        <w:pStyle w:val="P-Regular"/>
        <w:rPr>
          <w:lang w:val="en-US"/>
        </w:rPr>
      </w:pPr>
      <w:r w:rsidRPr="00C96C10">
        <w:rPr>
          <w:lang w:val="en-US"/>
        </w:rPr>
        <w:t xml:space="preserve">For sentiment analysis, you can load the </w:t>
      </w:r>
      <w:r w:rsidRPr="00C96C10">
        <w:rPr>
          <w:b/>
          <w:bCs/>
          <w:lang w:val="en-US"/>
        </w:rPr>
        <w:t>BERT</w:t>
      </w:r>
      <w:r w:rsidRPr="00C96C10">
        <w:rPr>
          <w:lang w:val="en-US"/>
        </w:rPr>
        <w:t xml:space="preserve"> model, pre-trained on a large corpus of general text, and fine-tune it on a specific dataset</w:t>
      </w:r>
      <w:sdt>
        <w:sdtPr>
          <w:rPr>
            <w:lang w:val="en-US"/>
          </w:rPr>
          <w:id w:val="1115561411"/>
          <w:citation/>
        </w:sdtPr>
        <w:sdtContent>
          <w:r w:rsidR="003C7431">
            <w:rPr>
              <w:lang w:val="en-US"/>
            </w:rPr>
            <w:fldChar w:fldCharType="begin"/>
          </w:r>
          <w:r w:rsidR="003C7431">
            <w:rPr>
              <w:lang w:val="en-US"/>
            </w:rPr>
            <w:instrText xml:space="preserve"> CITATION devlin2019a \l 1033 </w:instrText>
          </w:r>
          <w:r w:rsidR="003C7431">
            <w:rPr>
              <w:lang w:val="en-US"/>
            </w:rPr>
            <w:fldChar w:fldCharType="separate"/>
          </w:r>
          <w:r w:rsidR="00730456">
            <w:rPr>
              <w:noProof/>
              <w:lang w:val="en-US"/>
            </w:rPr>
            <w:t xml:space="preserve"> </w:t>
          </w:r>
          <w:r w:rsidR="00730456" w:rsidRPr="00730456">
            <w:rPr>
              <w:noProof/>
              <w:lang w:val="en-US"/>
            </w:rPr>
            <w:t>(Devlin, Chang, Lee, &amp; Toutanova, 2019)</w:t>
          </w:r>
          <w:r w:rsidR="003C7431">
            <w:rPr>
              <w:lang w:val="en-US"/>
            </w:rPr>
            <w:fldChar w:fldCharType="end"/>
          </w:r>
        </w:sdtContent>
      </w:sdt>
      <w:r w:rsidRPr="00C96C10">
        <w:rPr>
          <w:lang w:val="en-US"/>
        </w:rPr>
        <w:t>. Additionally, you will need to load a tokenizer that matches the model.</w:t>
      </w:r>
    </w:p>
    <w:p w14:paraId="799E76DE" w14:textId="02D3A6A9" w:rsidR="00C96C10" w:rsidRPr="00C96C10" w:rsidRDefault="003C7431" w:rsidP="00034633">
      <w:pPr>
        <w:pStyle w:val="SC-Source"/>
      </w:pPr>
      <w:r>
        <w:t xml:space="preserve">`` </w:t>
      </w:r>
      <w:r w:rsidR="00C96C10" w:rsidRPr="00C96C10">
        <w:t>python</w:t>
      </w:r>
    </w:p>
    <w:p w14:paraId="5B6F3008" w14:textId="77777777" w:rsidR="00C96C10" w:rsidRPr="00C96C10" w:rsidRDefault="00C96C10" w:rsidP="00034633">
      <w:pPr>
        <w:pStyle w:val="SC-Source"/>
      </w:pPr>
      <w:r w:rsidRPr="00C96C10">
        <w:lastRenderedPageBreak/>
        <w:t>from transformers import AutoModelForSequenceClassification, AutoTokenizer</w:t>
      </w:r>
    </w:p>
    <w:p w14:paraId="53927D1E" w14:textId="77777777" w:rsidR="00C96C10" w:rsidRPr="00C96C10" w:rsidRDefault="00C96C10" w:rsidP="00034633">
      <w:pPr>
        <w:pStyle w:val="SC-Source"/>
      </w:pPr>
    </w:p>
    <w:p w14:paraId="35D6DC6A" w14:textId="77777777" w:rsidR="00C96C10" w:rsidRPr="00C96C10" w:rsidRDefault="00C96C10" w:rsidP="00034633">
      <w:pPr>
        <w:pStyle w:val="SC-Source"/>
      </w:pPr>
      <w:r w:rsidRPr="00C96C10">
        <w:t># Load pre-trained BERT model and tokenizer for sequence classification (3 labels: positive, neutral, negative)</w:t>
      </w:r>
    </w:p>
    <w:p w14:paraId="0ED2934C" w14:textId="77777777" w:rsidR="00C96C10" w:rsidRPr="00C96C10" w:rsidRDefault="00C96C10" w:rsidP="00034633">
      <w:pPr>
        <w:pStyle w:val="SC-Source"/>
      </w:pPr>
      <w:r w:rsidRPr="00C96C10">
        <w:t>model = AutoModelForSequenceClassification.from_pretrained('bert-base-uncased', num_labels=3)</w:t>
      </w:r>
    </w:p>
    <w:p w14:paraId="3F697458" w14:textId="77777777" w:rsidR="00C96C10" w:rsidRDefault="00C96C10" w:rsidP="00034633">
      <w:pPr>
        <w:pStyle w:val="SC-Source"/>
      </w:pPr>
      <w:r w:rsidRPr="00C96C10">
        <w:t>tokenizer = AutoTokenizer.from_pretrained('bert-base-uncased')</w:t>
      </w:r>
    </w:p>
    <w:p w14:paraId="72A60946" w14:textId="4011ED04" w:rsidR="003C7431" w:rsidRPr="00C96C10" w:rsidRDefault="003C7431" w:rsidP="00034633">
      <w:pPr>
        <w:pStyle w:val="SC-Source"/>
      </w:pPr>
      <w:r>
        <w:t>``</w:t>
      </w:r>
    </w:p>
    <w:p w14:paraId="4BA1347A" w14:textId="77777777" w:rsidR="00C96C10" w:rsidRPr="00C96C10" w:rsidRDefault="00C96C10" w:rsidP="00C96C10">
      <w:pPr>
        <w:pStyle w:val="P-Regular"/>
        <w:rPr>
          <w:lang w:val="en-US"/>
        </w:rPr>
      </w:pPr>
      <w:r w:rsidRPr="00C96C10">
        <w:rPr>
          <w:lang w:val="en-US"/>
        </w:rPr>
        <w:t>By loading the model with num_labels=3, you set it up for a sentiment analysis task with three labels: positive, neutral, and negative.</w:t>
      </w:r>
    </w:p>
    <w:p w14:paraId="0267045D" w14:textId="2A718852" w:rsidR="00C96C10" w:rsidRPr="00C96C10" w:rsidRDefault="00C96C10" w:rsidP="00034633">
      <w:pPr>
        <w:pStyle w:val="H2-Heading"/>
      </w:pPr>
      <w:r w:rsidRPr="00C96C10">
        <w:t>Step 2: Load and Tokenize the Dataset</w:t>
      </w:r>
    </w:p>
    <w:p w14:paraId="451F27AC" w14:textId="1C86BAEF" w:rsidR="00C96C10" w:rsidRPr="00C96C10" w:rsidRDefault="00C96C10" w:rsidP="00C96C10">
      <w:pPr>
        <w:pStyle w:val="P-Regular"/>
        <w:rPr>
          <w:lang w:val="en-US"/>
        </w:rPr>
      </w:pPr>
      <w:r w:rsidRPr="00C96C10">
        <w:rPr>
          <w:lang w:val="en-US"/>
        </w:rPr>
        <w:t>Next, you must prepare a dataset for fine-tuning the model. Hugging Face's datasets library provides access to a variety of pre-built datasets for NLP tasks, including IMDb for sentiment analysis, CoNLL-2003 for NER, and SQuAD for question answering</w:t>
      </w:r>
      <w:sdt>
        <w:sdtPr>
          <w:rPr>
            <w:lang w:val="en-US"/>
          </w:rPr>
          <w:id w:val="-1827434250"/>
          <w:citation/>
        </w:sdtPr>
        <w:sdtContent>
          <w:r w:rsidR="00A94AAE">
            <w:rPr>
              <w:lang w:val="en-US"/>
            </w:rPr>
            <w:fldChar w:fldCharType="begin"/>
          </w:r>
          <w:r w:rsidR="00A94AAE">
            <w:rPr>
              <w:lang w:val="en-US"/>
            </w:rPr>
            <w:instrText xml:space="preserve"> CITATION wolf2020a \l 1033 </w:instrText>
          </w:r>
          <w:r w:rsidR="00A94AAE">
            <w:rPr>
              <w:lang w:val="en-US"/>
            </w:rPr>
            <w:fldChar w:fldCharType="separate"/>
          </w:r>
          <w:r w:rsidR="00730456">
            <w:rPr>
              <w:noProof/>
              <w:lang w:val="en-US"/>
            </w:rPr>
            <w:t xml:space="preserve"> </w:t>
          </w:r>
          <w:r w:rsidR="00730456" w:rsidRPr="00730456">
            <w:rPr>
              <w:noProof/>
              <w:lang w:val="en-US"/>
            </w:rPr>
            <w:t>(Wolf, Sanh, Chaumond, &amp; Delangue, 2020)</w:t>
          </w:r>
          <w:r w:rsidR="00A94AAE">
            <w:rPr>
              <w:lang w:val="en-US"/>
            </w:rPr>
            <w:fldChar w:fldCharType="end"/>
          </w:r>
        </w:sdtContent>
      </w:sdt>
      <w:r w:rsidRPr="00C96C10">
        <w:rPr>
          <w:lang w:val="en-US"/>
        </w:rPr>
        <w:t>.</w:t>
      </w:r>
    </w:p>
    <w:p w14:paraId="5741BAB1" w14:textId="0F1FD727" w:rsidR="00C96C10" w:rsidRPr="00C96C10" w:rsidRDefault="00C96C10" w:rsidP="00C96C10">
      <w:pPr>
        <w:pStyle w:val="P-Regular"/>
        <w:rPr>
          <w:lang w:val="en-US"/>
        </w:rPr>
      </w:pPr>
      <w:r w:rsidRPr="00C96C10">
        <w:rPr>
          <w:lang w:val="en-US"/>
        </w:rPr>
        <w:t xml:space="preserve">For this example, </w:t>
      </w:r>
      <w:r w:rsidR="009D0A6B" w:rsidRPr="00C96C10">
        <w:rPr>
          <w:lang w:val="en-US"/>
        </w:rPr>
        <w:t>let us</w:t>
      </w:r>
      <w:r w:rsidRPr="00C96C10">
        <w:rPr>
          <w:lang w:val="en-US"/>
        </w:rPr>
        <w:t xml:space="preserve"> use the IMDb dataset for sentiment analysis:</w:t>
      </w:r>
    </w:p>
    <w:p w14:paraId="0FA3F48A" w14:textId="5D5A3FD0" w:rsidR="00C96C10" w:rsidRPr="00C96C10" w:rsidRDefault="009F7A49" w:rsidP="009F7A49">
      <w:pPr>
        <w:pStyle w:val="SC-Source"/>
      </w:pPr>
      <w:r>
        <w:t xml:space="preserve">`` </w:t>
      </w:r>
      <w:r w:rsidR="00C96C10" w:rsidRPr="00C96C10">
        <w:t>python</w:t>
      </w:r>
    </w:p>
    <w:p w14:paraId="4CFB7BA4" w14:textId="77777777" w:rsidR="00C96C10" w:rsidRPr="00C96C10" w:rsidRDefault="00C96C10" w:rsidP="009F7A49">
      <w:pPr>
        <w:pStyle w:val="SC-Source"/>
      </w:pPr>
      <w:r w:rsidRPr="00C96C10">
        <w:t>from datasets import load_dataset</w:t>
      </w:r>
    </w:p>
    <w:p w14:paraId="66C31CCA" w14:textId="77777777" w:rsidR="00C96C10" w:rsidRPr="00C96C10" w:rsidRDefault="00C96C10" w:rsidP="009F7A49">
      <w:pPr>
        <w:pStyle w:val="SC-Source"/>
      </w:pPr>
    </w:p>
    <w:p w14:paraId="663465E5" w14:textId="77777777" w:rsidR="00C96C10" w:rsidRPr="00C96C10" w:rsidRDefault="00C96C10" w:rsidP="009F7A49">
      <w:pPr>
        <w:pStyle w:val="SC-Source"/>
      </w:pPr>
      <w:r w:rsidRPr="00C96C10">
        <w:t># Load IMDb dataset</w:t>
      </w:r>
    </w:p>
    <w:p w14:paraId="0335ED58" w14:textId="77777777" w:rsidR="00C96C10" w:rsidRPr="00C96C10" w:rsidRDefault="00C96C10" w:rsidP="009F7A49">
      <w:pPr>
        <w:pStyle w:val="SC-Source"/>
      </w:pPr>
      <w:r w:rsidRPr="00C96C10">
        <w:t>dataset = load_dataset('imdb')</w:t>
      </w:r>
    </w:p>
    <w:p w14:paraId="46DEF2B4" w14:textId="77777777" w:rsidR="00C96C10" w:rsidRPr="00C96C10" w:rsidRDefault="00C96C10" w:rsidP="009F7A49">
      <w:pPr>
        <w:pStyle w:val="SC-Source"/>
      </w:pPr>
    </w:p>
    <w:p w14:paraId="7211C3E6" w14:textId="77777777" w:rsidR="00C96C10" w:rsidRPr="00C96C10" w:rsidRDefault="00C96C10" w:rsidP="009F7A49">
      <w:pPr>
        <w:pStyle w:val="SC-Source"/>
      </w:pPr>
      <w:r w:rsidRPr="00C96C10">
        <w:t># Split dataset into training and validation sets</w:t>
      </w:r>
    </w:p>
    <w:p w14:paraId="2E953D9A" w14:textId="77777777" w:rsidR="00C96C10" w:rsidRPr="00C96C10" w:rsidRDefault="00C96C10" w:rsidP="009F7A49">
      <w:pPr>
        <w:pStyle w:val="SC-Source"/>
      </w:pPr>
      <w:r w:rsidRPr="00C96C10">
        <w:t>train_dataset = dataset['train']</w:t>
      </w:r>
    </w:p>
    <w:p w14:paraId="2E68F7EA" w14:textId="77777777" w:rsidR="00C96C10" w:rsidRDefault="00C96C10" w:rsidP="009F7A49">
      <w:pPr>
        <w:pStyle w:val="SC-Source"/>
      </w:pPr>
      <w:r w:rsidRPr="00C96C10">
        <w:t>val_dataset = dataset['test']</w:t>
      </w:r>
    </w:p>
    <w:p w14:paraId="6969649E" w14:textId="130F584A" w:rsidR="009F7A49" w:rsidRPr="00C96C10" w:rsidRDefault="009F7A49" w:rsidP="009F7A49">
      <w:pPr>
        <w:pStyle w:val="SC-Source"/>
      </w:pPr>
      <w:r>
        <w:lastRenderedPageBreak/>
        <w:t>``</w:t>
      </w:r>
    </w:p>
    <w:p w14:paraId="0BFBA3FA" w14:textId="651B5C8D" w:rsidR="00C96C10" w:rsidRPr="00C96C10" w:rsidRDefault="00C96C10" w:rsidP="00C96C10">
      <w:pPr>
        <w:pStyle w:val="P-Regular"/>
        <w:rPr>
          <w:lang w:val="en-US"/>
        </w:rPr>
      </w:pPr>
      <w:r w:rsidRPr="00C96C10">
        <w:rPr>
          <w:lang w:val="en-US"/>
        </w:rPr>
        <w:t xml:space="preserve">After loading the dataset, you need to tokenize the text. The tokenizer splits the text into </w:t>
      </w:r>
      <w:r w:rsidR="00525A3C" w:rsidRPr="00C96C10">
        <w:rPr>
          <w:lang w:val="en-US"/>
        </w:rPr>
        <w:t>sub</w:t>
      </w:r>
      <w:r w:rsidR="00525A3C">
        <w:rPr>
          <w:lang w:val="en-US"/>
        </w:rPr>
        <w:t>-</w:t>
      </w:r>
      <w:r w:rsidR="00525A3C" w:rsidRPr="00C96C10">
        <w:rPr>
          <w:lang w:val="en-US"/>
        </w:rPr>
        <w:t>word</w:t>
      </w:r>
      <w:r w:rsidRPr="00C96C10">
        <w:rPr>
          <w:lang w:val="en-US"/>
        </w:rPr>
        <w:t xml:space="preserve"> units, ensuring the input format matches the model's expectations. Tokenization also includes padding or truncating the input sequences to maintain consistent lengths, which is essential for batch processing during training.</w:t>
      </w:r>
    </w:p>
    <w:p w14:paraId="4FCE6ABD" w14:textId="215380D4" w:rsidR="00C96C10" w:rsidRPr="00C96C10" w:rsidRDefault="009F7A49" w:rsidP="009F7A49">
      <w:pPr>
        <w:pStyle w:val="SC-Source"/>
      </w:pPr>
      <w:r>
        <w:t xml:space="preserve">`` </w:t>
      </w:r>
      <w:r w:rsidR="00C96C10" w:rsidRPr="00C96C10">
        <w:t>python</w:t>
      </w:r>
    </w:p>
    <w:p w14:paraId="37102BC5" w14:textId="77777777" w:rsidR="00C96C10" w:rsidRPr="00C96C10" w:rsidRDefault="00C96C10" w:rsidP="009F7A49">
      <w:pPr>
        <w:pStyle w:val="SC-Source"/>
      </w:pPr>
      <w:r w:rsidRPr="00C96C10">
        <w:t># Tokenize the dataset</w:t>
      </w:r>
    </w:p>
    <w:p w14:paraId="026BFBA3" w14:textId="77777777" w:rsidR="00C96C10" w:rsidRPr="00C96C10" w:rsidRDefault="00C96C10" w:rsidP="009F7A49">
      <w:pPr>
        <w:pStyle w:val="SC-Source"/>
      </w:pPr>
      <w:r w:rsidRPr="00C96C10">
        <w:t>def tokenize_function(example):</w:t>
      </w:r>
    </w:p>
    <w:p w14:paraId="03A1523E" w14:textId="77777777" w:rsidR="00C96C10" w:rsidRPr="00C96C10" w:rsidRDefault="00C96C10" w:rsidP="009F7A49">
      <w:pPr>
        <w:pStyle w:val="SC-Source"/>
      </w:pPr>
      <w:r w:rsidRPr="00C96C10">
        <w:t xml:space="preserve">    return tokenizer(example['text'], truncation=True, padding='max_length', max_length=512)</w:t>
      </w:r>
    </w:p>
    <w:p w14:paraId="5EDCC694" w14:textId="77777777" w:rsidR="00C96C10" w:rsidRPr="00C96C10" w:rsidRDefault="00C96C10" w:rsidP="009F7A49">
      <w:pPr>
        <w:pStyle w:val="SC-Source"/>
      </w:pPr>
    </w:p>
    <w:p w14:paraId="56BAF31F" w14:textId="77777777" w:rsidR="00C96C10" w:rsidRPr="00C96C10" w:rsidRDefault="00C96C10" w:rsidP="009F7A49">
      <w:pPr>
        <w:pStyle w:val="SC-Source"/>
      </w:pPr>
      <w:r w:rsidRPr="00C96C10">
        <w:t>train_encodings = train_dataset.map(tokenize_function, batched=True)</w:t>
      </w:r>
    </w:p>
    <w:p w14:paraId="5D0DD53C" w14:textId="77777777" w:rsidR="00C96C10" w:rsidRDefault="00C96C10" w:rsidP="009F7A49">
      <w:pPr>
        <w:pStyle w:val="SC-Source"/>
      </w:pPr>
      <w:r w:rsidRPr="00C96C10">
        <w:t>val_encodings = val_dataset.map(tokenize_function, batched=True)</w:t>
      </w:r>
    </w:p>
    <w:p w14:paraId="035F41B8" w14:textId="6D4F96A7" w:rsidR="009F7A49" w:rsidRPr="00C96C10" w:rsidRDefault="009F7A49" w:rsidP="009F7A49">
      <w:pPr>
        <w:pStyle w:val="SC-Source"/>
      </w:pPr>
      <w:r>
        <w:t>``</w:t>
      </w:r>
    </w:p>
    <w:p w14:paraId="76BA4AFE" w14:textId="72EFE409" w:rsidR="00C96C10" w:rsidRPr="00C96C10" w:rsidRDefault="00C96C10" w:rsidP="009F7A49">
      <w:pPr>
        <w:pStyle w:val="H2-Heading"/>
      </w:pPr>
      <w:r w:rsidRPr="00C96C10">
        <w:t>Step 3: Prepare the Data for PyTorch or TensorFlow</w:t>
      </w:r>
    </w:p>
    <w:p w14:paraId="63DBD733" w14:textId="4B29BFE1" w:rsidR="00C96C10" w:rsidRPr="00C96C10" w:rsidRDefault="00C96C10" w:rsidP="00C96C10">
      <w:pPr>
        <w:pStyle w:val="P-Regular"/>
        <w:rPr>
          <w:lang w:val="en-US"/>
        </w:rPr>
      </w:pPr>
      <w:r w:rsidRPr="00C96C10">
        <w:rPr>
          <w:lang w:val="en-US"/>
        </w:rPr>
        <w:t xml:space="preserve">Once you tokenize the dataset, convert the tokenized data into a format suitable for PyTorch or TensorFlow. Hugging Face allows seamless integration with both frameworks, but here </w:t>
      </w:r>
      <w:r w:rsidR="009D0A6B" w:rsidRPr="00C96C10">
        <w:rPr>
          <w:lang w:val="en-US"/>
        </w:rPr>
        <w:t>we will</w:t>
      </w:r>
      <w:r w:rsidRPr="00C96C10">
        <w:rPr>
          <w:lang w:val="en-US"/>
        </w:rPr>
        <w:t xml:space="preserve"> focus on PyTorch as an example.</w:t>
      </w:r>
    </w:p>
    <w:p w14:paraId="03DBB325" w14:textId="792886A2" w:rsidR="00C96C10" w:rsidRPr="00C96C10" w:rsidRDefault="007D21C0" w:rsidP="007D21C0">
      <w:pPr>
        <w:pStyle w:val="SC-Source"/>
      </w:pPr>
      <w:r>
        <w:t xml:space="preserve">`` </w:t>
      </w:r>
      <w:r w:rsidR="00C96C10" w:rsidRPr="00C96C10">
        <w:t>python</w:t>
      </w:r>
    </w:p>
    <w:p w14:paraId="6F3AA810" w14:textId="77777777" w:rsidR="00C96C10" w:rsidRPr="00C96C10" w:rsidRDefault="00C96C10" w:rsidP="007D21C0">
      <w:pPr>
        <w:pStyle w:val="SC-Source"/>
      </w:pPr>
      <w:r w:rsidRPr="00C96C10">
        <w:t>import torch</w:t>
      </w:r>
    </w:p>
    <w:p w14:paraId="384E7030" w14:textId="77777777" w:rsidR="00C96C10" w:rsidRPr="00C96C10" w:rsidRDefault="00C96C10" w:rsidP="007D21C0">
      <w:pPr>
        <w:pStyle w:val="SC-Source"/>
      </w:pPr>
    </w:p>
    <w:p w14:paraId="3432BD60" w14:textId="77777777" w:rsidR="00C96C10" w:rsidRPr="00C96C10" w:rsidRDefault="00C96C10" w:rsidP="007D21C0">
      <w:pPr>
        <w:pStyle w:val="SC-Source"/>
      </w:pPr>
      <w:r w:rsidRPr="00C96C10">
        <w:t># Define a PyTorch dataset class</w:t>
      </w:r>
    </w:p>
    <w:p w14:paraId="1997E0D9" w14:textId="77777777" w:rsidR="00C96C10" w:rsidRPr="00C96C10" w:rsidRDefault="00C96C10" w:rsidP="007D21C0">
      <w:pPr>
        <w:pStyle w:val="SC-Source"/>
      </w:pPr>
      <w:r w:rsidRPr="00C96C10">
        <w:t>class IMDbDataset(torch.utils.data.Dataset):</w:t>
      </w:r>
    </w:p>
    <w:p w14:paraId="7299978E" w14:textId="77777777" w:rsidR="00C96C10" w:rsidRPr="00C96C10" w:rsidRDefault="00C96C10" w:rsidP="007D21C0">
      <w:pPr>
        <w:pStyle w:val="SC-Source"/>
      </w:pPr>
      <w:r w:rsidRPr="00C96C10">
        <w:t xml:space="preserve">    def __init__(self, encodings, labels):</w:t>
      </w:r>
    </w:p>
    <w:p w14:paraId="095821AB" w14:textId="77777777" w:rsidR="00C96C10" w:rsidRPr="00C96C10" w:rsidRDefault="00C96C10" w:rsidP="007D21C0">
      <w:pPr>
        <w:pStyle w:val="SC-Source"/>
      </w:pPr>
      <w:r w:rsidRPr="00C96C10">
        <w:t xml:space="preserve">        self.encodings = encodings</w:t>
      </w:r>
    </w:p>
    <w:p w14:paraId="151052FF" w14:textId="77777777" w:rsidR="00C96C10" w:rsidRPr="00C96C10" w:rsidRDefault="00C96C10" w:rsidP="007D21C0">
      <w:pPr>
        <w:pStyle w:val="SC-Source"/>
      </w:pPr>
      <w:r w:rsidRPr="00C96C10">
        <w:lastRenderedPageBreak/>
        <w:t xml:space="preserve">        self.labels = labels</w:t>
      </w:r>
    </w:p>
    <w:p w14:paraId="2E4CCB1E" w14:textId="77777777" w:rsidR="00C96C10" w:rsidRPr="00C96C10" w:rsidRDefault="00C96C10" w:rsidP="007D21C0">
      <w:pPr>
        <w:pStyle w:val="SC-Source"/>
      </w:pPr>
    </w:p>
    <w:p w14:paraId="53190681" w14:textId="77777777" w:rsidR="00C96C10" w:rsidRPr="00C96C10" w:rsidRDefault="00C96C10" w:rsidP="007D21C0">
      <w:pPr>
        <w:pStyle w:val="SC-Source"/>
      </w:pPr>
      <w:r w:rsidRPr="00C96C10">
        <w:t xml:space="preserve">    def __getitem__(self, idx):</w:t>
      </w:r>
    </w:p>
    <w:p w14:paraId="021B5D15" w14:textId="77777777" w:rsidR="00C96C10" w:rsidRPr="00C96C10" w:rsidRDefault="00C96C10" w:rsidP="007D21C0">
      <w:pPr>
        <w:pStyle w:val="SC-Source"/>
      </w:pPr>
      <w:r w:rsidRPr="00C96C10">
        <w:t xml:space="preserve">        item = {key: torch.tensor(val[idx]) for key, val in self.encodings.items()}</w:t>
      </w:r>
    </w:p>
    <w:p w14:paraId="6ECE966A" w14:textId="77777777" w:rsidR="00C96C10" w:rsidRPr="00C96C10" w:rsidRDefault="00C96C10" w:rsidP="007D21C0">
      <w:pPr>
        <w:pStyle w:val="SC-Source"/>
      </w:pPr>
      <w:r w:rsidRPr="00C96C10">
        <w:t xml:space="preserve">        item['labels'] = torch.tensor(self.labels[idx])</w:t>
      </w:r>
    </w:p>
    <w:p w14:paraId="066D4BA9" w14:textId="77777777" w:rsidR="00C96C10" w:rsidRPr="00C96C10" w:rsidRDefault="00C96C10" w:rsidP="007D21C0">
      <w:pPr>
        <w:pStyle w:val="SC-Source"/>
      </w:pPr>
      <w:r w:rsidRPr="00C96C10">
        <w:t xml:space="preserve">        return item</w:t>
      </w:r>
    </w:p>
    <w:p w14:paraId="29FC5336" w14:textId="77777777" w:rsidR="00C96C10" w:rsidRPr="00C96C10" w:rsidRDefault="00C96C10" w:rsidP="007D21C0">
      <w:pPr>
        <w:pStyle w:val="SC-Source"/>
      </w:pPr>
    </w:p>
    <w:p w14:paraId="5010F6AA" w14:textId="77777777" w:rsidR="00C96C10" w:rsidRPr="00C96C10" w:rsidRDefault="00C96C10" w:rsidP="007D21C0">
      <w:pPr>
        <w:pStyle w:val="SC-Source"/>
      </w:pPr>
      <w:r w:rsidRPr="00C96C10">
        <w:t xml:space="preserve">    def __len__(self):</w:t>
      </w:r>
    </w:p>
    <w:p w14:paraId="35D3AC81" w14:textId="77777777" w:rsidR="00C96C10" w:rsidRPr="00C96C10" w:rsidRDefault="00C96C10" w:rsidP="007D21C0">
      <w:pPr>
        <w:pStyle w:val="SC-Source"/>
      </w:pPr>
      <w:r w:rsidRPr="00C96C10">
        <w:t xml:space="preserve">        return len(self.labels)</w:t>
      </w:r>
    </w:p>
    <w:p w14:paraId="148D950D" w14:textId="77777777" w:rsidR="00C96C10" w:rsidRPr="00C96C10" w:rsidRDefault="00C96C10" w:rsidP="007D21C0">
      <w:pPr>
        <w:pStyle w:val="SC-Source"/>
      </w:pPr>
    </w:p>
    <w:p w14:paraId="169BD271" w14:textId="77777777" w:rsidR="00C96C10" w:rsidRPr="00C96C10" w:rsidRDefault="00C96C10" w:rsidP="007D21C0">
      <w:pPr>
        <w:pStyle w:val="SC-Source"/>
      </w:pPr>
      <w:r w:rsidRPr="00C96C10">
        <w:t># Convert encodings to PyTorch datasets</w:t>
      </w:r>
    </w:p>
    <w:p w14:paraId="72E4EDCC" w14:textId="77777777" w:rsidR="00C96C10" w:rsidRPr="00C96C10" w:rsidRDefault="00C96C10" w:rsidP="007D21C0">
      <w:pPr>
        <w:pStyle w:val="SC-Source"/>
      </w:pPr>
      <w:r w:rsidRPr="00C96C10">
        <w:t>train_dataset = IMDbDataset(train_encodings, train_dataset['label'])</w:t>
      </w:r>
    </w:p>
    <w:p w14:paraId="5383A684" w14:textId="3FDD2E5E" w:rsidR="00C96C10" w:rsidRDefault="00C96C10" w:rsidP="007D21C0">
      <w:pPr>
        <w:pStyle w:val="SC-Source"/>
      </w:pPr>
      <w:r w:rsidRPr="00C96C10">
        <w:t>val_dataset = IMDbDataset(val_encodings, val_dataset['label'])</w:t>
      </w:r>
    </w:p>
    <w:p w14:paraId="340F185A" w14:textId="47AC9F17" w:rsidR="007D21C0" w:rsidRPr="00C96C10" w:rsidRDefault="007D21C0" w:rsidP="007D21C0">
      <w:pPr>
        <w:pStyle w:val="SC-Source"/>
      </w:pPr>
      <w:r>
        <w:t>``</w:t>
      </w:r>
    </w:p>
    <w:p w14:paraId="7C97F615" w14:textId="77777777" w:rsidR="00C96C10" w:rsidRPr="00C96C10" w:rsidRDefault="00C96C10" w:rsidP="00C96C10">
      <w:pPr>
        <w:pStyle w:val="P-Regular"/>
        <w:rPr>
          <w:lang w:val="en-US"/>
        </w:rPr>
      </w:pPr>
      <w:r w:rsidRPr="00C96C10">
        <w:rPr>
          <w:lang w:val="en-US"/>
        </w:rPr>
        <w:t>This step ensures that the dataset is ready for the model to process during training and evaluation.</w:t>
      </w:r>
    </w:p>
    <w:p w14:paraId="6CC8858D" w14:textId="5BED745B" w:rsidR="00C96C10" w:rsidRPr="00C96C10" w:rsidRDefault="00C96C10" w:rsidP="007D21C0">
      <w:pPr>
        <w:pStyle w:val="H2-Heading"/>
      </w:pPr>
      <w:r w:rsidRPr="00C96C10">
        <w:t>Step 4: Set Training Arguments</w:t>
      </w:r>
    </w:p>
    <w:p w14:paraId="63B87139" w14:textId="77777777" w:rsidR="00C96C10" w:rsidRPr="00C96C10" w:rsidRDefault="00C96C10" w:rsidP="00C96C10">
      <w:pPr>
        <w:pStyle w:val="P-Regular"/>
        <w:rPr>
          <w:lang w:val="en-US"/>
        </w:rPr>
      </w:pPr>
      <w:r w:rsidRPr="00C96C10">
        <w:rPr>
          <w:lang w:val="en-US"/>
        </w:rPr>
        <w:t>Fine-tuning involves adjusting key hyperparameters like learning rate, batch size, number of epochs, and weight decay. These hyperparameters control how the model updates its weights and how quickly it converges during training.</w:t>
      </w:r>
    </w:p>
    <w:p w14:paraId="35DC936A" w14:textId="4B26B25A" w:rsidR="00C96C10" w:rsidRPr="00C96C10" w:rsidRDefault="007D21C0" w:rsidP="007D21C0">
      <w:pPr>
        <w:pStyle w:val="SC-Source"/>
      </w:pPr>
      <w:r>
        <w:t xml:space="preserve">`` </w:t>
      </w:r>
      <w:r w:rsidR="00C96C10" w:rsidRPr="00C96C10">
        <w:t>python</w:t>
      </w:r>
    </w:p>
    <w:p w14:paraId="07850661" w14:textId="77777777" w:rsidR="00C96C10" w:rsidRPr="00C96C10" w:rsidRDefault="00C96C10" w:rsidP="007D21C0">
      <w:pPr>
        <w:pStyle w:val="SC-Source"/>
      </w:pPr>
      <w:r w:rsidRPr="00C96C10">
        <w:t>from transformers import TrainingArguments</w:t>
      </w:r>
    </w:p>
    <w:p w14:paraId="15526EFD" w14:textId="77777777" w:rsidR="00C96C10" w:rsidRPr="00C96C10" w:rsidRDefault="00C96C10" w:rsidP="007D21C0">
      <w:pPr>
        <w:pStyle w:val="SC-Source"/>
      </w:pPr>
    </w:p>
    <w:p w14:paraId="167898C9" w14:textId="77777777" w:rsidR="00C96C10" w:rsidRPr="00C96C10" w:rsidRDefault="00C96C10" w:rsidP="007D21C0">
      <w:pPr>
        <w:pStyle w:val="SC-Source"/>
      </w:pPr>
      <w:r w:rsidRPr="00C96C10">
        <w:t># Define training arguments</w:t>
      </w:r>
    </w:p>
    <w:p w14:paraId="2B8A0554" w14:textId="77777777" w:rsidR="00C96C10" w:rsidRPr="00C96C10" w:rsidRDefault="00C96C10" w:rsidP="007D21C0">
      <w:pPr>
        <w:pStyle w:val="SC-Source"/>
      </w:pPr>
      <w:r w:rsidRPr="00C96C10">
        <w:lastRenderedPageBreak/>
        <w:t>training_args = TrainingArguments(</w:t>
      </w:r>
    </w:p>
    <w:p w14:paraId="68FB24BB" w14:textId="77777777" w:rsidR="00C96C10" w:rsidRPr="00C96C10" w:rsidRDefault="00C96C10" w:rsidP="007D21C0">
      <w:pPr>
        <w:pStyle w:val="SC-Source"/>
      </w:pPr>
      <w:r w:rsidRPr="00C96C10">
        <w:t xml:space="preserve">    output_dir='./results',                # Directory to store model checkpoints and outputs</w:t>
      </w:r>
    </w:p>
    <w:p w14:paraId="05BD0323" w14:textId="77777777" w:rsidR="00C96C10" w:rsidRPr="00C96C10" w:rsidRDefault="00C96C10" w:rsidP="007D21C0">
      <w:pPr>
        <w:pStyle w:val="SC-Source"/>
      </w:pPr>
      <w:r w:rsidRPr="00C96C10">
        <w:t xml:space="preserve">    num_train_epochs=3,                    # Train for 3 epochs</w:t>
      </w:r>
    </w:p>
    <w:p w14:paraId="3F2E0A17" w14:textId="77777777" w:rsidR="00C96C10" w:rsidRPr="00C96C10" w:rsidRDefault="00C96C10" w:rsidP="007D21C0">
      <w:pPr>
        <w:pStyle w:val="SC-Source"/>
      </w:pPr>
      <w:r w:rsidRPr="00C96C10">
        <w:t xml:space="preserve">    per_device_train_batch_size=16,        # Batch size per device during training</w:t>
      </w:r>
    </w:p>
    <w:p w14:paraId="6445ECEB" w14:textId="77777777" w:rsidR="00C96C10" w:rsidRPr="00C96C10" w:rsidRDefault="00C96C10" w:rsidP="007D21C0">
      <w:pPr>
        <w:pStyle w:val="SC-Source"/>
      </w:pPr>
      <w:r w:rsidRPr="00C96C10">
        <w:t xml:space="preserve">    per_device_eval_batch_size=64,         # Batch size for evaluation</w:t>
      </w:r>
    </w:p>
    <w:p w14:paraId="699EE808" w14:textId="77777777" w:rsidR="00C96C10" w:rsidRPr="00C96C10" w:rsidRDefault="00C96C10" w:rsidP="007D21C0">
      <w:pPr>
        <w:pStyle w:val="SC-Source"/>
      </w:pPr>
      <w:r w:rsidRPr="00C96C10">
        <w:t xml:space="preserve">    warmup_steps=500,                      # Number of steps for learning rate warmup</w:t>
      </w:r>
    </w:p>
    <w:p w14:paraId="103873FE" w14:textId="77777777" w:rsidR="00C96C10" w:rsidRPr="00C96C10" w:rsidRDefault="00C96C10" w:rsidP="007D21C0">
      <w:pPr>
        <w:pStyle w:val="SC-Source"/>
      </w:pPr>
      <w:r w:rsidRPr="00C96C10">
        <w:t xml:space="preserve">    weight_decay=0.01,                     # Strength of weight decay for regularization</w:t>
      </w:r>
    </w:p>
    <w:p w14:paraId="60C69F21" w14:textId="77777777" w:rsidR="00C96C10" w:rsidRPr="00C96C10" w:rsidRDefault="00C96C10" w:rsidP="007D21C0">
      <w:pPr>
        <w:pStyle w:val="SC-Source"/>
      </w:pPr>
      <w:r w:rsidRPr="00C96C10">
        <w:t xml:space="preserve">    logging_dir='./logs',                  # Directory for logging metrics</w:t>
      </w:r>
    </w:p>
    <w:p w14:paraId="3ED3963F" w14:textId="77777777" w:rsidR="00C96C10" w:rsidRPr="00C96C10" w:rsidRDefault="00C96C10" w:rsidP="007D21C0">
      <w:pPr>
        <w:pStyle w:val="SC-Source"/>
      </w:pPr>
      <w:r w:rsidRPr="00C96C10">
        <w:t xml:space="preserve">    evaluation_strategy='epoch',           # Evaluate model at the end of each epoch</w:t>
      </w:r>
    </w:p>
    <w:p w14:paraId="5637BFE2" w14:textId="77777777" w:rsidR="00C96C10" w:rsidRDefault="00C96C10" w:rsidP="007D21C0">
      <w:pPr>
        <w:pStyle w:val="SC-Source"/>
      </w:pPr>
      <w:r w:rsidRPr="00C96C10">
        <w:t>)</w:t>
      </w:r>
    </w:p>
    <w:p w14:paraId="3FE01B4F" w14:textId="5CE14585" w:rsidR="007D21C0" w:rsidRPr="00C96C10" w:rsidRDefault="007D21C0" w:rsidP="007D21C0">
      <w:pPr>
        <w:pStyle w:val="SC-Source"/>
      </w:pPr>
      <w:r>
        <w:t>``</w:t>
      </w:r>
    </w:p>
    <w:p w14:paraId="33C92881" w14:textId="6CC45275" w:rsidR="00C96C10" w:rsidRPr="00C96C10" w:rsidRDefault="00C96C10" w:rsidP="00C96C10">
      <w:pPr>
        <w:pStyle w:val="P-Regular"/>
        <w:rPr>
          <w:lang w:val="en-US"/>
        </w:rPr>
      </w:pPr>
      <w:r w:rsidRPr="00C96C10">
        <w:rPr>
          <w:lang w:val="en-US"/>
        </w:rPr>
        <w:t>The TrainingArguments class simplifies setting these hyperparameters, providing a structured way to define training behavior</w:t>
      </w:r>
      <w:sdt>
        <w:sdtPr>
          <w:rPr>
            <w:lang w:val="en-US"/>
          </w:rPr>
          <w:id w:val="-844171458"/>
          <w:citation/>
        </w:sdtPr>
        <w:sdtContent>
          <w:r w:rsidR="00DA5EB3">
            <w:rPr>
              <w:lang w:val="en-US"/>
            </w:rPr>
            <w:fldChar w:fldCharType="begin"/>
          </w:r>
          <w:r w:rsidR="00DA5EB3">
            <w:rPr>
              <w:lang w:val="en-US"/>
            </w:rPr>
            <w:instrText xml:space="preserve"> CITATION Raf20 \l 1033 </w:instrText>
          </w:r>
          <w:r w:rsidR="00DA5EB3">
            <w:rPr>
              <w:lang w:val="en-US"/>
            </w:rPr>
            <w:fldChar w:fldCharType="separate"/>
          </w:r>
          <w:r w:rsidR="00730456">
            <w:rPr>
              <w:noProof/>
              <w:lang w:val="en-US"/>
            </w:rPr>
            <w:t xml:space="preserve"> </w:t>
          </w:r>
          <w:r w:rsidR="00730456" w:rsidRPr="00730456">
            <w:rPr>
              <w:noProof/>
              <w:lang w:val="en-US"/>
            </w:rPr>
            <w:t>(Raffel, et al., 2020)</w:t>
          </w:r>
          <w:r w:rsidR="00DA5EB3">
            <w:rPr>
              <w:lang w:val="en-US"/>
            </w:rPr>
            <w:fldChar w:fldCharType="end"/>
          </w:r>
        </w:sdtContent>
      </w:sdt>
      <w:r w:rsidRPr="00C96C10">
        <w:rPr>
          <w:lang w:val="en-US"/>
        </w:rPr>
        <w:t>.</w:t>
      </w:r>
    </w:p>
    <w:p w14:paraId="4723A9D1" w14:textId="2B0813B7" w:rsidR="00C96C10" w:rsidRPr="00C96C10" w:rsidRDefault="00C96C10" w:rsidP="00DA5EB3">
      <w:pPr>
        <w:pStyle w:val="H2-Heading"/>
      </w:pPr>
      <w:r w:rsidRPr="00C96C10">
        <w:t>Step 5: Fine-Tune the Model Using Hugging Face Trainer</w:t>
      </w:r>
    </w:p>
    <w:p w14:paraId="3E367F4F" w14:textId="4C34C528" w:rsidR="00C96C10" w:rsidRPr="00C96C10" w:rsidRDefault="00C96C10" w:rsidP="00C96C10">
      <w:pPr>
        <w:pStyle w:val="P-Regular"/>
        <w:rPr>
          <w:lang w:val="en-US"/>
        </w:rPr>
      </w:pPr>
      <w:r w:rsidRPr="00C96C10">
        <w:rPr>
          <w:lang w:val="en-US"/>
        </w:rPr>
        <w:t xml:space="preserve">Hugging Face’s </w:t>
      </w:r>
      <w:r w:rsidRPr="00C96C10">
        <w:rPr>
          <w:b/>
          <w:bCs/>
          <w:lang w:val="en-US"/>
        </w:rPr>
        <w:t>Trainer API</w:t>
      </w:r>
      <w:r w:rsidRPr="00C96C10">
        <w:rPr>
          <w:lang w:val="en-US"/>
        </w:rPr>
        <w:t xml:space="preserve"> automates the complexity associated with fine-tuning models. The Trainer class manages the training loop, backpropagation, and evaluation, so you can focus on higher-level details like task performance.</w:t>
      </w:r>
    </w:p>
    <w:p w14:paraId="4BBEBF02" w14:textId="5AA034C4" w:rsidR="00C96C10" w:rsidRPr="00C96C10" w:rsidRDefault="00DA5EB3" w:rsidP="007A1E29">
      <w:pPr>
        <w:pStyle w:val="SC-Source"/>
      </w:pPr>
      <w:r>
        <w:t xml:space="preserve">`` </w:t>
      </w:r>
      <w:r w:rsidR="00C96C10" w:rsidRPr="00C96C10">
        <w:t>python</w:t>
      </w:r>
    </w:p>
    <w:p w14:paraId="2F6E302F" w14:textId="77777777" w:rsidR="00C96C10" w:rsidRPr="00C96C10" w:rsidRDefault="00C96C10" w:rsidP="007A1E29">
      <w:pPr>
        <w:pStyle w:val="SC-Source"/>
      </w:pPr>
      <w:r w:rsidRPr="00C96C10">
        <w:t>from transformers import Trainer</w:t>
      </w:r>
    </w:p>
    <w:p w14:paraId="313B55D0" w14:textId="77777777" w:rsidR="00C96C10" w:rsidRPr="00C96C10" w:rsidRDefault="00C96C10" w:rsidP="007A1E29">
      <w:pPr>
        <w:pStyle w:val="SC-Source"/>
      </w:pPr>
    </w:p>
    <w:p w14:paraId="4C57E521" w14:textId="77777777" w:rsidR="00C96C10" w:rsidRPr="00C96C10" w:rsidRDefault="00C96C10" w:rsidP="007A1E29">
      <w:pPr>
        <w:pStyle w:val="SC-Source"/>
      </w:pPr>
      <w:r w:rsidRPr="00C96C10">
        <w:t># Define the trainer</w:t>
      </w:r>
    </w:p>
    <w:p w14:paraId="62FDF149" w14:textId="77777777" w:rsidR="00C96C10" w:rsidRPr="00C96C10" w:rsidRDefault="00C96C10" w:rsidP="007A1E29">
      <w:pPr>
        <w:pStyle w:val="SC-Source"/>
      </w:pPr>
      <w:r w:rsidRPr="00C96C10">
        <w:lastRenderedPageBreak/>
        <w:t>trainer = Trainer(</w:t>
      </w:r>
    </w:p>
    <w:p w14:paraId="431E769B" w14:textId="77777777" w:rsidR="00C96C10" w:rsidRPr="00C96C10" w:rsidRDefault="00C96C10" w:rsidP="007A1E29">
      <w:pPr>
        <w:pStyle w:val="SC-Source"/>
      </w:pPr>
      <w:r w:rsidRPr="00C96C10">
        <w:t xml:space="preserve">    model=model,                         # Pre-trained model for fine-tuning</w:t>
      </w:r>
    </w:p>
    <w:p w14:paraId="02B8E02B" w14:textId="77777777" w:rsidR="00C96C10" w:rsidRPr="00C96C10" w:rsidRDefault="00C96C10" w:rsidP="007A1E29">
      <w:pPr>
        <w:pStyle w:val="SC-Source"/>
      </w:pPr>
      <w:r w:rsidRPr="00C96C10">
        <w:t xml:space="preserve">    args=training_args,                  # Training arguments</w:t>
      </w:r>
    </w:p>
    <w:p w14:paraId="097C8C85" w14:textId="77777777" w:rsidR="00C96C10" w:rsidRPr="00C96C10" w:rsidRDefault="00C96C10" w:rsidP="007A1E29">
      <w:pPr>
        <w:pStyle w:val="SC-Source"/>
      </w:pPr>
      <w:r w:rsidRPr="00C96C10">
        <w:t xml:space="preserve">    train_dataset=train_dataset,         # Training dataset</w:t>
      </w:r>
    </w:p>
    <w:p w14:paraId="0A2774F5" w14:textId="77777777" w:rsidR="00C96C10" w:rsidRPr="00C96C10" w:rsidRDefault="00C96C10" w:rsidP="007A1E29">
      <w:pPr>
        <w:pStyle w:val="SC-Source"/>
      </w:pPr>
      <w:r w:rsidRPr="00C96C10">
        <w:t xml:space="preserve">    eval_dataset=val_dataset             # Evaluation dataset</w:t>
      </w:r>
    </w:p>
    <w:p w14:paraId="26BE8CAD" w14:textId="77777777" w:rsidR="00C96C10" w:rsidRPr="00C96C10" w:rsidRDefault="00C96C10" w:rsidP="007A1E29">
      <w:pPr>
        <w:pStyle w:val="SC-Source"/>
      </w:pPr>
      <w:r w:rsidRPr="00C96C10">
        <w:t>)</w:t>
      </w:r>
    </w:p>
    <w:p w14:paraId="77277D79" w14:textId="77777777" w:rsidR="00C96C10" w:rsidRPr="00C96C10" w:rsidRDefault="00C96C10" w:rsidP="007A1E29">
      <w:pPr>
        <w:pStyle w:val="SC-Source"/>
      </w:pPr>
    </w:p>
    <w:p w14:paraId="41057FD8" w14:textId="77777777" w:rsidR="00C96C10" w:rsidRPr="00C96C10" w:rsidRDefault="00C96C10" w:rsidP="007A1E29">
      <w:pPr>
        <w:pStyle w:val="SC-Source"/>
      </w:pPr>
      <w:r w:rsidRPr="00C96C10">
        <w:t># Fine-tune the model</w:t>
      </w:r>
    </w:p>
    <w:p w14:paraId="0B066919" w14:textId="77777777" w:rsidR="00C96C10" w:rsidRDefault="00C96C10" w:rsidP="007A1E29">
      <w:pPr>
        <w:pStyle w:val="SC-Source"/>
      </w:pPr>
      <w:r w:rsidRPr="00C96C10">
        <w:t>trainer.train()</w:t>
      </w:r>
    </w:p>
    <w:p w14:paraId="793E72B3" w14:textId="388A3ACA" w:rsidR="00DA5EB3" w:rsidRPr="00C96C10" w:rsidRDefault="00DA5EB3" w:rsidP="007A1E29">
      <w:pPr>
        <w:pStyle w:val="SC-Source"/>
      </w:pPr>
      <w:r>
        <w:t>``</w:t>
      </w:r>
    </w:p>
    <w:p w14:paraId="0FFA9F94" w14:textId="270330F6" w:rsidR="00C96C10" w:rsidRPr="00C96C10" w:rsidRDefault="00C96C10" w:rsidP="00C96C10">
      <w:pPr>
        <w:pStyle w:val="P-Regular"/>
        <w:rPr>
          <w:lang w:val="en-US"/>
        </w:rPr>
      </w:pPr>
      <w:r w:rsidRPr="00C96C10">
        <w:rPr>
          <w:lang w:val="en-US"/>
        </w:rPr>
        <w:t xml:space="preserve">The Trainer class automatically </w:t>
      </w:r>
      <w:r w:rsidR="00317B01" w:rsidRPr="00C96C10">
        <w:rPr>
          <w:lang w:val="en-US"/>
        </w:rPr>
        <w:t>manages</w:t>
      </w:r>
      <w:r w:rsidRPr="00C96C10">
        <w:rPr>
          <w:lang w:val="en-US"/>
        </w:rPr>
        <w:t xml:space="preserve"> gradient updates, evaluation after each epoch, logging of metrics like training loss and validation accuracy, and checkpoint saving. It simplifies the process of fine-tuning by abstracting away the manual management of the training loop</w:t>
      </w:r>
      <w:sdt>
        <w:sdtPr>
          <w:rPr>
            <w:lang w:val="en-US"/>
          </w:rPr>
          <w:id w:val="-189761391"/>
          <w:citation/>
        </w:sdtPr>
        <w:sdtContent>
          <w:r w:rsidR="007A1E29">
            <w:rPr>
              <w:lang w:val="en-US"/>
            </w:rPr>
            <w:fldChar w:fldCharType="begin"/>
          </w:r>
          <w:r w:rsidR="007A1E29">
            <w:rPr>
              <w:lang w:val="en-US"/>
            </w:rPr>
            <w:instrText xml:space="preserve"> CITATION How18 \l 1033 </w:instrText>
          </w:r>
          <w:r w:rsidR="007A1E29">
            <w:rPr>
              <w:lang w:val="en-US"/>
            </w:rPr>
            <w:fldChar w:fldCharType="separate"/>
          </w:r>
          <w:r w:rsidR="00730456">
            <w:rPr>
              <w:noProof/>
              <w:lang w:val="en-US"/>
            </w:rPr>
            <w:t xml:space="preserve"> </w:t>
          </w:r>
          <w:r w:rsidR="00730456" w:rsidRPr="00730456">
            <w:rPr>
              <w:noProof/>
              <w:lang w:val="en-US"/>
            </w:rPr>
            <w:t>(Howard &amp; Ruder, 2018)</w:t>
          </w:r>
          <w:r w:rsidR="007A1E29">
            <w:rPr>
              <w:lang w:val="en-US"/>
            </w:rPr>
            <w:fldChar w:fldCharType="end"/>
          </w:r>
        </w:sdtContent>
      </w:sdt>
      <w:r w:rsidRPr="00C96C10">
        <w:rPr>
          <w:lang w:val="en-US"/>
        </w:rPr>
        <w:t>.</w:t>
      </w:r>
    </w:p>
    <w:p w14:paraId="1CC8ACC9" w14:textId="38D3577F" w:rsidR="00C96C10" w:rsidRPr="00C96C10" w:rsidRDefault="00C96C10" w:rsidP="00C4700F">
      <w:pPr>
        <w:pStyle w:val="H2-Heading"/>
      </w:pPr>
      <w:r w:rsidRPr="00C96C10">
        <w:t>Step 6: Evaluate and Monitor Model Performance</w:t>
      </w:r>
    </w:p>
    <w:p w14:paraId="59996173" w14:textId="11148CF3" w:rsidR="00C96C10" w:rsidRPr="00C96C10" w:rsidRDefault="00C96C10" w:rsidP="00C96C10">
      <w:pPr>
        <w:pStyle w:val="P-Regular"/>
        <w:rPr>
          <w:lang w:val="en-US"/>
        </w:rPr>
      </w:pPr>
      <w:r w:rsidRPr="00C96C10">
        <w:rPr>
          <w:lang w:val="en-US"/>
        </w:rPr>
        <w:t xml:space="preserve">After fine-tuning, evaluate the model’s performance on the validation set. The Hugging Face Trainer class automatically </w:t>
      </w:r>
      <w:r w:rsidR="00317B01" w:rsidRPr="00C96C10">
        <w:rPr>
          <w:lang w:val="en-US"/>
        </w:rPr>
        <w:t>manages</w:t>
      </w:r>
      <w:r w:rsidRPr="00C96C10">
        <w:rPr>
          <w:lang w:val="en-US"/>
        </w:rPr>
        <w:t xml:space="preserve"> evaluation and generates performance metrics such as accuracy, precision, recall, or F1-score, depending on the task.</w:t>
      </w:r>
    </w:p>
    <w:p w14:paraId="6C3C6F16" w14:textId="77777777" w:rsidR="00C96C10" w:rsidRPr="00C96C10" w:rsidRDefault="00C96C10" w:rsidP="00C96C10">
      <w:pPr>
        <w:pStyle w:val="P-Regular"/>
        <w:rPr>
          <w:lang w:val="en-US"/>
        </w:rPr>
      </w:pPr>
      <w:r w:rsidRPr="00C96C10">
        <w:rPr>
          <w:lang w:val="en-US"/>
        </w:rPr>
        <w:t xml:space="preserve">To ensure thorough monitoring of the training process, Hugging Face supports </w:t>
      </w:r>
      <w:r w:rsidRPr="00C96C10">
        <w:rPr>
          <w:b/>
          <w:bCs/>
          <w:lang w:val="en-US"/>
        </w:rPr>
        <w:t>TensorBoard</w:t>
      </w:r>
      <w:r w:rsidRPr="00C96C10">
        <w:rPr>
          <w:lang w:val="en-US"/>
        </w:rPr>
        <w:t>, a tool that visualizes training metrics in real-time. You can run TensorBoard using the following command:</w:t>
      </w:r>
    </w:p>
    <w:p w14:paraId="657E97ED" w14:textId="1EEC69B2" w:rsidR="00C96C10" w:rsidRPr="00C96C10" w:rsidRDefault="00C4700F" w:rsidP="00C4700F">
      <w:pPr>
        <w:pStyle w:val="SC-Source"/>
      </w:pPr>
      <w:r>
        <w:t xml:space="preserve">`` </w:t>
      </w:r>
      <w:r w:rsidR="00C96C10" w:rsidRPr="00C96C10">
        <w:t>bash</w:t>
      </w:r>
    </w:p>
    <w:p w14:paraId="796D157A" w14:textId="77777777" w:rsidR="00C96C10" w:rsidRDefault="00C96C10" w:rsidP="00C4700F">
      <w:pPr>
        <w:pStyle w:val="SC-Source"/>
      </w:pPr>
      <w:r w:rsidRPr="00C96C10">
        <w:t>tensorboard --logdir ./logs</w:t>
      </w:r>
    </w:p>
    <w:p w14:paraId="7D66B256" w14:textId="5E1B38FD" w:rsidR="00C4700F" w:rsidRPr="00C96C10" w:rsidRDefault="00C4700F" w:rsidP="00C4700F">
      <w:pPr>
        <w:pStyle w:val="SC-Source"/>
      </w:pPr>
      <w:r>
        <w:t>``</w:t>
      </w:r>
    </w:p>
    <w:p w14:paraId="68DDD7B0" w14:textId="71C4A1E8" w:rsidR="00C96C10" w:rsidRPr="00C96C10" w:rsidRDefault="00C96C10" w:rsidP="00C96C10">
      <w:pPr>
        <w:pStyle w:val="P-Regular"/>
        <w:rPr>
          <w:lang w:val="en-US"/>
        </w:rPr>
      </w:pPr>
      <w:r w:rsidRPr="00C96C10">
        <w:rPr>
          <w:lang w:val="en-US"/>
        </w:rPr>
        <w:lastRenderedPageBreak/>
        <w:t>By visualizing metrics like loss and accuracy during training, you can identify issues such as overfitting or underfitting and adjust hyperparameters accordingly</w:t>
      </w:r>
      <w:sdt>
        <w:sdtPr>
          <w:rPr>
            <w:lang w:val="en-US"/>
          </w:rPr>
          <w:id w:val="2047716514"/>
          <w:citation/>
        </w:sdtPr>
        <w:sdtContent>
          <w:r w:rsidR="00D647C8">
            <w:rPr>
              <w:lang w:val="en-US"/>
            </w:rPr>
            <w:fldChar w:fldCharType="begin"/>
          </w:r>
          <w:r w:rsidR="00D647C8">
            <w:rPr>
              <w:lang w:val="en-US"/>
            </w:rPr>
            <w:instrText xml:space="preserve"> CITATION Hua19 \l 1033 </w:instrText>
          </w:r>
          <w:r w:rsidR="00D647C8">
            <w:rPr>
              <w:lang w:val="en-US"/>
            </w:rPr>
            <w:fldChar w:fldCharType="separate"/>
          </w:r>
          <w:r w:rsidR="00730456">
            <w:rPr>
              <w:noProof/>
              <w:lang w:val="en-US"/>
            </w:rPr>
            <w:t xml:space="preserve"> </w:t>
          </w:r>
          <w:r w:rsidR="00730456" w:rsidRPr="00730456">
            <w:rPr>
              <w:noProof/>
              <w:lang w:val="en-US"/>
            </w:rPr>
            <w:t>(Huang, et al., 2019)</w:t>
          </w:r>
          <w:r w:rsidR="00D647C8">
            <w:rPr>
              <w:lang w:val="en-US"/>
            </w:rPr>
            <w:fldChar w:fldCharType="end"/>
          </w:r>
        </w:sdtContent>
      </w:sdt>
      <w:r w:rsidRPr="00C96C10">
        <w:rPr>
          <w:lang w:val="en-US"/>
        </w:rPr>
        <w:t>.</w:t>
      </w:r>
    </w:p>
    <w:p w14:paraId="21A86A35" w14:textId="2028724D" w:rsidR="00C96C10" w:rsidRPr="00C96C10" w:rsidRDefault="00C96C10" w:rsidP="00D70B70">
      <w:pPr>
        <w:pStyle w:val="H2-Heading"/>
      </w:pPr>
      <w:r w:rsidRPr="00C96C10">
        <w:t>Step 7: Save and Use the Fine-Tuned Model</w:t>
      </w:r>
    </w:p>
    <w:p w14:paraId="54FF42FA" w14:textId="77777777" w:rsidR="00C96C10" w:rsidRPr="00C96C10" w:rsidRDefault="00C96C10" w:rsidP="00C96C10">
      <w:pPr>
        <w:pStyle w:val="P-Regular"/>
        <w:rPr>
          <w:lang w:val="en-US"/>
        </w:rPr>
      </w:pPr>
      <w:r w:rsidRPr="00C96C10">
        <w:rPr>
          <w:lang w:val="en-US"/>
        </w:rPr>
        <w:t>Once fine-tuning is complete, save the model to disk for future use in production or further experimentation.</w:t>
      </w:r>
    </w:p>
    <w:p w14:paraId="5FB954D9" w14:textId="2368BFC8" w:rsidR="00C96C10" w:rsidRPr="00C96C10" w:rsidRDefault="00D70B70" w:rsidP="00D70B70">
      <w:pPr>
        <w:pStyle w:val="SC-Source"/>
      </w:pPr>
      <w:r>
        <w:t xml:space="preserve">`` </w:t>
      </w:r>
      <w:r w:rsidR="00C96C10" w:rsidRPr="00C96C10">
        <w:t>python</w:t>
      </w:r>
    </w:p>
    <w:p w14:paraId="60EE31B2" w14:textId="77777777" w:rsidR="00C96C10" w:rsidRPr="00C96C10" w:rsidRDefault="00C96C10" w:rsidP="00D70B70">
      <w:pPr>
        <w:pStyle w:val="SC-Source"/>
      </w:pPr>
      <w:r w:rsidRPr="00C96C10">
        <w:t>model.save_pretrained('./fine_tuned_model')</w:t>
      </w:r>
    </w:p>
    <w:p w14:paraId="2CF5547B" w14:textId="77777777" w:rsidR="00C96C10" w:rsidRDefault="00C96C10" w:rsidP="00D70B70">
      <w:pPr>
        <w:pStyle w:val="SC-Source"/>
      </w:pPr>
      <w:r w:rsidRPr="00C96C10">
        <w:t>tokenizer.save_pretrained('./fine_tuned_model')</w:t>
      </w:r>
    </w:p>
    <w:p w14:paraId="725B5D05" w14:textId="19E01757" w:rsidR="00D70B70" w:rsidRPr="00C96C10" w:rsidRDefault="00D70B70" w:rsidP="00D70B70">
      <w:pPr>
        <w:pStyle w:val="SC-Source"/>
      </w:pPr>
      <w:r>
        <w:t>``</w:t>
      </w:r>
    </w:p>
    <w:p w14:paraId="5AB6ABDA" w14:textId="24B4846F" w:rsidR="00C96C10" w:rsidRPr="00C96C10" w:rsidRDefault="00C96C10" w:rsidP="00C96C10">
      <w:pPr>
        <w:pStyle w:val="P-Regular"/>
        <w:rPr>
          <w:lang w:val="en-US"/>
        </w:rPr>
      </w:pPr>
      <w:r w:rsidRPr="00C96C10">
        <w:rPr>
          <w:lang w:val="en-US"/>
        </w:rPr>
        <w:t>You can now deploy the fine-tuned model for real-world applications like automated sentiment analysis, chatbots, or recommendation systems. Hugging Face’s inference API or RESTful endpoints can be used to integrate the model into production environments</w:t>
      </w:r>
      <w:sdt>
        <w:sdtPr>
          <w:rPr>
            <w:lang w:val="en-US"/>
          </w:rPr>
          <w:id w:val="-1208865791"/>
          <w:citation/>
        </w:sdtPr>
        <w:sdtContent>
          <w:r w:rsidR="00A169C4">
            <w:rPr>
              <w:lang w:val="en-US"/>
            </w:rPr>
            <w:fldChar w:fldCharType="begin"/>
          </w:r>
          <w:r w:rsidR="00A169C4">
            <w:rPr>
              <w:lang w:val="en-US"/>
            </w:rPr>
            <w:instrText xml:space="preserve"> CITATION zhang2020a \l 1033 </w:instrText>
          </w:r>
          <w:r w:rsidR="00A169C4">
            <w:rPr>
              <w:lang w:val="en-US"/>
            </w:rPr>
            <w:fldChar w:fldCharType="separate"/>
          </w:r>
          <w:r w:rsidR="00730456">
            <w:rPr>
              <w:noProof/>
              <w:lang w:val="en-US"/>
            </w:rPr>
            <w:t xml:space="preserve"> </w:t>
          </w:r>
          <w:r w:rsidR="00730456" w:rsidRPr="00730456">
            <w:rPr>
              <w:noProof/>
              <w:lang w:val="en-US"/>
            </w:rPr>
            <w:t>(Zhang, S., Hardt, Recht, &amp; Vinyals, 2020)</w:t>
          </w:r>
          <w:r w:rsidR="00A169C4">
            <w:rPr>
              <w:lang w:val="en-US"/>
            </w:rPr>
            <w:fldChar w:fldCharType="end"/>
          </w:r>
        </w:sdtContent>
      </w:sdt>
      <w:r w:rsidRPr="00C96C10">
        <w:rPr>
          <w:lang w:val="en-US"/>
        </w:rPr>
        <w:t>.</w:t>
      </w:r>
    </w:p>
    <w:p w14:paraId="6A67B7C1" w14:textId="71CD3D52" w:rsidR="00C96C10" w:rsidRPr="00C96C10" w:rsidRDefault="00A169C4" w:rsidP="00A169C4">
      <w:pPr>
        <w:pStyle w:val="H2-Heading"/>
      </w:pPr>
      <w:r>
        <w:t>Wrap up</w:t>
      </w:r>
    </w:p>
    <w:p w14:paraId="280151D0" w14:textId="3A22228B" w:rsidR="00C96C10" w:rsidRPr="00C96C10" w:rsidRDefault="00C96C10" w:rsidP="00C96C10">
      <w:pPr>
        <w:pStyle w:val="P-Regular"/>
        <w:rPr>
          <w:lang w:val="en-US"/>
        </w:rPr>
      </w:pPr>
      <w:r w:rsidRPr="00C96C10">
        <w:rPr>
          <w:lang w:val="en-US"/>
        </w:rPr>
        <w:t xml:space="preserve">Fine-tuning models for specific NLP tasks using Hugging Face Diffusers involves a clear, structured process: loading a pre-trained model, </w:t>
      </w:r>
      <w:r w:rsidR="00CA05AA" w:rsidRPr="00C96C10">
        <w:rPr>
          <w:lang w:val="en-US"/>
        </w:rPr>
        <w:t>preparing,</w:t>
      </w:r>
      <w:r w:rsidRPr="00C96C10">
        <w:rPr>
          <w:lang w:val="en-US"/>
        </w:rPr>
        <w:t xml:space="preserve"> and tokenizing the dataset, setting training arguments, and fine-tuning the model with the Trainer API. This process allows you to adapt state-of-the-art models to domain-specific tasks efficiently, even with limited data. With Hugging Face’s streamlined tools and APIs, fine-tuning has become a straightforward yet powerful method for enhancing task performance in a variety of NLP applications.</w:t>
      </w:r>
    </w:p>
    <w:p w14:paraId="0A264A1A" w14:textId="7B2F264B" w:rsidR="00DD712E" w:rsidRPr="00DD712E" w:rsidRDefault="00DD712E" w:rsidP="000326E0">
      <w:pPr>
        <w:pStyle w:val="H1-Section"/>
      </w:pPr>
      <w:r w:rsidRPr="00DD712E">
        <w:t>Best Practices for Optimizing Fine-Tuning Performance</w:t>
      </w:r>
    </w:p>
    <w:p w14:paraId="79F57B4B" w14:textId="77777777" w:rsidR="00DD712E" w:rsidRPr="00DD712E" w:rsidRDefault="00DD712E" w:rsidP="00DD712E">
      <w:pPr>
        <w:pStyle w:val="P-Regular"/>
      </w:pPr>
      <w:r w:rsidRPr="00DD712E">
        <w:t xml:space="preserve">Fine-tuning a pre-trained transformer model can produce state-of-the-art results across various NLP tasks, but achieving optimal performance requires more than just following a checklist. Certain practices, strategies, and techniques can significantly improve the quality of the final model, reducing overfitting, enhancing generalization, and </w:t>
      </w:r>
      <w:r w:rsidRPr="00DD712E">
        <w:lastRenderedPageBreak/>
        <w:t>accelerating training time. This section outlines key best practices to optimize fine-tuning for specific NLP tasks.</w:t>
      </w:r>
    </w:p>
    <w:p w14:paraId="5987F7C1" w14:textId="7C75FBEB" w:rsidR="00DD712E" w:rsidRPr="00DD712E" w:rsidRDefault="00DD712E" w:rsidP="00A169C4">
      <w:pPr>
        <w:pStyle w:val="H2-Heading"/>
      </w:pPr>
      <w:r w:rsidRPr="00DD712E">
        <w:t>Choosing the Right Pre-Trained Model</w:t>
      </w:r>
    </w:p>
    <w:p w14:paraId="50387A0F" w14:textId="77777777" w:rsidR="00DD712E" w:rsidRPr="00DD712E" w:rsidRDefault="00DD712E" w:rsidP="00DD712E">
      <w:pPr>
        <w:pStyle w:val="P-Regular"/>
      </w:pPr>
      <w:r w:rsidRPr="00DD712E">
        <w:t>The choice of the pre-trained model sets the foundation for your fine-tuning process. Models like BERT, GPT, and T5 each have their own strengths based on the architecture and the dataset used for pre-training. For example:</w:t>
      </w:r>
    </w:p>
    <w:p w14:paraId="21AF6E36" w14:textId="48B47948" w:rsidR="00DD712E" w:rsidRPr="00DD712E" w:rsidRDefault="00DD712E" w:rsidP="00C71D47">
      <w:pPr>
        <w:pStyle w:val="P-Regular"/>
        <w:numPr>
          <w:ilvl w:val="0"/>
          <w:numId w:val="42"/>
        </w:numPr>
      </w:pPr>
      <w:r w:rsidRPr="00DD712E">
        <w:rPr>
          <w:b/>
          <w:bCs/>
        </w:rPr>
        <w:t>BERT</w:t>
      </w:r>
      <w:r w:rsidRPr="00DD712E">
        <w:t xml:space="preserve"> excels at classification and token-level tasks such as sentiment analysis and named entity recognition</w:t>
      </w:r>
      <w:sdt>
        <w:sdtPr>
          <w:id w:val="1651866018"/>
          <w:citation/>
        </w:sdtPr>
        <w:sdtContent>
          <w:r w:rsidR="00A169C4">
            <w:fldChar w:fldCharType="begin"/>
          </w:r>
          <w:r w:rsidR="00A169C4">
            <w:rPr>
              <w:lang w:val="en-US"/>
            </w:rPr>
            <w:instrText xml:space="preserve"> CITATION devlin2019a \l 1033 </w:instrText>
          </w:r>
          <w:r w:rsidR="00A169C4">
            <w:fldChar w:fldCharType="separate"/>
          </w:r>
          <w:r w:rsidR="00730456">
            <w:rPr>
              <w:noProof/>
              <w:lang w:val="en-US"/>
            </w:rPr>
            <w:t xml:space="preserve"> </w:t>
          </w:r>
          <w:r w:rsidR="00730456" w:rsidRPr="00730456">
            <w:rPr>
              <w:noProof/>
              <w:lang w:val="en-US"/>
            </w:rPr>
            <w:t>(Devlin, Chang, Lee, &amp; Toutanova, 2019)</w:t>
          </w:r>
          <w:r w:rsidR="00A169C4">
            <w:fldChar w:fldCharType="end"/>
          </w:r>
        </w:sdtContent>
      </w:sdt>
      <w:r w:rsidRPr="00DD712E">
        <w:t>.</w:t>
      </w:r>
    </w:p>
    <w:p w14:paraId="6223E282" w14:textId="33D0EE6D" w:rsidR="00DD712E" w:rsidRPr="00DD712E" w:rsidRDefault="00DD712E" w:rsidP="00C71D47">
      <w:pPr>
        <w:pStyle w:val="P-Regular"/>
        <w:numPr>
          <w:ilvl w:val="0"/>
          <w:numId w:val="42"/>
        </w:numPr>
      </w:pPr>
      <w:r w:rsidRPr="00DD712E">
        <w:rPr>
          <w:b/>
          <w:bCs/>
        </w:rPr>
        <w:t>GPT</w:t>
      </w:r>
      <w:r w:rsidRPr="00DD712E">
        <w:t xml:space="preserve"> and its variants, such as GPT-3, perform particularly well in text generation, dialogue, and creative tasks</w:t>
      </w:r>
      <w:sdt>
        <w:sdtPr>
          <w:id w:val="-2056155802"/>
          <w:citation/>
        </w:sdtPr>
        <w:sdtContent>
          <w:r w:rsidR="00A169C4">
            <w:fldChar w:fldCharType="begin"/>
          </w:r>
          <w:r w:rsidR="00A169C4">
            <w:rPr>
              <w:lang w:val="en-US"/>
            </w:rPr>
            <w:instrText xml:space="preserve"> CITATION Rad19 \l 1033 </w:instrText>
          </w:r>
          <w:r w:rsidR="00A169C4">
            <w:fldChar w:fldCharType="separate"/>
          </w:r>
          <w:r w:rsidR="00730456">
            <w:rPr>
              <w:noProof/>
              <w:lang w:val="en-US"/>
            </w:rPr>
            <w:t xml:space="preserve"> </w:t>
          </w:r>
          <w:r w:rsidR="00730456" w:rsidRPr="00730456">
            <w:rPr>
              <w:noProof/>
              <w:lang w:val="en-US"/>
            </w:rPr>
            <w:t>(Radford &amp; Sutskever, 2019)</w:t>
          </w:r>
          <w:r w:rsidR="00A169C4">
            <w:fldChar w:fldCharType="end"/>
          </w:r>
        </w:sdtContent>
      </w:sdt>
      <w:r w:rsidRPr="00DD712E">
        <w:t>.</w:t>
      </w:r>
    </w:p>
    <w:p w14:paraId="15B58DB7" w14:textId="1C452E22" w:rsidR="00DD712E" w:rsidRPr="00DD712E" w:rsidRDefault="00DD712E" w:rsidP="00C71D47">
      <w:pPr>
        <w:pStyle w:val="P-Regular"/>
        <w:numPr>
          <w:ilvl w:val="0"/>
          <w:numId w:val="42"/>
        </w:numPr>
      </w:pPr>
      <w:r w:rsidRPr="00DD712E">
        <w:rPr>
          <w:b/>
          <w:bCs/>
        </w:rPr>
        <w:t>T5</w:t>
      </w:r>
      <w:r w:rsidRPr="00DD712E">
        <w:t xml:space="preserve"> offers a flexible framework for converting tasks into a text-to-text format, enabling it to </w:t>
      </w:r>
      <w:r w:rsidR="00984785" w:rsidRPr="00DD712E">
        <w:t>manage</w:t>
      </w:r>
      <w:r w:rsidRPr="00DD712E">
        <w:t xml:space="preserve"> translation, summarization, and question answering</w:t>
      </w:r>
      <w:sdt>
        <w:sdtPr>
          <w:id w:val="-116070319"/>
          <w:citation/>
        </w:sdtPr>
        <w:sdtContent>
          <w:r w:rsidR="00872611">
            <w:fldChar w:fldCharType="begin"/>
          </w:r>
          <w:r w:rsidR="00872611">
            <w:rPr>
              <w:lang w:val="en-US"/>
            </w:rPr>
            <w:instrText xml:space="preserve"> CITATION Raf20 \l 1033 </w:instrText>
          </w:r>
          <w:r w:rsidR="00872611">
            <w:fldChar w:fldCharType="separate"/>
          </w:r>
          <w:r w:rsidR="00730456">
            <w:rPr>
              <w:noProof/>
              <w:lang w:val="en-US"/>
            </w:rPr>
            <w:t xml:space="preserve"> </w:t>
          </w:r>
          <w:r w:rsidR="00730456" w:rsidRPr="00730456">
            <w:rPr>
              <w:noProof/>
              <w:lang w:val="en-US"/>
            </w:rPr>
            <w:t>(Raffel, et al., 2020)</w:t>
          </w:r>
          <w:r w:rsidR="00872611">
            <w:fldChar w:fldCharType="end"/>
          </w:r>
        </w:sdtContent>
      </w:sdt>
      <w:r w:rsidRPr="00DD712E">
        <w:t>.</w:t>
      </w:r>
    </w:p>
    <w:p w14:paraId="710A5BF3" w14:textId="77777777" w:rsidR="00DD712E" w:rsidRPr="00DD712E" w:rsidRDefault="00DD712E" w:rsidP="00DD712E">
      <w:pPr>
        <w:pStyle w:val="P-Regular"/>
      </w:pPr>
      <w:r w:rsidRPr="00DD712E">
        <w:t>Before starting the fine-tuning process, consider the task requirements and select a model pre-trained on a dataset that closely aligns with your objectives. The better the alignment between the pre-training corpus and your task, the more effective the fine-tuning will be.</w:t>
      </w:r>
    </w:p>
    <w:p w14:paraId="35767B81" w14:textId="6CC52056" w:rsidR="00DD712E" w:rsidRPr="00DD712E" w:rsidRDefault="00DD712E" w:rsidP="00A169C4">
      <w:pPr>
        <w:pStyle w:val="H2-Heading"/>
      </w:pPr>
      <w:r w:rsidRPr="00DD712E">
        <w:t>Start with Lower Learning Rates</w:t>
      </w:r>
    </w:p>
    <w:p w14:paraId="1D6CD204" w14:textId="1B2683F7" w:rsidR="00DD712E" w:rsidRPr="00DD712E" w:rsidRDefault="00DD712E" w:rsidP="00DD712E">
      <w:pPr>
        <w:pStyle w:val="P-Regular"/>
      </w:pPr>
      <w:r w:rsidRPr="00DD712E">
        <w:t xml:space="preserve">When fine-tuning, </w:t>
      </w:r>
      <w:r w:rsidR="00CA05AA" w:rsidRPr="00DD712E">
        <w:t>it is</w:t>
      </w:r>
      <w:r w:rsidRPr="00DD712E">
        <w:t xml:space="preserve"> important to start with a lower learning rate than you would typically use for training from scratch. Pre-trained models already have learned useful representations, so a high learning rate can disrupt those learned parameters, causing the model to “forget” the general language representations it acquired during pre-training</w:t>
      </w:r>
      <w:sdt>
        <w:sdtPr>
          <w:id w:val="-867912315"/>
          <w:citation/>
        </w:sdtPr>
        <w:sdtContent>
          <w:r w:rsidR="00872611">
            <w:fldChar w:fldCharType="begin"/>
          </w:r>
          <w:r w:rsidR="00872611">
            <w:rPr>
              <w:lang w:val="en-US"/>
            </w:rPr>
            <w:instrText xml:space="preserve"> CITATION How18 \l 1033 </w:instrText>
          </w:r>
          <w:r w:rsidR="00872611">
            <w:fldChar w:fldCharType="separate"/>
          </w:r>
          <w:r w:rsidR="00730456">
            <w:rPr>
              <w:noProof/>
              <w:lang w:val="en-US"/>
            </w:rPr>
            <w:t xml:space="preserve"> </w:t>
          </w:r>
          <w:r w:rsidR="00730456" w:rsidRPr="00730456">
            <w:rPr>
              <w:noProof/>
              <w:lang w:val="en-US"/>
            </w:rPr>
            <w:t>(Howard &amp; Ruder, 2018)</w:t>
          </w:r>
          <w:r w:rsidR="00872611">
            <w:fldChar w:fldCharType="end"/>
          </w:r>
        </w:sdtContent>
      </w:sdt>
      <w:r w:rsidRPr="00DD712E">
        <w:t>.</w:t>
      </w:r>
    </w:p>
    <w:p w14:paraId="72C1A83C" w14:textId="77777777" w:rsidR="00DD712E" w:rsidRPr="00DD712E" w:rsidRDefault="00DD712E" w:rsidP="00C71D47">
      <w:pPr>
        <w:pStyle w:val="P-Regular"/>
        <w:numPr>
          <w:ilvl w:val="0"/>
          <w:numId w:val="43"/>
        </w:numPr>
      </w:pPr>
      <w:r w:rsidRPr="00DD712E">
        <w:rPr>
          <w:b/>
          <w:bCs/>
        </w:rPr>
        <w:t>Learning Rate Range</w:t>
      </w:r>
      <w:r w:rsidRPr="00DD712E">
        <w:t xml:space="preserve">: Start with a learning rate in the range of </w:t>
      </w:r>
      <w:r w:rsidRPr="00DD712E">
        <w:rPr>
          <w:b/>
          <w:bCs/>
        </w:rPr>
        <w:t>2e-5 to 5e-5</w:t>
      </w:r>
      <w:r w:rsidRPr="00DD712E">
        <w:t>. If you notice instability or a failure to converge, try decreasing the learning rate even further.</w:t>
      </w:r>
    </w:p>
    <w:p w14:paraId="0A5FFC43" w14:textId="627F34BB" w:rsidR="00DD712E" w:rsidRPr="00DD712E" w:rsidRDefault="00DD712E" w:rsidP="00C71D47">
      <w:pPr>
        <w:pStyle w:val="P-Regular"/>
        <w:numPr>
          <w:ilvl w:val="0"/>
          <w:numId w:val="43"/>
        </w:numPr>
      </w:pPr>
      <w:r w:rsidRPr="00DD712E">
        <w:rPr>
          <w:b/>
          <w:bCs/>
        </w:rPr>
        <w:t>Warm-up Steps</w:t>
      </w:r>
      <w:r w:rsidRPr="00DD712E">
        <w:t xml:space="preserve">: Use a learning rate scheduler with warm-up steps to gradually increase the learning rate at the beginning of training. This approach helps avoid sharp weight updates during early epochs, ensuring that the model </w:t>
      </w:r>
      <w:r w:rsidR="00CA05AA" w:rsidRPr="00DD712E">
        <w:t>does not</w:t>
      </w:r>
      <w:r w:rsidRPr="00DD712E">
        <w:t xml:space="preserve"> drastically change its learned representations</w:t>
      </w:r>
      <w:sdt>
        <w:sdtPr>
          <w:id w:val="1379509666"/>
          <w:citation/>
        </w:sdtPr>
        <w:sdtContent>
          <w:r w:rsidR="00872611">
            <w:fldChar w:fldCharType="begin"/>
          </w:r>
          <w:r w:rsidR="00872611">
            <w:rPr>
              <w:lang w:val="en-US"/>
            </w:rPr>
            <w:instrText xml:space="preserve"> CITATION vaswani2017a \l 1033 </w:instrText>
          </w:r>
          <w:r w:rsidR="00872611">
            <w:fldChar w:fldCharType="separate"/>
          </w:r>
          <w:r w:rsidR="00730456">
            <w:rPr>
              <w:noProof/>
              <w:lang w:val="en-US"/>
            </w:rPr>
            <w:t xml:space="preserve"> </w:t>
          </w:r>
          <w:r w:rsidR="00730456" w:rsidRPr="00730456">
            <w:rPr>
              <w:noProof/>
              <w:lang w:val="en-US"/>
            </w:rPr>
            <w:t>(Vaswani, et al., 2017)</w:t>
          </w:r>
          <w:r w:rsidR="00872611">
            <w:fldChar w:fldCharType="end"/>
          </w:r>
        </w:sdtContent>
      </w:sdt>
      <w:r w:rsidRPr="00DD712E">
        <w:t>.</w:t>
      </w:r>
    </w:p>
    <w:p w14:paraId="1F5D5090" w14:textId="666EAC37" w:rsidR="00DD712E" w:rsidRPr="00DD712E" w:rsidRDefault="00872611" w:rsidP="00872611">
      <w:pPr>
        <w:pStyle w:val="SC-Source"/>
      </w:pPr>
      <w:r>
        <w:lastRenderedPageBreak/>
        <w:t xml:space="preserve">`` </w:t>
      </w:r>
      <w:r w:rsidR="00DD712E" w:rsidRPr="00DD712E">
        <w:t>python</w:t>
      </w:r>
    </w:p>
    <w:p w14:paraId="42430922" w14:textId="77777777" w:rsidR="00DD712E" w:rsidRPr="00DD712E" w:rsidRDefault="00DD712E" w:rsidP="00872611">
      <w:pPr>
        <w:pStyle w:val="SC-Source"/>
      </w:pPr>
      <w:r w:rsidRPr="00DD712E">
        <w:t>training_args = TrainingArguments(</w:t>
      </w:r>
    </w:p>
    <w:p w14:paraId="20C226EF" w14:textId="77777777" w:rsidR="00DD712E" w:rsidRPr="00DD712E" w:rsidRDefault="00DD712E" w:rsidP="00872611">
      <w:pPr>
        <w:pStyle w:val="SC-Source"/>
      </w:pPr>
      <w:r w:rsidRPr="00DD712E">
        <w:t xml:space="preserve">    learning_rate=3e-5,</w:t>
      </w:r>
    </w:p>
    <w:p w14:paraId="535C6089" w14:textId="77777777" w:rsidR="00DD712E" w:rsidRPr="00DD712E" w:rsidRDefault="00DD712E" w:rsidP="00872611">
      <w:pPr>
        <w:pStyle w:val="SC-Source"/>
      </w:pPr>
      <w:r w:rsidRPr="00DD712E">
        <w:t xml:space="preserve">    warmup_steps=500, </w:t>
      </w:r>
    </w:p>
    <w:p w14:paraId="19F04D13" w14:textId="77777777" w:rsidR="00DD712E" w:rsidRPr="00DD712E" w:rsidRDefault="00DD712E" w:rsidP="00872611">
      <w:pPr>
        <w:pStyle w:val="SC-Source"/>
      </w:pPr>
      <w:r w:rsidRPr="00DD712E">
        <w:t xml:space="preserve">    ...</w:t>
      </w:r>
    </w:p>
    <w:p w14:paraId="32C99B8F" w14:textId="77777777" w:rsidR="00DD712E" w:rsidRDefault="00DD712E" w:rsidP="00872611">
      <w:pPr>
        <w:pStyle w:val="SC-Source"/>
      </w:pPr>
      <w:r w:rsidRPr="00DD712E">
        <w:t>)</w:t>
      </w:r>
    </w:p>
    <w:p w14:paraId="0EBDF04D" w14:textId="6AE3D415" w:rsidR="00872611" w:rsidRPr="00DD712E" w:rsidRDefault="00872611" w:rsidP="00872611">
      <w:pPr>
        <w:pStyle w:val="SC-Source"/>
      </w:pPr>
      <w:r>
        <w:t>``</w:t>
      </w:r>
    </w:p>
    <w:p w14:paraId="7B6185A0" w14:textId="3F5C8E13" w:rsidR="00DD712E" w:rsidRPr="00DD712E" w:rsidRDefault="00DD712E" w:rsidP="00872611">
      <w:pPr>
        <w:pStyle w:val="H2-Heading"/>
      </w:pPr>
      <w:r w:rsidRPr="00DD712E">
        <w:t>Use Gradual Layer Unfreezing</w:t>
      </w:r>
    </w:p>
    <w:p w14:paraId="675052AB" w14:textId="4E301577" w:rsidR="00DD712E" w:rsidRPr="00DD712E" w:rsidRDefault="00DD712E" w:rsidP="00DD712E">
      <w:pPr>
        <w:pStyle w:val="P-Regular"/>
      </w:pPr>
      <w:r w:rsidRPr="00DD712E">
        <w:t xml:space="preserve">Fine-tuning requires striking a balance between using the knowledge stored in the pre-trained model and adapting the model to your task-specific dataset. One highly effective technique for this is </w:t>
      </w:r>
      <w:r w:rsidRPr="00DD712E">
        <w:rPr>
          <w:b/>
          <w:bCs/>
        </w:rPr>
        <w:t>gradual unfreezing</w:t>
      </w:r>
      <w:r w:rsidRPr="00DD712E">
        <w:t>, where you begin by fine-tuning only the last layer(s) of the model and progressively unfreeze more layers as training progresses</w:t>
      </w:r>
      <w:sdt>
        <w:sdtPr>
          <w:id w:val="-1891643696"/>
          <w:citation/>
        </w:sdtPr>
        <w:sdtContent>
          <w:r w:rsidR="00872611">
            <w:fldChar w:fldCharType="begin"/>
          </w:r>
          <w:r w:rsidR="00872611">
            <w:rPr>
              <w:lang w:val="en-US"/>
            </w:rPr>
            <w:instrText xml:space="preserve"> CITATION How18 \l 1033 </w:instrText>
          </w:r>
          <w:r w:rsidR="00872611">
            <w:fldChar w:fldCharType="separate"/>
          </w:r>
          <w:r w:rsidR="00730456">
            <w:rPr>
              <w:noProof/>
              <w:lang w:val="en-US"/>
            </w:rPr>
            <w:t xml:space="preserve"> </w:t>
          </w:r>
          <w:r w:rsidR="00730456" w:rsidRPr="00730456">
            <w:rPr>
              <w:noProof/>
              <w:lang w:val="en-US"/>
            </w:rPr>
            <w:t>(Howard &amp; Ruder, 2018)</w:t>
          </w:r>
          <w:r w:rsidR="00872611">
            <w:fldChar w:fldCharType="end"/>
          </w:r>
        </w:sdtContent>
      </w:sdt>
      <w:r w:rsidRPr="00DD712E">
        <w:t>.</w:t>
      </w:r>
    </w:p>
    <w:p w14:paraId="0F805A97" w14:textId="65EE8431" w:rsidR="00DD712E" w:rsidRPr="00DD712E" w:rsidRDefault="00DD712E" w:rsidP="00C71D47">
      <w:pPr>
        <w:pStyle w:val="P-Regular"/>
        <w:numPr>
          <w:ilvl w:val="0"/>
          <w:numId w:val="44"/>
        </w:numPr>
      </w:pPr>
      <w:r w:rsidRPr="00DD712E">
        <w:rPr>
          <w:b/>
          <w:bCs/>
        </w:rPr>
        <w:t>Frozen Layers</w:t>
      </w:r>
      <w:r w:rsidRPr="00DD712E">
        <w:t>: Start by freezing the transformer layers except the final classification or task-specific layer. Gradually unfreeze earlier layers to adjust deeper parts of the model while preventing catastrophic forgetting of learned representations from pre-training.</w:t>
      </w:r>
    </w:p>
    <w:p w14:paraId="4A201EFB" w14:textId="1C7D8800" w:rsidR="00DD712E" w:rsidRPr="00DD712E" w:rsidRDefault="00872611" w:rsidP="00872611">
      <w:pPr>
        <w:pStyle w:val="SC-Source"/>
      </w:pPr>
      <w:r>
        <w:t xml:space="preserve">`` </w:t>
      </w:r>
      <w:r w:rsidR="00DD712E" w:rsidRPr="00DD712E">
        <w:t>python</w:t>
      </w:r>
    </w:p>
    <w:p w14:paraId="488F5CA4" w14:textId="77777777" w:rsidR="00DD712E" w:rsidRPr="00DD712E" w:rsidRDefault="00DD712E" w:rsidP="00872611">
      <w:pPr>
        <w:pStyle w:val="SC-Source"/>
      </w:pPr>
      <w:r w:rsidRPr="00DD712E">
        <w:t>for param in model.base_model.parameters():</w:t>
      </w:r>
    </w:p>
    <w:p w14:paraId="3EE1D5F9" w14:textId="77777777" w:rsidR="00DD712E" w:rsidRPr="00DD712E" w:rsidRDefault="00DD712E" w:rsidP="00872611">
      <w:pPr>
        <w:pStyle w:val="SC-Source"/>
      </w:pPr>
      <w:r w:rsidRPr="00DD712E">
        <w:t xml:space="preserve">    param.requires_grad = False</w:t>
      </w:r>
    </w:p>
    <w:p w14:paraId="78DA757D" w14:textId="77777777" w:rsidR="00DD712E" w:rsidRDefault="00DD712E" w:rsidP="00872611">
      <w:pPr>
        <w:pStyle w:val="SC-Source"/>
      </w:pPr>
      <w:r w:rsidRPr="00DD712E">
        <w:t># Unfreeze the layers you want to fine-tune later</w:t>
      </w:r>
    </w:p>
    <w:p w14:paraId="18B38424" w14:textId="09AE5522" w:rsidR="00872611" w:rsidRPr="00DD712E" w:rsidRDefault="00872611" w:rsidP="00872611">
      <w:pPr>
        <w:pStyle w:val="SC-Source"/>
      </w:pPr>
      <w:r>
        <w:t>``</w:t>
      </w:r>
    </w:p>
    <w:p w14:paraId="6FDA39EA" w14:textId="77777777" w:rsidR="00DD712E" w:rsidRPr="00DD712E" w:rsidRDefault="00DD712E" w:rsidP="00DD712E">
      <w:pPr>
        <w:pStyle w:val="P-Regular"/>
      </w:pPr>
      <w:r w:rsidRPr="00DD712E">
        <w:t>This strategy minimizes the risk of overfitting to small datasets and preserves the general linguistic knowledge encoded in the earlier layers of the model.</w:t>
      </w:r>
    </w:p>
    <w:p w14:paraId="21ECA971" w14:textId="35CCD6B8" w:rsidR="00DD712E" w:rsidRPr="00DD712E" w:rsidRDefault="00DD712E" w:rsidP="00872611">
      <w:pPr>
        <w:pStyle w:val="H2-Heading"/>
      </w:pPr>
      <w:r w:rsidRPr="00DD712E">
        <w:lastRenderedPageBreak/>
        <w:t>Implement Regularization Techniques</w:t>
      </w:r>
    </w:p>
    <w:p w14:paraId="0F2D0907" w14:textId="65DBBC4D" w:rsidR="00DD712E" w:rsidRPr="00DD712E" w:rsidRDefault="00DD712E" w:rsidP="00DD712E">
      <w:pPr>
        <w:pStyle w:val="P-Regular"/>
      </w:pPr>
      <w:r w:rsidRPr="00DD712E">
        <w:t>Regularization helps the model avoid overfitting, especially when dealing with smaller datasets. Transformer models, with their vast number of parameters, are prone to overfitting, but you can combat this using key regularization techniques:</w:t>
      </w:r>
    </w:p>
    <w:p w14:paraId="4DC01521" w14:textId="46905571" w:rsidR="00DD712E" w:rsidRPr="00DD712E" w:rsidRDefault="00DD712E" w:rsidP="00C71D47">
      <w:pPr>
        <w:pStyle w:val="P-Regular"/>
        <w:numPr>
          <w:ilvl w:val="0"/>
          <w:numId w:val="45"/>
        </w:numPr>
      </w:pPr>
      <w:r w:rsidRPr="00DD712E">
        <w:rPr>
          <w:b/>
          <w:bCs/>
        </w:rPr>
        <w:t>Weight Decay</w:t>
      </w:r>
      <w:r w:rsidRPr="00DD712E">
        <w:t xml:space="preserve">: Applying weight decay during training penalizes </w:t>
      </w:r>
      <w:r w:rsidR="009C7C28" w:rsidRPr="00DD712E">
        <w:t>heavy weight</w:t>
      </w:r>
      <w:r w:rsidRPr="00DD712E">
        <w:t xml:space="preserve"> values, encouraging simpler models that generalize better</w:t>
      </w:r>
      <w:sdt>
        <w:sdtPr>
          <w:id w:val="-870225360"/>
          <w:citation/>
        </w:sdtPr>
        <w:sdtContent>
          <w:r w:rsidR="00872611">
            <w:fldChar w:fldCharType="begin"/>
          </w:r>
          <w:r w:rsidR="00872611">
            <w:rPr>
              <w:lang w:val="en-US"/>
            </w:rPr>
            <w:instrText xml:space="preserve"> CITATION Hua19 \l 1033 </w:instrText>
          </w:r>
          <w:r w:rsidR="00872611">
            <w:fldChar w:fldCharType="separate"/>
          </w:r>
          <w:r w:rsidR="00730456">
            <w:rPr>
              <w:noProof/>
              <w:lang w:val="en-US"/>
            </w:rPr>
            <w:t xml:space="preserve"> </w:t>
          </w:r>
          <w:r w:rsidR="00730456" w:rsidRPr="00730456">
            <w:rPr>
              <w:noProof/>
              <w:lang w:val="en-US"/>
            </w:rPr>
            <w:t>(Huang, et al., 2019)</w:t>
          </w:r>
          <w:r w:rsidR="00872611">
            <w:fldChar w:fldCharType="end"/>
          </w:r>
        </w:sdtContent>
      </w:sdt>
      <w:r w:rsidRPr="00DD712E">
        <w:t xml:space="preserve">. A common setting for weight decay in fine-tuning tasks is </w:t>
      </w:r>
      <w:r w:rsidRPr="00DD712E">
        <w:rPr>
          <w:b/>
          <w:bCs/>
        </w:rPr>
        <w:t>0.01</w:t>
      </w:r>
      <w:r w:rsidRPr="00DD712E">
        <w:t>.</w:t>
      </w:r>
    </w:p>
    <w:p w14:paraId="5CF766AF" w14:textId="090DA08C" w:rsidR="00DD712E" w:rsidRPr="00DD712E" w:rsidRDefault="00DD712E" w:rsidP="00C71D47">
      <w:pPr>
        <w:pStyle w:val="P-Regular"/>
        <w:numPr>
          <w:ilvl w:val="0"/>
          <w:numId w:val="45"/>
        </w:numPr>
      </w:pPr>
      <w:r w:rsidRPr="00DD712E">
        <w:rPr>
          <w:b/>
          <w:bCs/>
        </w:rPr>
        <w:t>Dropout</w:t>
      </w:r>
      <w:r w:rsidRPr="00DD712E">
        <w:t xml:space="preserve">: Introduce </w:t>
      </w:r>
      <w:r w:rsidR="00CA05AA" w:rsidRPr="00DD712E">
        <w:t>dropouts</w:t>
      </w:r>
      <w:r w:rsidRPr="00DD712E">
        <w:t xml:space="preserve"> at different layers in the model to randomly deactivate a percentage of neurons, helping the model generalize better. Dropout rates typically range between </w:t>
      </w:r>
      <w:r w:rsidRPr="00DD712E">
        <w:rPr>
          <w:b/>
          <w:bCs/>
        </w:rPr>
        <w:t>0.1 and 0.3</w:t>
      </w:r>
      <w:sdt>
        <w:sdtPr>
          <w:rPr>
            <w:b/>
            <w:bCs/>
          </w:rPr>
          <w:id w:val="-1557381589"/>
          <w:citation/>
        </w:sdtPr>
        <w:sdtContent>
          <w:r w:rsidR="00A21EB5">
            <w:rPr>
              <w:b/>
              <w:bCs/>
            </w:rPr>
            <w:fldChar w:fldCharType="begin"/>
          </w:r>
          <w:r w:rsidR="00A21EB5">
            <w:rPr>
              <w:b/>
              <w:bCs/>
              <w:lang w:val="en-US"/>
            </w:rPr>
            <w:instrText xml:space="preserve"> CITATION Sri14 \l 1033 </w:instrText>
          </w:r>
          <w:r w:rsidR="00A21EB5">
            <w:rPr>
              <w:b/>
              <w:bCs/>
            </w:rPr>
            <w:fldChar w:fldCharType="separate"/>
          </w:r>
          <w:r w:rsidR="00730456">
            <w:rPr>
              <w:b/>
              <w:bCs/>
              <w:noProof/>
              <w:lang w:val="en-US"/>
            </w:rPr>
            <w:t xml:space="preserve"> </w:t>
          </w:r>
          <w:r w:rsidR="00730456" w:rsidRPr="00730456">
            <w:rPr>
              <w:noProof/>
              <w:lang w:val="en-US"/>
            </w:rPr>
            <w:t>(Srivastava, Hinton, Krizhevsky, Sutskever, &amp; Salakhutdinov, 2014)</w:t>
          </w:r>
          <w:r w:rsidR="00A21EB5">
            <w:rPr>
              <w:b/>
              <w:bCs/>
            </w:rPr>
            <w:fldChar w:fldCharType="end"/>
          </w:r>
        </w:sdtContent>
      </w:sdt>
      <w:r w:rsidRPr="00DD712E">
        <w:t>.</w:t>
      </w:r>
    </w:p>
    <w:p w14:paraId="1A2B1D4B" w14:textId="7CDFEFD5" w:rsidR="00DD712E" w:rsidRPr="00DD712E" w:rsidRDefault="00A21EB5" w:rsidP="00784495">
      <w:pPr>
        <w:pStyle w:val="SC-Source"/>
      </w:pPr>
      <w:r>
        <w:t xml:space="preserve">`` </w:t>
      </w:r>
      <w:r w:rsidR="00DD712E" w:rsidRPr="00DD712E">
        <w:t>python</w:t>
      </w:r>
    </w:p>
    <w:p w14:paraId="08524B1E" w14:textId="77777777" w:rsidR="00DD712E" w:rsidRPr="00DD712E" w:rsidRDefault="00DD712E" w:rsidP="00784495">
      <w:pPr>
        <w:pStyle w:val="SC-Source"/>
      </w:pPr>
      <w:r w:rsidRPr="00DD712E">
        <w:t>training_args = TrainingArguments(</w:t>
      </w:r>
    </w:p>
    <w:p w14:paraId="58187785" w14:textId="77777777" w:rsidR="00DD712E" w:rsidRPr="00DD712E" w:rsidRDefault="00DD712E" w:rsidP="00784495">
      <w:pPr>
        <w:pStyle w:val="SC-Source"/>
      </w:pPr>
      <w:r w:rsidRPr="00DD712E">
        <w:t xml:space="preserve">    weight_decay=0.01,     # Regularization strength</w:t>
      </w:r>
    </w:p>
    <w:p w14:paraId="3DAE0DF0" w14:textId="77777777" w:rsidR="00DD712E" w:rsidRPr="00DD712E" w:rsidRDefault="00DD712E" w:rsidP="00784495">
      <w:pPr>
        <w:pStyle w:val="SC-Source"/>
      </w:pPr>
      <w:r w:rsidRPr="00DD712E">
        <w:t xml:space="preserve">    ...</w:t>
      </w:r>
    </w:p>
    <w:p w14:paraId="59597891" w14:textId="77777777" w:rsidR="00DD712E" w:rsidRDefault="00DD712E" w:rsidP="00784495">
      <w:pPr>
        <w:pStyle w:val="SC-Source"/>
      </w:pPr>
      <w:r w:rsidRPr="00DD712E">
        <w:t>)</w:t>
      </w:r>
    </w:p>
    <w:p w14:paraId="390579A2" w14:textId="10640038" w:rsidR="00784495" w:rsidRPr="00DD712E" w:rsidRDefault="00784495" w:rsidP="00784495">
      <w:pPr>
        <w:pStyle w:val="SC-Source"/>
      </w:pPr>
      <w:r>
        <w:t>``</w:t>
      </w:r>
    </w:p>
    <w:p w14:paraId="58733E59" w14:textId="15B79F21" w:rsidR="00DD712E" w:rsidRPr="00DD712E" w:rsidRDefault="00DD712E" w:rsidP="00784495">
      <w:pPr>
        <w:pStyle w:val="H2-Heading"/>
      </w:pPr>
      <w:r w:rsidRPr="00DD712E">
        <w:t>Batch Size and Gradient Accumulation</w:t>
      </w:r>
    </w:p>
    <w:p w14:paraId="582BB6D8" w14:textId="77777777" w:rsidR="00DD712E" w:rsidRPr="00DD712E" w:rsidRDefault="00DD712E" w:rsidP="00DD712E">
      <w:pPr>
        <w:pStyle w:val="P-Regular"/>
      </w:pPr>
      <w:r w:rsidRPr="00DD712E">
        <w:t>Choosing the right batch size is crucial for achieving a balance between computational efficiency and model performance. Large batch sizes allow for stable gradient updates but require significant memory. Smaller batch sizes introduce noise into the gradient updates but can help models generalize better. However, small batches often slow down training and can hinder performance.</w:t>
      </w:r>
    </w:p>
    <w:p w14:paraId="2012667F" w14:textId="77777777" w:rsidR="00DD712E" w:rsidRPr="00DD712E" w:rsidRDefault="00DD712E" w:rsidP="00DD712E">
      <w:pPr>
        <w:pStyle w:val="P-Regular"/>
      </w:pPr>
      <w:r w:rsidRPr="00DD712E">
        <w:t>To optimize this tradeoff:</w:t>
      </w:r>
    </w:p>
    <w:p w14:paraId="7CF2CA6F" w14:textId="1EC85925" w:rsidR="00DD712E" w:rsidRPr="00DD712E" w:rsidRDefault="00DD712E" w:rsidP="00C71D47">
      <w:pPr>
        <w:pStyle w:val="P-Regular"/>
        <w:numPr>
          <w:ilvl w:val="0"/>
          <w:numId w:val="46"/>
        </w:numPr>
      </w:pPr>
      <w:r w:rsidRPr="00DD712E">
        <w:rPr>
          <w:b/>
          <w:bCs/>
        </w:rPr>
        <w:t>Use Gradient Accumulation</w:t>
      </w:r>
      <w:r w:rsidRPr="00DD712E">
        <w:t xml:space="preserve">: If GPU memory limits your ability to use large batch sizes, consider using gradient accumulation. This approach simulates the effect of larger batches by accumulating gradients over multiple </w:t>
      </w:r>
      <w:r w:rsidR="00CA05AA" w:rsidRPr="00DD712E">
        <w:t>mini batches</w:t>
      </w:r>
      <w:r w:rsidRPr="00DD712E">
        <w:t xml:space="preserve"> before performing an update.</w:t>
      </w:r>
    </w:p>
    <w:p w14:paraId="094CFC4A" w14:textId="3C033CC4" w:rsidR="00DD712E" w:rsidRPr="00DD712E" w:rsidRDefault="00BE53ED" w:rsidP="00BE53ED">
      <w:pPr>
        <w:pStyle w:val="SC-Source"/>
      </w:pPr>
      <w:r>
        <w:t xml:space="preserve">`` </w:t>
      </w:r>
      <w:r w:rsidR="00DD712E" w:rsidRPr="00DD712E">
        <w:t>python</w:t>
      </w:r>
    </w:p>
    <w:p w14:paraId="211F25C5" w14:textId="77777777" w:rsidR="00DD712E" w:rsidRPr="00DD712E" w:rsidRDefault="00DD712E" w:rsidP="00BE53ED">
      <w:pPr>
        <w:pStyle w:val="SC-Source"/>
      </w:pPr>
      <w:r w:rsidRPr="00DD712E">
        <w:lastRenderedPageBreak/>
        <w:t>training_args = TrainingArguments(</w:t>
      </w:r>
    </w:p>
    <w:p w14:paraId="42F8BDD3" w14:textId="77777777" w:rsidR="00DD712E" w:rsidRPr="00DD712E" w:rsidRDefault="00DD712E" w:rsidP="00BE53ED">
      <w:pPr>
        <w:pStyle w:val="SC-Source"/>
      </w:pPr>
      <w:r w:rsidRPr="00DD712E">
        <w:t xml:space="preserve">    per_device_train_batch_size=16,</w:t>
      </w:r>
    </w:p>
    <w:p w14:paraId="5B971786" w14:textId="77777777" w:rsidR="00DD712E" w:rsidRPr="00DD712E" w:rsidRDefault="00DD712E" w:rsidP="00BE53ED">
      <w:pPr>
        <w:pStyle w:val="SC-Source"/>
      </w:pPr>
      <w:r w:rsidRPr="00DD712E">
        <w:t xml:space="preserve">    gradient_accumulation_steps=4,   # Simulate a batch size of 64</w:t>
      </w:r>
    </w:p>
    <w:p w14:paraId="4E6E61A5" w14:textId="77777777" w:rsidR="00DD712E" w:rsidRPr="00DD712E" w:rsidRDefault="00DD712E" w:rsidP="00BE53ED">
      <w:pPr>
        <w:pStyle w:val="SC-Source"/>
      </w:pPr>
      <w:r w:rsidRPr="00DD712E">
        <w:t xml:space="preserve">    ...</w:t>
      </w:r>
    </w:p>
    <w:p w14:paraId="7BA4DB58" w14:textId="77777777" w:rsidR="00DD712E" w:rsidRDefault="00DD712E" w:rsidP="00BE53ED">
      <w:pPr>
        <w:pStyle w:val="SC-Source"/>
      </w:pPr>
      <w:r w:rsidRPr="00DD712E">
        <w:t>)</w:t>
      </w:r>
    </w:p>
    <w:p w14:paraId="024CD8B5" w14:textId="157313AD" w:rsidR="00BE53ED" w:rsidRPr="00DD712E" w:rsidRDefault="00BE53ED" w:rsidP="00BE53ED">
      <w:pPr>
        <w:pStyle w:val="SC-Source"/>
      </w:pPr>
      <w:r>
        <w:t>``</w:t>
      </w:r>
    </w:p>
    <w:p w14:paraId="7E7FA817" w14:textId="77777777" w:rsidR="00DD712E" w:rsidRPr="00DD712E" w:rsidRDefault="00DD712E" w:rsidP="00DD712E">
      <w:pPr>
        <w:pStyle w:val="P-Regular"/>
      </w:pPr>
      <w:r w:rsidRPr="00DD712E">
        <w:t>This technique allows you to leverage the benefits of large batch sizes without increasing memory requirements.</w:t>
      </w:r>
    </w:p>
    <w:p w14:paraId="02607491" w14:textId="4EC1AC7B" w:rsidR="00DD712E" w:rsidRPr="00DD712E" w:rsidRDefault="00DD712E" w:rsidP="00BE53ED">
      <w:pPr>
        <w:pStyle w:val="H2-Heading"/>
      </w:pPr>
      <w:r w:rsidRPr="00DD712E">
        <w:t>Early Stopping and Monitoring Validation Metrics</w:t>
      </w:r>
    </w:p>
    <w:p w14:paraId="49649C0B" w14:textId="17AF4C0B" w:rsidR="00DD712E" w:rsidRPr="00DD712E" w:rsidRDefault="00DD712E" w:rsidP="00DD712E">
      <w:pPr>
        <w:pStyle w:val="P-Regular"/>
      </w:pPr>
      <w:r w:rsidRPr="00DD712E">
        <w:t xml:space="preserve">To avoid overfitting, especially with smaller datasets, use </w:t>
      </w:r>
      <w:r w:rsidRPr="00DD712E">
        <w:rPr>
          <w:b/>
          <w:bCs/>
        </w:rPr>
        <w:t>early stopping</w:t>
      </w:r>
      <w:r w:rsidRPr="00DD712E">
        <w:t xml:space="preserve">. This technique monitors validation metrics such as validation loss or accuracy and halts training when performance ceases to improve after a certain number of epochs. Early stopping prevents the model from learning irrelevant patterns in the training data that </w:t>
      </w:r>
      <w:r w:rsidR="00CA05AA" w:rsidRPr="00DD712E">
        <w:t>do not</w:t>
      </w:r>
      <w:r w:rsidRPr="00DD712E">
        <w:t xml:space="preserve"> generalize to unseen examples.</w:t>
      </w:r>
    </w:p>
    <w:p w14:paraId="33C322C6" w14:textId="77777777" w:rsidR="00DD712E" w:rsidRPr="00DD712E" w:rsidRDefault="00DD712E" w:rsidP="00C71D47">
      <w:pPr>
        <w:pStyle w:val="P-Regular"/>
        <w:numPr>
          <w:ilvl w:val="0"/>
          <w:numId w:val="47"/>
        </w:numPr>
      </w:pPr>
      <w:r w:rsidRPr="00DD712E">
        <w:rPr>
          <w:b/>
          <w:bCs/>
        </w:rPr>
        <w:t>Validation Frequency</w:t>
      </w:r>
      <w:r w:rsidRPr="00DD712E">
        <w:t>: Evaluate your model on a validation set frequently—either at the end of each epoch or every few steps. This enables you to catch signs of overfitting early and allows you to adjust your strategy, such as tuning the learning rate or regularization strength.</w:t>
      </w:r>
    </w:p>
    <w:p w14:paraId="6019C910" w14:textId="48494A43" w:rsidR="00DD712E" w:rsidRPr="00DD712E" w:rsidRDefault="001A3AE4" w:rsidP="001A3AE4">
      <w:pPr>
        <w:pStyle w:val="SC-Source"/>
      </w:pPr>
      <w:r>
        <w:t xml:space="preserve">`` </w:t>
      </w:r>
      <w:r w:rsidR="00DD712E" w:rsidRPr="00DD712E">
        <w:t>python</w:t>
      </w:r>
    </w:p>
    <w:p w14:paraId="2BFD5AAE" w14:textId="77777777" w:rsidR="00DD712E" w:rsidRPr="00DD712E" w:rsidRDefault="00DD712E" w:rsidP="001A3AE4">
      <w:pPr>
        <w:pStyle w:val="SC-Source"/>
      </w:pPr>
      <w:r w:rsidRPr="00DD712E">
        <w:t>training_args = TrainingArguments(</w:t>
      </w:r>
    </w:p>
    <w:p w14:paraId="318C9503" w14:textId="77777777" w:rsidR="00DD712E" w:rsidRPr="00DD712E" w:rsidRDefault="00DD712E" w:rsidP="001A3AE4">
      <w:pPr>
        <w:pStyle w:val="SC-Source"/>
      </w:pPr>
      <w:r w:rsidRPr="00DD712E">
        <w:t xml:space="preserve">    evaluation_strategy="steps",</w:t>
      </w:r>
    </w:p>
    <w:p w14:paraId="793D58B9" w14:textId="77777777" w:rsidR="00DD712E" w:rsidRPr="00DD712E" w:rsidRDefault="00DD712E" w:rsidP="001A3AE4">
      <w:pPr>
        <w:pStyle w:val="SC-Source"/>
      </w:pPr>
      <w:r w:rsidRPr="00DD712E">
        <w:t xml:space="preserve">    eval_steps=500,</w:t>
      </w:r>
    </w:p>
    <w:p w14:paraId="418199BB" w14:textId="77777777" w:rsidR="00DD712E" w:rsidRPr="00DD712E" w:rsidRDefault="00DD712E" w:rsidP="001A3AE4">
      <w:pPr>
        <w:pStyle w:val="SC-Source"/>
      </w:pPr>
      <w:r w:rsidRPr="00DD712E">
        <w:t xml:space="preserve">    ...</w:t>
      </w:r>
    </w:p>
    <w:p w14:paraId="23F383C3" w14:textId="77777777" w:rsidR="00DD712E" w:rsidRDefault="00DD712E" w:rsidP="001A3AE4">
      <w:pPr>
        <w:pStyle w:val="SC-Source"/>
      </w:pPr>
      <w:r w:rsidRPr="00DD712E">
        <w:t>)</w:t>
      </w:r>
    </w:p>
    <w:p w14:paraId="4118D623" w14:textId="3DF9494B" w:rsidR="001A3AE4" w:rsidRPr="00DD712E" w:rsidRDefault="001A3AE4" w:rsidP="001A3AE4">
      <w:pPr>
        <w:pStyle w:val="SC-Source"/>
      </w:pPr>
      <w:r>
        <w:t>``</w:t>
      </w:r>
    </w:p>
    <w:p w14:paraId="501287BC" w14:textId="644B8382" w:rsidR="00DD712E" w:rsidRPr="00DD712E" w:rsidRDefault="00DD712E" w:rsidP="001A3AE4">
      <w:pPr>
        <w:pStyle w:val="H2-Heading"/>
      </w:pPr>
      <w:r w:rsidRPr="00DD712E">
        <w:lastRenderedPageBreak/>
        <w:t>Fine-Tune with Sufficient Epochs</w:t>
      </w:r>
    </w:p>
    <w:p w14:paraId="71EE2477" w14:textId="7DDF7B41" w:rsidR="00DD712E" w:rsidRPr="00DD712E" w:rsidRDefault="00DD712E" w:rsidP="00DD712E">
      <w:pPr>
        <w:pStyle w:val="P-Regular"/>
      </w:pPr>
      <w:r w:rsidRPr="00DD712E">
        <w:t xml:space="preserve">While training models from scratch requires </w:t>
      </w:r>
      <w:r w:rsidR="00984785">
        <w:t>d</w:t>
      </w:r>
      <w:r w:rsidR="00F02B07">
        <w:t>ifferent</w:t>
      </w:r>
      <w:r w:rsidRPr="00DD712E">
        <w:t xml:space="preserve"> epochs to learn patterns, fine-tuning typically requires far fewer. Pre-trained models already possess a strong understanding of language, so 2 to 5 epochs are often sufficient for most fine-tuning tasks. Beyond that, the model risks overfitting to the fine-tuning dataset</w:t>
      </w:r>
      <w:sdt>
        <w:sdtPr>
          <w:id w:val="-1337003079"/>
          <w:citation/>
        </w:sdtPr>
        <w:sdtContent>
          <w:r w:rsidR="007A4F97">
            <w:fldChar w:fldCharType="begin"/>
          </w:r>
          <w:r w:rsidR="007A4F97">
            <w:rPr>
              <w:lang w:val="en-US"/>
            </w:rPr>
            <w:instrText xml:space="preserve"> CITATION devlin2019a \l 1033 </w:instrText>
          </w:r>
          <w:r w:rsidR="007A4F97">
            <w:fldChar w:fldCharType="separate"/>
          </w:r>
          <w:r w:rsidR="00730456">
            <w:rPr>
              <w:noProof/>
              <w:lang w:val="en-US"/>
            </w:rPr>
            <w:t xml:space="preserve"> </w:t>
          </w:r>
          <w:r w:rsidR="00730456" w:rsidRPr="00730456">
            <w:rPr>
              <w:noProof/>
              <w:lang w:val="en-US"/>
            </w:rPr>
            <w:t>(Devlin, Chang, Lee, &amp; Toutanova, 2019)</w:t>
          </w:r>
          <w:r w:rsidR="007A4F97">
            <w:fldChar w:fldCharType="end"/>
          </w:r>
        </w:sdtContent>
      </w:sdt>
      <w:r w:rsidRPr="00DD712E">
        <w:t>.</w:t>
      </w:r>
    </w:p>
    <w:p w14:paraId="57F9DC05" w14:textId="22830A7C" w:rsidR="00DD712E" w:rsidRPr="00DD712E" w:rsidRDefault="00DD712E" w:rsidP="00C71D47">
      <w:pPr>
        <w:pStyle w:val="P-Regular"/>
        <w:numPr>
          <w:ilvl w:val="0"/>
          <w:numId w:val="48"/>
        </w:numPr>
      </w:pPr>
      <w:r w:rsidRPr="00DD712E">
        <w:rPr>
          <w:b/>
          <w:bCs/>
        </w:rPr>
        <w:t>Few Epochs, High Impact</w:t>
      </w:r>
      <w:r w:rsidRPr="00DD712E">
        <w:t xml:space="preserve">: Focus on quality rather than quantity when </w:t>
      </w:r>
      <w:r w:rsidR="00CA05AA" w:rsidRPr="00DD712E">
        <w:t>fine-tuning and</w:t>
      </w:r>
      <w:r w:rsidRPr="00DD712E">
        <w:t xml:space="preserve"> monitor performance closely during each epoch. Keeping the number of epochs small helps the model adapt to the target task without losing the generalization power it acquired during pre-training.</w:t>
      </w:r>
    </w:p>
    <w:p w14:paraId="277A9026" w14:textId="56DCC4B1" w:rsidR="00DD712E" w:rsidRPr="00DD712E" w:rsidRDefault="00DD712E" w:rsidP="001A3AE4">
      <w:pPr>
        <w:pStyle w:val="H2-Heading"/>
      </w:pPr>
      <w:r w:rsidRPr="00DD712E">
        <w:t>Monitor Training with TensorBoard</w:t>
      </w:r>
    </w:p>
    <w:p w14:paraId="23F8BD99" w14:textId="77777777" w:rsidR="00DD712E" w:rsidRPr="00DD712E" w:rsidRDefault="00DD712E" w:rsidP="00DD712E">
      <w:pPr>
        <w:pStyle w:val="P-Regular"/>
      </w:pPr>
      <w:r w:rsidRPr="00DD712E">
        <w:t>Real-time monitoring of your model’s performance during fine-tuning is essential. Hugging Face supports TensorBoard, which allows you to track metrics such as training loss, validation loss, accuracy, and learning rate changes over time.</w:t>
      </w:r>
    </w:p>
    <w:p w14:paraId="188E6E7A" w14:textId="63F25672" w:rsidR="00DD712E" w:rsidRPr="00DD712E" w:rsidRDefault="001A3AE4" w:rsidP="001A3AE4">
      <w:pPr>
        <w:pStyle w:val="SC-Source"/>
      </w:pPr>
      <w:r>
        <w:t xml:space="preserve">`` </w:t>
      </w:r>
      <w:r w:rsidR="00DD712E" w:rsidRPr="00DD712E">
        <w:t>bash</w:t>
      </w:r>
    </w:p>
    <w:p w14:paraId="1017CC84" w14:textId="77777777" w:rsidR="00DD712E" w:rsidRDefault="00DD712E" w:rsidP="001A3AE4">
      <w:pPr>
        <w:pStyle w:val="SC-Source"/>
      </w:pPr>
      <w:r w:rsidRPr="00DD712E">
        <w:t>tensorboard --logdir ./logs</w:t>
      </w:r>
    </w:p>
    <w:p w14:paraId="78A6098F" w14:textId="1846D85D" w:rsidR="001A3AE4" w:rsidRPr="00DD712E" w:rsidRDefault="001A3AE4" w:rsidP="001A3AE4">
      <w:pPr>
        <w:pStyle w:val="SC-Source"/>
      </w:pPr>
      <w:r>
        <w:t>``</w:t>
      </w:r>
    </w:p>
    <w:p w14:paraId="7C0DA86F" w14:textId="77777777" w:rsidR="00DD712E" w:rsidRPr="00DD712E" w:rsidRDefault="00DD712E" w:rsidP="00DD712E">
      <w:pPr>
        <w:pStyle w:val="P-Regular"/>
      </w:pPr>
      <w:r w:rsidRPr="00DD712E">
        <w:t>With TensorBoard, you can visualize the fine-tuning process and identify issues such as overfitting, unstable learning rates, or vanishing gradients. Use these visualizations to make real-time adjustments to your training strategy.</w:t>
      </w:r>
    </w:p>
    <w:p w14:paraId="2ECE8D7F" w14:textId="77DED672" w:rsidR="00DD712E" w:rsidRPr="00DD712E" w:rsidRDefault="001A3AE4" w:rsidP="001A3AE4">
      <w:pPr>
        <w:pStyle w:val="H2-Heading"/>
      </w:pPr>
      <w:r>
        <w:t>Wrap up</w:t>
      </w:r>
    </w:p>
    <w:p w14:paraId="41E391CE" w14:textId="171E43D3" w:rsidR="00DD712E" w:rsidRPr="00DD712E" w:rsidRDefault="00DD712E" w:rsidP="00DD712E">
      <w:pPr>
        <w:pStyle w:val="P-Regular"/>
      </w:pPr>
      <w:r w:rsidRPr="00DD712E">
        <w:t>Optimizing fine-tuning performance for transformer models requires careful selection of pre-trained models, strategic adjustments to hyperparameters, and the use of best practices like gradual layer unfreezing, regularization, and batch size management. Monitoring performance using tools like TensorBoard and applying techniques like early stopping can further enhance the fine-tuning process. By leveraging these best practices, you can ensure that your fine-tuned models generalize well, avoid overfitting, and deliver state-of-the-art performance on specialized NLP tasks.</w:t>
      </w:r>
    </w:p>
    <w:p w14:paraId="08D88A9D" w14:textId="0ED1D6AA" w:rsidR="0029680C" w:rsidRPr="0029680C" w:rsidRDefault="0029680C" w:rsidP="0029680C">
      <w:pPr>
        <w:pStyle w:val="H1-Section"/>
      </w:pPr>
      <w:r w:rsidRPr="0029680C">
        <w:lastRenderedPageBreak/>
        <w:t>Inference and Deployment with Hugging Face Diffusers</w:t>
      </w:r>
    </w:p>
    <w:p w14:paraId="764A5A56" w14:textId="77777777" w:rsidR="0029680C" w:rsidRPr="0029680C" w:rsidRDefault="0029680C" w:rsidP="0029680C">
      <w:pPr>
        <w:pStyle w:val="P-Regular"/>
      </w:pPr>
      <w:r w:rsidRPr="0029680C">
        <w:t>Once a model has been trained or fine-tuned using the Hugging Face Diffusers library, the next crucial steps involve inference and deployment. Inference refers to the process of using a trained model to generate predictions based on new, unseen data. Deployment, on the other hand, involves setting up an environment where the model can serve predictions in real-time or batch mode. Together, these stages enable the application of models to real-world problems in production environments.</w:t>
      </w:r>
    </w:p>
    <w:p w14:paraId="1D788304" w14:textId="77777777" w:rsidR="0029680C" w:rsidRPr="0029680C" w:rsidRDefault="0029680C" w:rsidP="0029680C">
      <w:pPr>
        <w:pStyle w:val="P-Regular"/>
      </w:pPr>
      <w:r w:rsidRPr="0029680C">
        <w:t>This section outlines the best practices and techniques for performing inference and deploying Hugging Face Diffusers models for production, ensuring scalability, reliability, and efficiency.</w:t>
      </w:r>
    </w:p>
    <w:p w14:paraId="3346E7FA" w14:textId="34CDE667" w:rsidR="0029680C" w:rsidRPr="0029680C" w:rsidRDefault="0029680C" w:rsidP="005B1355">
      <w:pPr>
        <w:pStyle w:val="H2-Heading"/>
      </w:pPr>
      <w:r w:rsidRPr="0029680C">
        <w:t>Performing Inference with Hugging Face Diffusers</w:t>
      </w:r>
    </w:p>
    <w:p w14:paraId="423E2C26" w14:textId="77777777" w:rsidR="0029680C" w:rsidRPr="0029680C" w:rsidRDefault="0029680C" w:rsidP="0029680C">
      <w:pPr>
        <w:pStyle w:val="P-Regular"/>
      </w:pPr>
      <w:r w:rsidRPr="0029680C">
        <w:t>Inference forms the core of using trained models to make predictions or generate outputs from new data. The Hugging Face Diffusers library makes this process simple by integrating model loading, tokenization, and prediction generation into an efficient pipeline.</w:t>
      </w:r>
    </w:p>
    <w:p w14:paraId="66308ED6" w14:textId="77777777" w:rsidR="0029680C" w:rsidRPr="0029680C" w:rsidRDefault="0029680C" w:rsidP="00C71D47">
      <w:pPr>
        <w:pStyle w:val="P-Regular"/>
        <w:numPr>
          <w:ilvl w:val="0"/>
          <w:numId w:val="66"/>
        </w:numPr>
      </w:pPr>
      <w:r w:rsidRPr="0029680C">
        <w:rPr>
          <w:b/>
          <w:bCs/>
        </w:rPr>
        <w:t>Loading the Model and Tokenizer</w:t>
      </w:r>
      <w:r w:rsidRPr="0029680C">
        <w:t>: Start by loading both the trained model and the tokenizer used during fine-tuning. The tokenizer processes raw input text into a format the model can interpret.</w:t>
      </w:r>
    </w:p>
    <w:p w14:paraId="6FE48A32" w14:textId="1DD429EF" w:rsidR="0029680C" w:rsidRPr="0029680C" w:rsidRDefault="005B1355" w:rsidP="005B1355">
      <w:pPr>
        <w:pStyle w:val="SC-Source"/>
      </w:pPr>
      <w:r>
        <w:t xml:space="preserve">`` </w:t>
      </w:r>
      <w:r w:rsidR="0029680C" w:rsidRPr="0029680C">
        <w:t>python</w:t>
      </w:r>
    </w:p>
    <w:p w14:paraId="04B5DD5E" w14:textId="77777777" w:rsidR="0029680C" w:rsidRPr="0029680C" w:rsidRDefault="0029680C" w:rsidP="005B1355">
      <w:pPr>
        <w:pStyle w:val="SC-Source"/>
      </w:pPr>
      <w:r w:rsidRPr="0029680C">
        <w:t>from transformers import AutoTokenizer, AutoModelForSequenceClassification</w:t>
      </w:r>
    </w:p>
    <w:p w14:paraId="4FFA12B3" w14:textId="77777777" w:rsidR="0029680C" w:rsidRPr="0029680C" w:rsidRDefault="0029680C" w:rsidP="005B1355">
      <w:pPr>
        <w:pStyle w:val="SC-Source"/>
      </w:pPr>
    </w:p>
    <w:p w14:paraId="47AC35AB" w14:textId="77777777" w:rsidR="0029680C" w:rsidRPr="0029680C" w:rsidRDefault="0029680C" w:rsidP="005B1355">
      <w:pPr>
        <w:pStyle w:val="SC-Source"/>
      </w:pPr>
      <w:r w:rsidRPr="0029680C">
        <w:t># Load tokenizer and trained model</w:t>
      </w:r>
    </w:p>
    <w:p w14:paraId="3493B664" w14:textId="77777777" w:rsidR="0029680C" w:rsidRPr="0029680C" w:rsidRDefault="0029680C" w:rsidP="005B1355">
      <w:pPr>
        <w:pStyle w:val="SC-Source"/>
      </w:pPr>
      <w:r w:rsidRPr="0029680C">
        <w:t>tokenizer = AutoTokenizer.from_pretrained("path_to_model")</w:t>
      </w:r>
    </w:p>
    <w:p w14:paraId="004B4551" w14:textId="77777777" w:rsidR="005B1355" w:rsidRDefault="0029680C" w:rsidP="005B1355">
      <w:pPr>
        <w:pStyle w:val="SC-Source"/>
      </w:pPr>
      <w:r w:rsidRPr="0029680C">
        <w:t>model = AutoModelForSequenceClassification.from_pretrained("path_to_model")</w:t>
      </w:r>
    </w:p>
    <w:p w14:paraId="21C8E8EE" w14:textId="31A0C8FC" w:rsidR="0029680C" w:rsidRPr="0029680C" w:rsidRDefault="005B1355" w:rsidP="005B1355">
      <w:pPr>
        <w:pStyle w:val="SC-Source"/>
      </w:pPr>
      <w:r>
        <w:t>``</w:t>
      </w:r>
    </w:p>
    <w:p w14:paraId="339CBAB1" w14:textId="77777777" w:rsidR="0029680C" w:rsidRPr="0029680C" w:rsidRDefault="0029680C" w:rsidP="00C71D47">
      <w:pPr>
        <w:pStyle w:val="P-Regular"/>
        <w:numPr>
          <w:ilvl w:val="0"/>
          <w:numId w:val="66"/>
        </w:numPr>
      </w:pPr>
      <w:r w:rsidRPr="0029680C">
        <w:rPr>
          <w:b/>
          <w:bCs/>
        </w:rPr>
        <w:lastRenderedPageBreak/>
        <w:t>Preprocessing Input Data</w:t>
      </w:r>
      <w:r w:rsidRPr="0029680C">
        <w:t>: To prepare input text for inference, tokenize it into input IDs and attention masks. This ensures that the model receives data in a format consistent with its training.</w:t>
      </w:r>
    </w:p>
    <w:p w14:paraId="1EB2F60A" w14:textId="7AEDD2E2" w:rsidR="0029680C" w:rsidRPr="0029680C" w:rsidRDefault="00800F35" w:rsidP="00800F35">
      <w:pPr>
        <w:pStyle w:val="SC-Source"/>
      </w:pPr>
      <w:r>
        <w:t xml:space="preserve">`` </w:t>
      </w:r>
      <w:r w:rsidR="0029680C" w:rsidRPr="0029680C">
        <w:t>python</w:t>
      </w:r>
    </w:p>
    <w:p w14:paraId="5042C174" w14:textId="77777777" w:rsidR="0029680C" w:rsidRPr="0029680C" w:rsidRDefault="0029680C" w:rsidP="00800F35">
      <w:pPr>
        <w:pStyle w:val="SC-Source"/>
      </w:pPr>
      <w:r w:rsidRPr="0029680C">
        <w:t># Preprocess input text</w:t>
      </w:r>
    </w:p>
    <w:p w14:paraId="2C0460D9" w14:textId="77777777" w:rsidR="0029680C" w:rsidRPr="0029680C" w:rsidRDefault="0029680C" w:rsidP="00800F35">
      <w:pPr>
        <w:pStyle w:val="SC-Source"/>
      </w:pPr>
      <w:r w:rsidRPr="0029680C">
        <w:t>input_text = "The product exceeded my expectations."</w:t>
      </w:r>
    </w:p>
    <w:p w14:paraId="3F043947" w14:textId="77777777" w:rsidR="0029680C" w:rsidRDefault="0029680C" w:rsidP="00800F35">
      <w:pPr>
        <w:pStyle w:val="SC-Source"/>
      </w:pPr>
      <w:r w:rsidRPr="0029680C">
        <w:t>inputs = tokenizer(input_text, return_tensors="pt", padding=True, truncation=True, max_length=512)</w:t>
      </w:r>
    </w:p>
    <w:p w14:paraId="361392E1" w14:textId="37B6113A" w:rsidR="00800F35" w:rsidRPr="0029680C" w:rsidRDefault="00800F35" w:rsidP="00800F35">
      <w:pPr>
        <w:pStyle w:val="SC-Source"/>
      </w:pPr>
      <w:r>
        <w:t>``</w:t>
      </w:r>
    </w:p>
    <w:p w14:paraId="20162778" w14:textId="77777777" w:rsidR="0029680C" w:rsidRPr="0029680C" w:rsidRDefault="0029680C" w:rsidP="00C71D47">
      <w:pPr>
        <w:pStyle w:val="P-Regular"/>
        <w:numPr>
          <w:ilvl w:val="0"/>
          <w:numId w:val="66"/>
        </w:numPr>
      </w:pPr>
      <w:r w:rsidRPr="0029680C">
        <w:rPr>
          <w:b/>
          <w:bCs/>
        </w:rPr>
        <w:t>Generating Predictions</w:t>
      </w:r>
      <w:r w:rsidRPr="0029680C">
        <w:t>: After processing the input, pass it through the model to generate predictions. Depending on the task (e.g., classification, text generation), predictions may take the form of logits, probability scores, or sequences.</w:t>
      </w:r>
    </w:p>
    <w:p w14:paraId="0CF4F5CC" w14:textId="7C3B4588" w:rsidR="0029680C" w:rsidRPr="0029680C" w:rsidRDefault="00800F35" w:rsidP="00800F35">
      <w:pPr>
        <w:pStyle w:val="SC-Source"/>
      </w:pPr>
      <w:r>
        <w:t xml:space="preserve">`` </w:t>
      </w:r>
      <w:r w:rsidR="0029680C" w:rsidRPr="0029680C">
        <w:t>python</w:t>
      </w:r>
    </w:p>
    <w:p w14:paraId="36461A8E" w14:textId="77777777" w:rsidR="0029680C" w:rsidRPr="0029680C" w:rsidRDefault="0029680C" w:rsidP="00800F35">
      <w:pPr>
        <w:pStyle w:val="SC-Source"/>
      </w:pPr>
      <w:r w:rsidRPr="0029680C">
        <w:t># Perform inference</w:t>
      </w:r>
    </w:p>
    <w:p w14:paraId="3A7578FA" w14:textId="77777777" w:rsidR="0029680C" w:rsidRPr="0029680C" w:rsidRDefault="0029680C" w:rsidP="00800F35">
      <w:pPr>
        <w:pStyle w:val="SC-Source"/>
      </w:pPr>
      <w:r w:rsidRPr="0029680C">
        <w:t>outputs = model(**inputs)</w:t>
      </w:r>
    </w:p>
    <w:p w14:paraId="47AEDBEC" w14:textId="77777777" w:rsidR="0029680C" w:rsidRPr="0029680C" w:rsidRDefault="0029680C" w:rsidP="00800F35">
      <w:pPr>
        <w:pStyle w:val="SC-Source"/>
      </w:pPr>
      <w:r w:rsidRPr="0029680C">
        <w:t>logits = outputs.logits</w:t>
      </w:r>
    </w:p>
    <w:p w14:paraId="1A37C30E" w14:textId="77777777" w:rsidR="0029680C" w:rsidRPr="0029680C" w:rsidRDefault="0029680C" w:rsidP="00800F35">
      <w:pPr>
        <w:pStyle w:val="SC-Source"/>
      </w:pPr>
      <w:r w:rsidRPr="0029680C">
        <w:t>predicted_class = logits.argmax(dim=-1).item()</w:t>
      </w:r>
    </w:p>
    <w:p w14:paraId="6842AD26" w14:textId="77777777" w:rsidR="0029680C" w:rsidRPr="0029680C" w:rsidRDefault="0029680C" w:rsidP="00800F35">
      <w:pPr>
        <w:pStyle w:val="SC-Source"/>
      </w:pPr>
    </w:p>
    <w:p w14:paraId="6ACC2386" w14:textId="77777777" w:rsidR="00800F35" w:rsidRDefault="0029680C" w:rsidP="00800F35">
      <w:pPr>
        <w:pStyle w:val="SC-Source"/>
      </w:pPr>
      <w:r w:rsidRPr="0029680C">
        <w:t>print(f"Predicted class: {predicted_class}")</w:t>
      </w:r>
    </w:p>
    <w:p w14:paraId="60F98C6E" w14:textId="5534EF46" w:rsidR="0029680C" w:rsidRPr="0029680C" w:rsidRDefault="00800F35" w:rsidP="00800F35">
      <w:pPr>
        <w:pStyle w:val="SC-Source"/>
      </w:pPr>
      <w:r>
        <w:t>``</w:t>
      </w:r>
    </w:p>
    <w:p w14:paraId="608D3AF1" w14:textId="77777777" w:rsidR="0029680C" w:rsidRPr="0029680C" w:rsidRDefault="0029680C" w:rsidP="00C71D47">
      <w:pPr>
        <w:pStyle w:val="P-Regular"/>
        <w:numPr>
          <w:ilvl w:val="0"/>
          <w:numId w:val="66"/>
        </w:numPr>
      </w:pPr>
      <w:r w:rsidRPr="0029680C">
        <w:rPr>
          <w:b/>
          <w:bCs/>
        </w:rPr>
        <w:t>Interpreting Model Output</w:t>
      </w:r>
      <w:r w:rsidRPr="0029680C">
        <w:t>: For tasks like classification, the model generates logits, which you must convert into meaningful predictions (e.g., labels or probabilities). Apply the softmax function to convert logits into probability distributions if needed.</w:t>
      </w:r>
    </w:p>
    <w:p w14:paraId="251B075E" w14:textId="5B068D3B" w:rsidR="0029680C" w:rsidRPr="0029680C" w:rsidRDefault="00800F35" w:rsidP="00800F35">
      <w:pPr>
        <w:pStyle w:val="SC-Source"/>
      </w:pPr>
      <w:r>
        <w:t xml:space="preserve">`` </w:t>
      </w:r>
      <w:r w:rsidR="0029680C" w:rsidRPr="0029680C">
        <w:t>python</w:t>
      </w:r>
    </w:p>
    <w:p w14:paraId="422C9557" w14:textId="77777777" w:rsidR="0029680C" w:rsidRPr="0029680C" w:rsidRDefault="0029680C" w:rsidP="00800F35">
      <w:pPr>
        <w:pStyle w:val="SC-Source"/>
      </w:pPr>
      <w:r w:rsidRPr="0029680C">
        <w:t>import torch</w:t>
      </w:r>
    </w:p>
    <w:p w14:paraId="436A1514" w14:textId="77777777" w:rsidR="0029680C" w:rsidRPr="0029680C" w:rsidRDefault="0029680C" w:rsidP="00800F35">
      <w:pPr>
        <w:pStyle w:val="SC-Source"/>
      </w:pPr>
    </w:p>
    <w:p w14:paraId="57B77E60" w14:textId="77777777" w:rsidR="0029680C" w:rsidRPr="0029680C" w:rsidRDefault="0029680C" w:rsidP="00800F35">
      <w:pPr>
        <w:pStyle w:val="SC-Source"/>
      </w:pPr>
      <w:r w:rsidRPr="0029680C">
        <w:lastRenderedPageBreak/>
        <w:t>probabilities = torch.softmax(logits, dim=-1)</w:t>
      </w:r>
    </w:p>
    <w:p w14:paraId="3578081C" w14:textId="77777777" w:rsidR="0029680C" w:rsidRDefault="0029680C" w:rsidP="00800F35">
      <w:pPr>
        <w:pStyle w:val="SC-Source"/>
      </w:pPr>
      <w:r w:rsidRPr="0029680C">
        <w:t>print(f"Class probabilities: {probabilities.tolist()}")</w:t>
      </w:r>
    </w:p>
    <w:p w14:paraId="2FB5207A" w14:textId="1FF44B36" w:rsidR="00800F35" w:rsidRPr="0029680C" w:rsidRDefault="00800F35" w:rsidP="00800F35">
      <w:pPr>
        <w:pStyle w:val="SC-Source"/>
      </w:pPr>
      <w:r>
        <w:t>``</w:t>
      </w:r>
    </w:p>
    <w:p w14:paraId="58DBEED7" w14:textId="77777777" w:rsidR="0029680C" w:rsidRPr="0029680C" w:rsidRDefault="0029680C" w:rsidP="0029680C">
      <w:pPr>
        <w:pStyle w:val="P-Regular"/>
      </w:pPr>
      <w:r w:rsidRPr="0029680C">
        <w:t>By performing these steps, you can use Hugging Face Diffusers models for various tasks such as sentiment analysis, named entity recognition, and text classification.</w:t>
      </w:r>
    </w:p>
    <w:p w14:paraId="086691B0" w14:textId="37DC8867" w:rsidR="0029680C" w:rsidRPr="0029680C" w:rsidRDefault="0029680C" w:rsidP="00800F35">
      <w:pPr>
        <w:pStyle w:val="H2-Heading"/>
      </w:pPr>
      <w:r w:rsidRPr="0029680C">
        <w:t>Deploying Hugging Face Diffusers Models</w:t>
      </w:r>
    </w:p>
    <w:p w14:paraId="61EFCFC6" w14:textId="3BDF2AC1" w:rsidR="0029680C" w:rsidRPr="0029680C" w:rsidRDefault="0029680C" w:rsidP="0029680C">
      <w:pPr>
        <w:pStyle w:val="P-Regular"/>
      </w:pPr>
      <w:r w:rsidRPr="0029680C">
        <w:t xml:space="preserve">Deploying a model involves setting up an infrastructure that serves the model to users or applications in production. This process requires careful attention to scalability, latency, and resource management to ensure that the model can </w:t>
      </w:r>
      <w:r w:rsidR="00E55193" w:rsidRPr="0029680C">
        <w:t>manage</w:t>
      </w:r>
      <w:r w:rsidRPr="0029680C">
        <w:t xml:space="preserve"> real-world traffic and usage.</w:t>
      </w:r>
    </w:p>
    <w:p w14:paraId="4802B9AB" w14:textId="77777777" w:rsidR="0029680C" w:rsidRPr="0029680C" w:rsidRDefault="0029680C" w:rsidP="00C71D47">
      <w:pPr>
        <w:pStyle w:val="P-Regular"/>
        <w:numPr>
          <w:ilvl w:val="0"/>
          <w:numId w:val="67"/>
        </w:numPr>
      </w:pPr>
      <w:r w:rsidRPr="0029680C">
        <w:rPr>
          <w:b/>
          <w:bCs/>
        </w:rPr>
        <w:t>Setting Up a Model API</w:t>
      </w:r>
      <w:r w:rsidRPr="0029680C">
        <w:t xml:space="preserve">: One of the most common ways to deploy a model is to expose it through a RESTful API. This allows external applications to send data to the model and receive predictions in response. Frameworks like </w:t>
      </w:r>
      <w:r w:rsidRPr="0029680C">
        <w:rPr>
          <w:b/>
          <w:bCs/>
        </w:rPr>
        <w:t>FastAPI</w:t>
      </w:r>
      <w:r w:rsidRPr="0029680C">
        <w:t xml:space="preserve"> provide a lightweight and efficient way to build these APIs.</w:t>
      </w:r>
    </w:p>
    <w:p w14:paraId="2B99ADB0" w14:textId="124683FB" w:rsidR="0029680C" w:rsidRPr="0029680C" w:rsidRDefault="0083754A" w:rsidP="0083754A">
      <w:pPr>
        <w:pStyle w:val="SC-Source"/>
      </w:pPr>
      <w:r>
        <w:t xml:space="preserve">`` </w:t>
      </w:r>
      <w:r w:rsidR="0029680C" w:rsidRPr="0029680C">
        <w:t>python</w:t>
      </w:r>
    </w:p>
    <w:p w14:paraId="0C8781E2" w14:textId="77777777" w:rsidR="0029680C" w:rsidRPr="0029680C" w:rsidRDefault="0029680C" w:rsidP="0083754A">
      <w:pPr>
        <w:pStyle w:val="SC-Source"/>
      </w:pPr>
      <w:r w:rsidRPr="0029680C">
        <w:t>from fastapi import FastAPI</w:t>
      </w:r>
    </w:p>
    <w:p w14:paraId="458E82F5" w14:textId="77777777" w:rsidR="0029680C" w:rsidRPr="0029680C" w:rsidRDefault="0029680C" w:rsidP="0083754A">
      <w:pPr>
        <w:pStyle w:val="SC-Source"/>
      </w:pPr>
    </w:p>
    <w:p w14:paraId="0742D244" w14:textId="77777777" w:rsidR="0029680C" w:rsidRPr="0029680C" w:rsidRDefault="0029680C" w:rsidP="0083754A">
      <w:pPr>
        <w:pStyle w:val="SC-Source"/>
      </w:pPr>
      <w:r w:rsidRPr="0029680C">
        <w:t>app = FastAPI()</w:t>
      </w:r>
    </w:p>
    <w:p w14:paraId="29892557" w14:textId="77777777" w:rsidR="0029680C" w:rsidRPr="0029680C" w:rsidRDefault="0029680C" w:rsidP="0083754A">
      <w:pPr>
        <w:pStyle w:val="SC-Source"/>
      </w:pPr>
    </w:p>
    <w:p w14:paraId="0D6A3BA6" w14:textId="77777777" w:rsidR="0029680C" w:rsidRPr="0029680C" w:rsidRDefault="0029680C" w:rsidP="0083754A">
      <w:pPr>
        <w:pStyle w:val="SC-Source"/>
      </w:pPr>
      <w:r w:rsidRPr="0029680C">
        <w:t>@app.post("/predict")</w:t>
      </w:r>
    </w:p>
    <w:p w14:paraId="3F7EF5E5" w14:textId="77777777" w:rsidR="0029680C" w:rsidRPr="0029680C" w:rsidRDefault="0029680C" w:rsidP="0083754A">
      <w:pPr>
        <w:pStyle w:val="SC-Source"/>
      </w:pPr>
      <w:r w:rsidRPr="0029680C">
        <w:t>async def predict(text: str):</w:t>
      </w:r>
    </w:p>
    <w:p w14:paraId="04AC1A93" w14:textId="77777777" w:rsidR="0029680C" w:rsidRPr="0029680C" w:rsidRDefault="0029680C" w:rsidP="0083754A">
      <w:pPr>
        <w:pStyle w:val="SC-Source"/>
      </w:pPr>
      <w:r w:rsidRPr="0029680C">
        <w:t xml:space="preserve">    inputs = tokenizer(text, return_tensors="pt", padding=True, truncation=True)</w:t>
      </w:r>
    </w:p>
    <w:p w14:paraId="59843EB6" w14:textId="77777777" w:rsidR="0029680C" w:rsidRPr="0029680C" w:rsidRDefault="0029680C" w:rsidP="0083754A">
      <w:pPr>
        <w:pStyle w:val="SC-Source"/>
      </w:pPr>
      <w:r w:rsidRPr="0029680C">
        <w:t xml:space="preserve">    outputs = model(**inputs)</w:t>
      </w:r>
    </w:p>
    <w:p w14:paraId="4166A6A1" w14:textId="77777777" w:rsidR="0029680C" w:rsidRPr="0029680C" w:rsidRDefault="0029680C" w:rsidP="0083754A">
      <w:pPr>
        <w:pStyle w:val="SC-Source"/>
      </w:pPr>
      <w:r w:rsidRPr="0029680C">
        <w:t xml:space="preserve">    logits = outputs.logits</w:t>
      </w:r>
    </w:p>
    <w:p w14:paraId="1A135884" w14:textId="77777777" w:rsidR="0029680C" w:rsidRPr="0029680C" w:rsidRDefault="0029680C" w:rsidP="0083754A">
      <w:pPr>
        <w:pStyle w:val="SC-Source"/>
      </w:pPr>
      <w:r w:rsidRPr="0029680C">
        <w:t xml:space="preserve">    predicted_class = logits.argmax(dim=-1).item()</w:t>
      </w:r>
    </w:p>
    <w:p w14:paraId="73377440" w14:textId="77777777" w:rsidR="0029680C" w:rsidRDefault="0029680C" w:rsidP="0083754A">
      <w:pPr>
        <w:pStyle w:val="SC-Source"/>
      </w:pPr>
      <w:r w:rsidRPr="0029680C">
        <w:t xml:space="preserve">    return {"predicted_class": predicted_class}</w:t>
      </w:r>
    </w:p>
    <w:p w14:paraId="198C2E21" w14:textId="70367CF1" w:rsidR="0083754A" w:rsidRPr="0029680C" w:rsidRDefault="0083754A" w:rsidP="0083754A">
      <w:pPr>
        <w:pStyle w:val="SC-Source"/>
      </w:pPr>
      <w:r>
        <w:lastRenderedPageBreak/>
        <w:t>``</w:t>
      </w:r>
    </w:p>
    <w:p w14:paraId="3173B336" w14:textId="77777777" w:rsidR="0029680C" w:rsidRPr="0029680C" w:rsidRDefault="0029680C" w:rsidP="00C71D47">
      <w:pPr>
        <w:pStyle w:val="P-Regular"/>
        <w:numPr>
          <w:ilvl w:val="0"/>
          <w:numId w:val="67"/>
        </w:numPr>
      </w:pPr>
      <w:r w:rsidRPr="0029680C">
        <w:rPr>
          <w:b/>
          <w:bCs/>
        </w:rPr>
        <w:t>Containerizing the Model with Docker</w:t>
      </w:r>
      <w:r w:rsidRPr="0029680C">
        <w:t>: To ensure that the model runs consistently across different environments, containerize it using Docker. This approach bundles the model, its dependencies, and the API code into a lightweight, portable container.</w:t>
      </w:r>
    </w:p>
    <w:p w14:paraId="3EAEF11D" w14:textId="77777777" w:rsidR="0029680C" w:rsidRPr="0029680C" w:rsidRDefault="0029680C" w:rsidP="0029680C">
      <w:pPr>
        <w:pStyle w:val="P-Regular"/>
      </w:pPr>
      <w:r w:rsidRPr="0029680C">
        <w:t>A simple Dockerfile for deploying the Hugging Face model could look like this:</w:t>
      </w:r>
    </w:p>
    <w:p w14:paraId="5864BED9" w14:textId="009F038F" w:rsidR="0029680C" w:rsidRPr="0029680C" w:rsidRDefault="0083754A" w:rsidP="003D3593">
      <w:pPr>
        <w:pStyle w:val="SC-Source"/>
      </w:pPr>
      <w:r>
        <w:t xml:space="preserve">`` </w:t>
      </w:r>
      <w:r w:rsidR="0029680C" w:rsidRPr="0029680C">
        <w:t>Dockerfile</w:t>
      </w:r>
    </w:p>
    <w:p w14:paraId="42EBCA04" w14:textId="77777777" w:rsidR="0029680C" w:rsidRPr="0029680C" w:rsidRDefault="0029680C" w:rsidP="003D3593">
      <w:pPr>
        <w:pStyle w:val="SC-Source"/>
      </w:pPr>
      <w:r w:rsidRPr="0029680C">
        <w:t>FROM python:3.8</w:t>
      </w:r>
    </w:p>
    <w:p w14:paraId="6AB1C70E" w14:textId="77777777" w:rsidR="0029680C" w:rsidRPr="0029680C" w:rsidRDefault="0029680C" w:rsidP="003D3593">
      <w:pPr>
        <w:pStyle w:val="SC-Source"/>
      </w:pPr>
    </w:p>
    <w:p w14:paraId="412E487D" w14:textId="77777777" w:rsidR="0029680C" w:rsidRPr="0029680C" w:rsidRDefault="0029680C" w:rsidP="003D3593">
      <w:pPr>
        <w:pStyle w:val="SC-Source"/>
      </w:pPr>
      <w:r w:rsidRPr="0029680C">
        <w:t># Install dependencies</w:t>
      </w:r>
    </w:p>
    <w:p w14:paraId="279FCC89" w14:textId="77777777" w:rsidR="0029680C" w:rsidRPr="0029680C" w:rsidRDefault="0029680C" w:rsidP="003D3593">
      <w:pPr>
        <w:pStyle w:val="SC-Source"/>
      </w:pPr>
      <w:r w:rsidRPr="0029680C">
        <w:t>RUN pip install transformers fastapi uvicorn</w:t>
      </w:r>
    </w:p>
    <w:p w14:paraId="3876778A" w14:textId="77777777" w:rsidR="0029680C" w:rsidRPr="0029680C" w:rsidRDefault="0029680C" w:rsidP="003D3593">
      <w:pPr>
        <w:pStyle w:val="SC-Source"/>
      </w:pPr>
    </w:p>
    <w:p w14:paraId="33D4C5D2" w14:textId="77777777" w:rsidR="0029680C" w:rsidRPr="0029680C" w:rsidRDefault="0029680C" w:rsidP="003D3593">
      <w:pPr>
        <w:pStyle w:val="SC-Source"/>
      </w:pPr>
      <w:r w:rsidRPr="0029680C">
        <w:t># Copy the model and API code into the container</w:t>
      </w:r>
    </w:p>
    <w:p w14:paraId="04B5D738" w14:textId="77777777" w:rsidR="0029680C" w:rsidRPr="0029680C" w:rsidRDefault="0029680C" w:rsidP="003D3593">
      <w:pPr>
        <w:pStyle w:val="SC-Source"/>
      </w:pPr>
      <w:r w:rsidRPr="0029680C">
        <w:t>COPY . /app</w:t>
      </w:r>
    </w:p>
    <w:p w14:paraId="4F0E2F39" w14:textId="77777777" w:rsidR="0029680C" w:rsidRPr="0029680C" w:rsidRDefault="0029680C" w:rsidP="003D3593">
      <w:pPr>
        <w:pStyle w:val="SC-Source"/>
      </w:pPr>
      <w:r w:rsidRPr="0029680C">
        <w:t>WORKDIR /app</w:t>
      </w:r>
    </w:p>
    <w:p w14:paraId="6E367A2B" w14:textId="77777777" w:rsidR="0029680C" w:rsidRPr="0029680C" w:rsidRDefault="0029680C" w:rsidP="003D3593">
      <w:pPr>
        <w:pStyle w:val="SC-Source"/>
      </w:pPr>
    </w:p>
    <w:p w14:paraId="3AF9A301" w14:textId="77777777" w:rsidR="0029680C" w:rsidRPr="0029680C" w:rsidRDefault="0029680C" w:rsidP="003D3593">
      <w:pPr>
        <w:pStyle w:val="SC-Source"/>
      </w:pPr>
      <w:r w:rsidRPr="0029680C">
        <w:t># Expose API port</w:t>
      </w:r>
    </w:p>
    <w:p w14:paraId="15EF400C" w14:textId="77777777" w:rsidR="0029680C" w:rsidRPr="0029680C" w:rsidRDefault="0029680C" w:rsidP="003D3593">
      <w:pPr>
        <w:pStyle w:val="SC-Source"/>
      </w:pPr>
      <w:r w:rsidRPr="0029680C">
        <w:t>EXPOSE 8000</w:t>
      </w:r>
    </w:p>
    <w:p w14:paraId="1678C84E" w14:textId="77777777" w:rsidR="0029680C" w:rsidRPr="0029680C" w:rsidRDefault="0029680C" w:rsidP="003D3593">
      <w:pPr>
        <w:pStyle w:val="SC-Source"/>
      </w:pPr>
    </w:p>
    <w:p w14:paraId="32A917CD" w14:textId="77777777" w:rsidR="0029680C" w:rsidRPr="0029680C" w:rsidRDefault="0029680C" w:rsidP="003D3593">
      <w:pPr>
        <w:pStyle w:val="SC-Source"/>
      </w:pPr>
      <w:r w:rsidRPr="0029680C">
        <w:t># Run the FastAPI app</w:t>
      </w:r>
    </w:p>
    <w:p w14:paraId="1C02E78B" w14:textId="77777777" w:rsidR="0029680C" w:rsidRDefault="0029680C" w:rsidP="003D3593">
      <w:pPr>
        <w:pStyle w:val="SC-Source"/>
      </w:pPr>
      <w:r w:rsidRPr="0029680C">
        <w:t>CMD ["uvicorn", "app:app", "--host", "0.0.0.0", "--port", "8000"]</w:t>
      </w:r>
    </w:p>
    <w:p w14:paraId="17D09C2B" w14:textId="62EC7894" w:rsidR="003D3593" w:rsidRPr="0029680C" w:rsidRDefault="003D3593" w:rsidP="003D3593">
      <w:pPr>
        <w:pStyle w:val="SC-Source"/>
      </w:pPr>
      <w:r>
        <w:t>``</w:t>
      </w:r>
    </w:p>
    <w:p w14:paraId="367991B1" w14:textId="77777777" w:rsidR="0029680C" w:rsidRPr="0029680C" w:rsidRDefault="0029680C" w:rsidP="0029680C">
      <w:pPr>
        <w:pStyle w:val="P-Regular"/>
      </w:pPr>
      <w:r w:rsidRPr="0029680C">
        <w:t>After building the Docker image, you can deploy it locally or on cloud platforms like AWS, GCP, or Azure, ensuring consistency across different environments.</w:t>
      </w:r>
    </w:p>
    <w:p w14:paraId="70D7171A" w14:textId="50149776" w:rsidR="0029680C" w:rsidRPr="0029680C" w:rsidRDefault="003D3593" w:rsidP="003D3593">
      <w:pPr>
        <w:pStyle w:val="SC-Source"/>
      </w:pPr>
      <w:r>
        <w:t xml:space="preserve">`` </w:t>
      </w:r>
      <w:r w:rsidR="0029680C" w:rsidRPr="0029680C">
        <w:t>bash</w:t>
      </w:r>
    </w:p>
    <w:p w14:paraId="7FD275AB" w14:textId="77777777" w:rsidR="0029680C" w:rsidRPr="0029680C" w:rsidRDefault="0029680C" w:rsidP="003D3593">
      <w:pPr>
        <w:pStyle w:val="SC-Source"/>
      </w:pPr>
      <w:r w:rsidRPr="0029680C">
        <w:t>docker build -t huggingface-api .</w:t>
      </w:r>
    </w:p>
    <w:p w14:paraId="47F92824" w14:textId="77777777" w:rsidR="0029680C" w:rsidRDefault="0029680C" w:rsidP="003D3593">
      <w:pPr>
        <w:pStyle w:val="SC-Source"/>
      </w:pPr>
      <w:r w:rsidRPr="0029680C">
        <w:lastRenderedPageBreak/>
        <w:t>docker run -p 8000:8000 huggingface-api</w:t>
      </w:r>
    </w:p>
    <w:p w14:paraId="3B11DD0C" w14:textId="0D8E27FB" w:rsidR="003D3593" w:rsidRPr="0029680C" w:rsidRDefault="003D3593" w:rsidP="003D3593">
      <w:pPr>
        <w:pStyle w:val="SC-Source"/>
      </w:pPr>
      <w:r>
        <w:t>``</w:t>
      </w:r>
    </w:p>
    <w:p w14:paraId="3C85D335" w14:textId="478DE509" w:rsidR="0029680C" w:rsidRPr="0029680C" w:rsidRDefault="0029680C" w:rsidP="00C71D47">
      <w:pPr>
        <w:pStyle w:val="P-Regular"/>
        <w:numPr>
          <w:ilvl w:val="0"/>
          <w:numId w:val="67"/>
        </w:numPr>
      </w:pPr>
      <w:r w:rsidRPr="0029680C">
        <w:rPr>
          <w:b/>
          <w:bCs/>
        </w:rPr>
        <w:t>Scaling the Model with Kubernetes</w:t>
      </w:r>
      <w:r w:rsidRPr="0029680C">
        <w:t xml:space="preserve">: To </w:t>
      </w:r>
      <w:r w:rsidR="00E55193" w:rsidRPr="0029680C">
        <w:t>manage</w:t>
      </w:r>
      <w:r w:rsidRPr="0029680C">
        <w:t xml:space="preserve"> varying levels of traffic, especially during peak periods, Kubernetes offers a powerful solution for scaling models dynamically. Kubernetes allows you to deploy multiple instances of the model (pods) and distribute incoming traffic across them, ensuring high availability and low latency.</w:t>
      </w:r>
    </w:p>
    <w:p w14:paraId="750461D5" w14:textId="77777777" w:rsidR="0029680C" w:rsidRPr="0029680C" w:rsidRDefault="0029680C" w:rsidP="0029680C">
      <w:pPr>
        <w:pStyle w:val="P-Regular"/>
      </w:pPr>
      <w:r w:rsidRPr="0029680C">
        <w:t>Example Kubernetes configuration (deployment.yaml):</w:t>
      </w:r>
    </w:p>
    <w:p w14:paraId="442A1074" w14:textId="650E0B5C" w:rsidR="0029680C" w:rsidRPr="0029680C" w:rsidRDefault="003D3593" w:rsidP="003D3593">
      <w:pPr>
        <w:pStyle w:val="SC-Source"/>
      </w:pPr>
      <w:r>
        <w:t xml:space="preserve">`` </w:t>
      </w:r>
      <w:r w:rsidR="0029680C" w:rsidRPr="0029680C">
        <w:t>yaml</w:t>
      </w:r>
    </w:p>
    <w:p w14:paraId="768119F0" w14:textId="77777777" w:rsidR="0029680C" w:rsidRPr="0029680C" w:rsidRDefault="0029680C" w:rsidP="003D3593">
      <w:pPr>
        <w:pStyle w:val="SC-Source"/>
      </w:pPr>
      <w:r w:rsidRPr="0029680C">
        <w:t>apiVersion: apps/v1</w:t>
      </w:r>
    </w:p>
    <w:p w14:paraId="51CCF71C" w14:textId="77777777" w:rsidR="0029680C" w:rsidRPr="0029680C" w:rsidRDefault="0029680C" w:rsidP="003D3593">
      <w:pPr>
        <w:pStyle w:val="SC-Source"/>
      </w:pPr>
      <w:r w:rsidRPr="0029680C">
        <w:t>kind: Deployment</w:t>
      </w:r>
    </w:p>
    <w:p w14:paraId="3F30CECE" w14:textId="77777777" w:rsidR="0029680C" w:rsidRPr="0029680C" w:rsidRDefault="0029680C" w:rsidP="003D3593">
      <w:pPr>
        <w:pStyle w:val="SC-Source"/>
      </w:pPr>
      <w:r w:rsidRPr="0029680C">
        <w:t>metadata:</w:t>
      </w:r>
    </w:p>
    <w:p w14:paraId="4E7A8250" w14:textId="77777777" w:rsidR="0029680C" w:rsidRPr="0029680C" w:rsidRDefault="0029680C" w:rsidP="003D3593">
      <w:pPr>
        <w:pStyle w:val="SC-Source"/>
      </w:pPr>
      <w:r w:rsidRPr="0029680C">
        <w:t xml:space="preserve">  name: huggingface-deployment</w:t>
      </w:r>
    </w:p>
    <w:p w14:paraId="4CE609DC" w14:textId="77777777" w:rsidR="0029680C" w:rsidRPr="0029680C" w:rsidRDefault="0029680C" w:rsidP="003D3593">
      <w:pPr>
        <w:pStyle w:val="SC-Source"/>
      </w:pPr>
      <w:r w:rsidRPr="0029680C">
        <w:t>spec:</w:t>
      </w:r>
    </w:p>
    <w:p w14:paraId="30150BBF" w14:textId="77777777" w:rsidR="0029680C" w:rsidRPr="0029680C" w:rsidRDefault="0029680C" w:rsidP="003D3593">
      <w:pPr>
        <w:pStyle w:val="SC-Source"/>
      </w:pPr>
      <w:r w:rsidRPr="0029680C">
        <w:t xml:space="preserve">  replicas: 3</w:t>
      </w:r>
    </w:p>
    <w:p w14:paraId="32707B86" w14:textId="77777777" w:rsidR="0029680C" w:rsidRPr="0029680C" w:rsidRDefault="0029680C" w:rsidP="003D3593">
      <w:pPr>
        <w:pStyle w:val="SC-Source"/>
      </w:pPr>
      <w:r w:rsidRPr="0029680C">
        <w:t xml:space="preserve">  selector:</w:t>
      </w:r>
    </w:p>
    <w:p w14:paraId="203F950E" w14:textId="77777777" w:rsidR="0029680C" w:rsidRPr="0029680C" w:rsidRDefault="0029680C" w:rsidP="003D3593">
      <w:pPr>
        <w:pStyle w:val="SC-Source"/>
      </w:pPr>
      <w:r w:rsidRPr="0029680C">
        <w:t xml:space="preserve">    matchLabels:</w:t>
      </w:r>
    </w:p>
    <w:p w14:paraId="4245F79A" w14:textId="77777777" w:rsidR="0029680C" w:rsidRPr="0029680C" w:rsidRDefault="0029680C" w:rsidP="003D3593">
      <w:pPr>
        <w:pStyle w:val="SC-Source"/>
      </w:pPr>
      <w:r w:rsidRPr="0029680C">
        <w:t xml:space="preserve">      app: huggingface</w:t>
      </w:r>
    </w:p>
    <w:p w14:paraId="1138ADA8" w14:textId="77777777" w:rsidR="0029680C" w:rsidRPr="0029680C" w:rsidRDefault="0029680C" w:rsidP="003D3593">
      <w:pPr>
        <w:pStyle w:val="SC-Source"/>
      </w:pPr>
      <w:r w:rsidRPr="0029680C">
        <w:t xml:space="preserve">  template:</w:t>
      </w:r>
    </w:p>
    <w:p w14:paraId="466AD049" w14:textId="77777777" w:rsidR="0029680C" w:rsidRPr="0029680C" w:rsidRDefault="0029680C" w:rsidP="003D3593">
      <w:pPr>
        <w:pStyle w:val="SC-Source"/>
      </w:pPr>
      <w:r w:rsidRPr="0029680C">
        <w:t xml:space="preserve">    metadata:</w:t>
      </w:r>
    </w:p>
    <w:p w14:paraId="0AC55A96" w14:textId="77777777" w:rsidR="0029680C" w:rsidRPr="0029680C" w:rsidRDefault="0029680C" w:rsidP="003D3593">
      <w:pPr>
        <w:pStyle w:val="SC-Source"/>
      </w:pPr>
      <w:r w:rsidRPr="0029680C">
        <w:t xml:space="preserve">      labels:</w:t>
      </w:r>
    </w:p>
    <w:p w14:paraId="5030ECB4" w14:textId="77777777" w:rsidR="0029680C" w:rsidRPr="0029680C" w:rsidRDefault="0029680C" w:rsidP="003D3593">
      <w:pPr>
        <w:pStyle w:val="SC-Source"/>
      </w:pPr>
      <w:r w:rsidRPr="0029680C">
        <w:t xml:space="preserve">        app: huggingface</w:t>
      </w:r>
    </w:p>
    <w:p w14:paraId="7FF5A8C7" w14:textId="77777777" w:rsidR="0029680C" w:rsidRPr="0029680C" w:rsidRDefault="0029680C" w:rsidP="003D3593">
      <w:pPr>
        <w:pStyle w:val="SC-Source"/>
      </w:pPr>
      <w:r w:rsidRPr="0029680C">
        <w:t xml:space="preserve">    spec:</w:t>
      </w:r>
    </w:p>
    <w:p w14:paraId="0E58D002" w14:textId="77777777" w:rsidR="0029680C" w:rsidRPr="0029680C" w:rsidRDefault="0029680C" w:rsidP="003D3593">
      <w:pPr>
        <w:pStyle w:val="SC-Source"/>
      </w:pPr>
      <w:r w:rsidRPr="0029680C">
        <w:t xml:space="preserve">      containers:</w:t>
      </w:r>
    </w:p>
    <w:p w14:paraId="00309DFE" w14:textId="77777777" w:rsidR="0029680C" w:rsidRPr="0029680C" w:rsidRDefault="0029680C" w:rsidP="003D3593">
      <w:pPr>
        <w:pStyle w:val="SC-Source"/>
      </w:pPr>
      <w:r w:rsidRPr="0029680C">
        <w:t xml:space="preserve">      - name: huggingface-container</w:t>
      </w:r>
    </w:p>
    <w:p w14:paraId="6429D4C4" w14:textId="77777777" w:rsidR="0029680C" w:rsidRPr="0029680C" w:rsidRDefault="0029680C" w:rsidP="003D3593">
      <w:pPr>
        <w:pStyle w:val="SC-Source"/>
      </w:pPr>
      <w:r w:rsidRPr="0029680C">
        <w:t xml:space="preserve">        image: huggingface-api</w:t>
      </w:r>
    </w:p>
    <w:p w14:paraId="33D44596" w14:textId="77777777" w:rsidR="0029680C" w:rsidRPr="0029680C" w:rsidRDefault="0029680C" w:rsidP="003D3593">
      <w:pPr>
        <w:pStyle w:val="SC-Source"/>
      </w:pPr>
      <w:r w:rsidRPr="0029680C">
        <w:lastRenderedPageBreak/>
        <w:t xml:space="preserve">        ports:</w:t>
      </w:r>
    </w:p>
    <w:p w14:paraId="717E604F" w14:textId="77777777" w:rsidR="0029680C" w:rsidRPr="0029680C" w:rsidRDefault="0029680C" w:rsidP="003D3593">
      <w:pPr>
        <w:pStyle w:val="SC-Source"/>
      </w:pPr>
      <w:r w:rsidRPr="0029680C">
        <w:t xml:space="preserve">        - containerPort: 8000</w:t>
      </w:r>
    </w:p>
    <w:p w14:paraId="1841A838" w14:textId="77777777" w:rsidR="0029680C" w:rsidRPr="0029680C" w:rsidRDefault="0029680C" w:rsidP="003D3593">
      <w:pPr>
        <w:pStyle w:val="SC-Source"/>
      </w:pPr>
      <w:r w:rsidRPr="0029680C">
        <w:t>---</w:t>
      </w:r>
    </w:p>
    <w:p w14:paraId="29DF2704" w14:textId="77777777" w:rsidR="0029680C" w:rsidRPr="0029680C" w:rsidRDefault="0029680C" w:rsidP="003D3593">
      <w:pPr>
        <w:pStyle w:val="SC-Source"/>
      </w:pPr>
      <w:r w:rsidRPr="0029680C">
        <w:t>apiVersion: v1</w:t>
      </w:r>
    </w:p>
    <w:p w14:paraId="70E8808B" w14:textId="77777777" w:rsidR="0029680C" w:rsidRPr="0029680C" w:rsidRDefault="0029680C" w:rsidP="003D3593">
      <w:pPr>
        <w:pStyle w:val="SC-Source"/>
      </w:pPr>
      <w:r w:rsidRPr="0029680C">
        <w:t>kind: Service</w:t>
      </w:r>
    </w:p>
    <w:p w14:paraId="22984843" w14:textId="77777777" w:rsidR="0029680C" w:rsidRPr="0029680C" w:rsidRDefault="0029680C" w:rsidP="003D3593">
      <w:pPr>
        <w:pStyle w:val="SC-Source"/>
      </w:pPr>
      <w:r w:rsidRPr="0029680C">
        <w:t>metadata:</w:t>
      </w:r>
    </w:p>
    <w:p w14:paraId="4718FE3E" w14:textId="77777777" w:rsidR="0029680C" w:rsidRPr="0029680C" w:rsidRDefault="0029680C" w:rsidP="003D3593">
      <w:pPr>
        <w:pStyle w:val="SC-Source"/>
      </w:pPr>
      <w:r w:rsidRPr="0029680C">
        <w:t xml:space="preserve">  name: huggingface-service</w:t>
      </w:r>
    </w:p>
    <w:p w14:paraId="24DE6A70" w14:textId="77777777" w:rsidR="0029680C" w:rsidRPr="0029680C" w:rsidRDefault="0029680C" w:rsidP="003D3593">
      <w:pPr>
        <w:pStyle w:val="SC-Source"/>
      </w:pPr>
      <w:r w:rsidRPr="0029680C">
        <w:t>spec:</w:t>
      </w:r>
    </w:p>
    <w:p w14:paraId="03A62355" w14:textId="77777777" w:rsidR="0029680C" w:rsidRPr="0029680C" w:rsidRDefault="0029680C" w:rsidP="003D3593">
      <w:pPr>
        <w:pStyle w:val="SC-Source"/>
      </w:pPr>
      <w:r w:rsidRPr="0029680C">
        <w:t xml:space="preserve">  selector:</w:t>
      </w:r>
    </w:p>
    <w:p w14:paraId="17A622C9" w14:textId="77777777" w:rsidR="0029680C" w:rsidRPr="0029680C" w:rsidRDefault="0029680C" w:rsidP="003D3593">
      <w:pPr>
        <w:pStyle w:val="SC-Source"/>
      </w:pPr>
      <w:r w:rsidRPr="0029680C">
        <w:t xml:space="preserve">    app: huggingface</w:t>
      </w:r>
    </w:p>
    <w:p w14:paraId="5B91479E" w14:textId="77777777" w:rsidR="0029680C" w:rsidRPr="0029680C" w:rsidRDefault="0029680C" w:rsidP="003D3593">
      <w:pPr>
        <w:pStyle w:val="SC-Source"/>
      </w:pPr>
      <w:r w:rsidRPr="0029680C">
        <w:t xml:space="preserve">  ports:</w:t>
      </w:r>
    </w:p>
    <w:p w14:paraId="6F7566FD" w14:textId="77777777" w:rsidR="0029680C" w:rsidRPr="0029680C" w:rsidRDefault="0029680C" w:rsidP="003D3593">
      <w:pPr>
        <w:pStyle w:val="SC-Source"/>
      </w:pPr>
      <w:r w:rsidRPr="0029680C">
        <w:t xml:space="preserve">    - protocol: TCP</w:t>
      </w:r>
    </w:p>
    <w:p w14:paraId="05FCFC03" w14:textId="77777777" w:rsidR="0029680C" w:rsidRPr="0029680C" w:rsidRDefault="0029680C" w:rsidP="003D3593">
      <w:pPr>
        <w:pStyle w:val="SC-Source"/>
      </w:pPr>
      <w:r w:rsidRPr="0029680C">
        <w:t xml:space="preserve">      port: 80</w:t>
      </w:r>
    </w:p>
    <w:p w14:paraId="555CBB8E" w14:textId="77777777" w:rsidR="0029680C" w:rsidRPr="0029680C" w:rsidRDefault="0029680C" w:rsidP="003D3593">
      <w:pPr>
        <w:pStyle w:val="SC-Source"/>
      </w:pPr>
      <w:r w:rsidRPr="0029680C">
        <w:t xml:space="preserve">      targetPort: 8000</w:t>
      </w:r>
    </w:p>
    <w:p w14:paraId="619426D4" w14:textId="77777777" w:rsidR="0029680C" w:rsidRDefault="0029680C" w:rsidP="003D3593">
      <w:pPr>
        <w:pStyle w:val="SC-Source"/>
      </w:pPr>
      <w:r w:rsidRPr="0029680C">
        <w:t xml:space="preserve">  type: LoadBalancer</w:t>
      </w:r>
    </w:p>
    <w:p w14:paraId="54CDC27C" w14:textId="5A5F0D86" w:rsidR="003D3593" w:rsidRPr="0029680C" w:rsidRDefault="003D3593" w:rsidP="003D3593">
      <w:pPr>
        <w:pStyle w:val="SC-Source"/>
      </w:pPr>
      <w:r>
        <w:t>``</w:t>
      </w:r>
    </w:p>
    <w:p w14:paraId="0BA2709B" w14:textId="77777777" w:rsidR="0029680C" w:rsidRPr="0029680C" w:rsidRDefault="0029680C" w:rsidP="0029680C">
      <w:pPr>
        <w:pStyle w:val="P-Regular"/>
      </w:pPr>
      <w:r w:rsidRPr="0029680C">
        <w:t>By using Kubernetes' auto-scaling capabilities, you can automatically adjust the number of model instances based on CPU or memory usage.</w:t>
      </w:r>
    </w:p>
    <w:p w14:paraId="71C698C3" w14:textId="35B4BAB6" w:rsidR="0029680C" w:rsidRPr="0029680C" w:rsidRDefault="0029680C" w:rsidP="00C71D47">
      <w:pPr>
        <w:pStyle w:val="P-Regular"/>
        <w:numPr>
          <w:ilvl w:val="0"/>
          <w:numId w:val="67"/>
        </w:numPr>
      </w:pPr>
      <w:r w:rsidRPr="0029680C">
        <w:rPr>
          <w:b/>
          <w:bCs/>
        </w:rPr>
        <w:t>Optimizing Model Deployment for Performance</w:t>
      </w:r>
      <w:r w:rsidRPr="0029680C">
        <w:t xml:space="preserve">: </w:t>
      </w:r>
      <w:r w:rsidR="00E55193">
        <w:t xml:space="preserve">There are </w:t>
      </w:r>
      <w:r w:rsidRPr="0029680C">
        <w:t xml:space="preserve">optimization techniques </w:t>
      </w:r>
      <w:r w:rsidR="00E55193">
        <w:t xml:space="preserve">to </w:t>
      </w:r>
      <w:r w:rsidRPr="0029680C">
        <w:t>improve model deployment performance in production:</w:t>
      </w:r>
    </w:p>
    <w:p w14:paraId="6ADF625B" w14:textId="77777777" w:rsidR="0029680C" w:rsidRPr="0029680C" w:rsidRDefault="0029680C" w:rsidP="00C71D47">
      <w:pPr>
        <w:pStyle w:val="P-Regular"/>
        <w:numPr>
          <w:ilvl w:val="1"/>
          <w:numId w:val="67"/>
        </w:numPr>
      </w:pPr>
      <w:r w:rsidRPr="0029680C">
        <w:rPr>
          <w:b/>
          <w:bCs/>
        </w:rPr>
        <w:t>Batch Inference</w:t>
      </w:r>
      <w:r w:rsidRPr="0029680C">
        <w:t>: Process multiple input requests in batches to improve throughput and reduce latency. This is particularly useful in scenarios where high request volumes are expected, such as real-time analytics systems.</w:t>
      </w:r>
    </w:p>
    <w:p w14:paraId="16CD1E18" w14:textId="77777777" w:rsidR="0029680C" w:rsidRPr="0029680C" w:rsidRDefault="0029680C" w:rsidP="00C71D47">
      <w:pPr>
        <w:pStyle w:val="P-Regular"/>
        <w:numPr>
          <w:ilvl w:val="1"/>
          <w:numId w:val="67"/>
        </w:numPr>
      </w:pPr>
      <w:r w:rsidRPr="0029680C">
        <w:rPr>
          <w:b/>
          <w:bCs/>
        </w:rPr>
        <w:t>Model Quantization</w:t>
      </w:r>
      <w:r w:rsidRPr="0029680C">
        <w:t>: Reduce the precision of the model’s weights from 32-bit floating-point to 8-bit integers, which significantly speeds up inference while preserving accuracy (Jacob et al., 2018). Hugging Face models can easily be quantized using PyTorch’s built-in functionality.</w:t>
      </w:r>
    </w:p>
    <w:p w14:paraId="56083AE3" w14:textId="3DFD2DCC" w:rsidR="0029680C" w:rsidRPr="0029680C" w:rsidRDefault="003D3593" w:rsidP="003D3593">
      <w:pPr>
        <w:pStyle w:val="SC-Source"/>
      </w:pPr>
      <w:r>
        <w:lastRenderedPageBreak/>
        <w:t>``</w:t>
      </w:r>
      <w:r w:rsidR="0029680C" w:rsidRPr="0029680C">
        <w:t>python</w:t>
      </w:r>
    </w:p>
    <w:p w14:paraId="5488DB73" w14:textId="77777777" w:rsidR="0029680C" w:rsidRPr="0029680C" w:rsidRDefault="0029680C" w:rsidP="003D3593">
      <w:pPr>
        <w:pStyle w:val="SC-Source"/>
      </w:pPr>
      <w:r w:rsidRPr="0029680C">
        <w:t>model = torch.quantization.quantize_dynamic(</w:t>
      </w:r>
    </w:p>
    <w:p w14:paraId="21579E1A" w14:textId="77777777" w:rsidR="0029680C" w:rsidRPr="0029680C" w:rsidRDefault="0029680C" w:rsidP="003D3593">
      <w:pPr>
        <w:pStyle w:val="SC-Source"/>
      </w:pPr>
      <w:r w:rsidRPr="0029680C">
        <w:t xml:space="preserve">    model, {torch.nn.Linear}, dtype=torch.qint8</w:t>
      </w:r>
    </w:p>
    <w:p w14:paraId="3958FE53" w14:textId="77777777" w:rsidR="0029680C" w:rsidRDefault="0029680C" w:rsidP="003D3593">
      <w:pPr>
        <w:pStyle w:val="SC-Source"/>
      </w:pPr>
      <w:r w:rsidRPr="0029680C">
        <w:t>)</w:t>
      </w:r>
    </w:p>
    <w:p w14:paraId="15A0C707" w14:textId="24038A57" w:rsidR="003D3593" w:rsidRPr="0029680C" w:rsidRDefault="003D3593" w:rsidP="003D3593">
      <w:pPr>
        <w:pStyle w:val="SC-Source"/>
      </w:pPr>
      <w:r>
        <w:t>``</w:t>
      </w:r>
    </w:p>
    <w:p w14:paraId="26217671" w14:textId="77777777" w:rsidR="0029680C" w:rsidRPr="0029680C" w:rsidRDefault="0029680C" w:rsidP="00C71D47">
      <w:pPr>
        <w:pStyle w:val="P-Regular"/>
        <w:numPr>
          <w:ilvl w:val="1"/>
          <w:numId w:val="67"/>
        </w:numPr>
      </w:pPr>
      <w:r w:rsidRPr="0029680C">
        <w:rPr>
          <w:b/>
          <w:bCs/>
        </w:rPr>
        <w:t>GPU/TPU Utilization</w:t>
      </w:r>
      <w:r w:rsidRPr="0029680C">
        <w:t>: Deploy the model on specialized hardware, such as GPUs or TPUs, to accelerate inference time. This is particularly important for large transformer models that require significant computational power.</w:t>
      </w:r>
    </w:p>
    <w:p w14:paraId="6CC9A10B" w14:textId="77777777" w:rsidR="0029680C" w:rsidRPr="0029680C" w:rsidRDefault="0029680C" w:rsidP="00C71D47">
      <w:pPr>
        <w:pStyle w:val="P-Regular"/>
        <w:numPr>
          <w:ilvl w:val="1"/>
          <w:numId w:val="67"/>
        </w:numPr>
      </w:pPr>
      <w:r w:rsidRPr="0029680C">
        <w:rPr>
          <w:b/>
          <w:bCs/>
        </w:rPr>
        <w:t>Caching</w:t>
      </w:r>
      <w:r w:rsidRPr="0029680C">
        <w:t>: Cache frequently used inputs and outputs to avoid redundant computations. By caching tokenized inputs or model outputs for common queries, you can reduce load and improve response times in high-traffic environments.</w:t>
      </w:r>
    </w:p>
    <w:p w14:paraId="0E341497" w14:textId="77777777" w:rsidR="0029680C" w:rsidRPr="0029680C" w:rsidRDefault="0029680C" w:rsidP="00C71D47">
      <w:pPr>
        <w:pStyle w:val="P-Regular"/>
        <w:numPr>
          <w:ilvl w:val="0"/>
          <w:numId w:val="67"/>
        </w:numPr>
      </w:pPr>
      <w:r w:rsidRPr="0029680C">
        <w:rPr>
          <w:b/>
          <w:bCs/>
        </w:rPr>
        <w:t>Monitoring and Maintenance</w:t>
      </w:r>
      <w:r w:rsidRPr="0029680C">
        <w:t xml:space="preserve">: Monitoring model performance in production ensures that the model continues to perform as expected. Track metrics such as latency, throughput, error rates, and resource utilization using tools like </w:t>
      </w:r>
      <w:r w:rsidRPr="0029680C">
        <w:rPr>
          <w:b/>
          <w:bCs/>
        </w:rPr>
        <w:t>Prometheus</w:t>
      </w:r>
      <w:r w:rsidRPr="0029680C">
        <w:t xml:space="preserve"> or </w:t>
      </w:r>
      <w:r w:rsidRPr="0029680C">
        <w:rPr>
          <w:b/>
          <w:bCs/>
        </w:rPr>
        <w:t>Grafana</w:t>
      </w:r>
      <w:r w:rsidRPr="0029680C">
        <w:t>.</w:t>
      </w:r>
    </w:p>
    <w:p w14:paraId="7F06A66A" w14:textId="77777777" w:rsidR="0029680C" w:rsidRPr="0029680C" w:rsidRDefault="0029680C" w:rsidP="0029680C">
      <w:pPr>
        <w:pStyle w:val="P-Regular"/>
      </w:pPr>
      <w:r w:rsidRPr="0029680C">
        <w:t>Additionally, implement logging and error-handling mechanisms to capture anomalies during inference, such as timeouts or model failures. These logs serve as valuable debugging tools when issues arise in production.</w:t>
      </w:r>
    </w:p>
    <w:p w14:paraId="3C99AC35" w14:textId="77777777" w:rsidR="0029680C" w:rsidRPr="0029680C" w:rsidRDefault="0029680C" w:rsidP="003D3593">
      <w:pPr>
        <w:pStyle w:val="H2-Heading"/>
      </w:pPr>
      <w:r w:rsidRPr="0029680C">
        <w:t>Summary</w:t>
      </w:r>
    </w:p>
    <w:p w14:paraId="704E2DD6" w14:textId="04C08AAE" w:rsidR="00381FE8" w:rsidRDefault="0029680C" w:rsidP="00A31472">
      <w:pPr>
        <w:pStyle w:val="P-Regular"/>
        <w:rPr>
          <w:lang w:val="en-US"/>
        </w:rPr>
      </w:pPr>
      <w:r w:rsidRPr="0029680C">
        <w:t>Inference and deployment form the bridge between training a model and applying it to solve real-world problems. Performing inference involves loading the model, preprocessing input data, and generating predictions, while deployment ensures that the model is available to users and systems at scale. By exposing the model as an API, containerizing it for portability, and scaling it using Kubernetes, Hugging Face Diffusers models can be deployed efficiently in production environments. Optimization techniques like model quantization, batch inference, and GPU utilization further enhance performance, while monitoring ensures the long-term health of the model in production.</w:t>
      </w:r>
    </w:p>
    <w:p w14:paraId="52883610" w14:textId="4B022C1D" w:rsidR="00152F5E" w:rsidRPr="00152F5E" w:rsidRDefault="00152F5E" w:rsidP="00D1174D">
      <w:pPr>
        <w:pStyle w:val="H1-Section"/>
      </w:pPr>
      <w:r w:rsidRPr="00152F5E">
        <w:lastRenderedPageBreak/>
        <w:t>Performing Inference with Trained Models</w:t>
      </w:r>
    </w:p>
    <w:p w14:paraId="4E8EF088" w14:textId="0E4C03DF" w:rsidR="00152F5E" w:rsidRPr="00152F5E" w:rsidRDefault="00152F5E" w:rsidP="00152F5E">
      <w:pPr>
        <w:pStyle w:val="P-Regular"/>
      </w:pPr>
      <w:r w:rsidRPr="00152F5E">
        <w:t xml:space="preserve">Once a model has been fine-tuned, performing inference is the next crucial step. Inference refers to the process of making predictions or generating outputs based on new, unseen input data. Hugging Face Diffusers simplifies the inference process, allowing you to use pre-trained or fine-tuned models in production environments to </w:t>
      </w:r>
      <w:r w:rsidR="00336FF5" w:rsidRPr="00152F5E">
        <w:t>manage</w:t>
      </w:r>
      <w:r w:rsidRPr="00152F5E">
        <w:t xml:space="preserve"> tasks like sentiment analysis, text generation, machine translation, or question answering. This section outlines best practices and strategies for performing inference using Hugging Face Diffusers.</w:t>
      </w:r>
    </w:p>
    <w:p w14:paraId="5CAE80C0" w14:textId="0562470C" w:rsidR="00152F5E" w:rsidRPr="00152F5E" w:rsidRDefault="00152F5E" w:rsidP="00A66F59">
      <w:pPr>
        <w:pStyle w:val="H2-Heading"/>
      </w:pPr>
      <w:r w:rsidRPr="00152F5E">
        <w:t>Preparing the Environment for Inference</w:t>
      </w:r>
    </w:p>
    <w:p w14:paraId="2D8E1C72" w14:textId="67C3F362" w:rsidR="00152F5E" w:rsidRPr="00152F5E" w:rsidRDefault="00152F5E" w:rsidP="00152F5E">
      <w:pPr>
        <w:pStyle w:val="P-Regular"/>
      </w:pPr>
      <w:r w:rsidRPr="00152F5E">
        <w:t xml:space="preserve">Before you begin inference, ensure that the model and tokenizer are correctly loaded and that your environment is ready to </w:t>
      </w:r>
      <w:r w:rsidR="00336FF5" w:rsidRPr="00152F5E">
        <w:t>manage</w:t>
      </w:r>
      <w:r w:rsidRPr="00152F5E">
        <w:t xml:space="preserve"> the task at hand. You need the same tokenizer used during fine-tuning to ensure that new inputs are processed correctly.</w:t>
      </w:r>
    </w:p>
    <w:p w14:paraId="3FE5FAF6" w14:textId="5670E685" w:rsidR="00152F5E" w:rsidRPr="00152F5E" w:rsidRDefault="00A66F59" w:rsidP="00A66F59">
      <w:pPr>
        <w:pStyle w:val="SC-Source"/>
      </w:pPr>
      <w:r>
        <w:t xml:space="preserve">`` </w:t>
      </w:r>
      <w:r w:rsidR="00152F5E" w:rsidRPr="00152F5E">
        <w:t>python</w:t>
      </w:r>
    </w:p>
    <w:p w14:paraId="5591A908" w14:textId="77777777" w:rsidR="00152F5E" w:rsidRPr="00152F5E" w:rsidRDefault="00152F5E" w:rsidP="00A66F59">
      <w:pPr>
        <w:pStyle w:val="SC-Source"/>
      </w:pPr>
      <w:r w:rsidRPr="00152F5E">
        <w:t>from transformers import AutoTokenizer, AutoModelForSequenceClassification</w:t>
      </w:r>
    </w:p>
    <w:p w14:paraId="500E84A0" w14:textId="77777777" w:rsidR="00152F5E" w:rsidRPr="00152F5E" w:rsidRDefault="00152F5E" w:rsidP="00A66F59">
      <w:pPr>
        <w:pStyle w:val="SC-Source"/>
      </w:pPr>
    </w:p>
    <w:p w14:paraId="5802DD78" w14:textId="77777777" w:rsidR="00152F5E" w:rsidRPr="00152F5E" w:rsidRDefault="00152F5E" w:rsidP="00A66F59">
      <w:pPr>
        <w:pStyle w:val="SC-Source"/>
      </w:pPr>
      <w:r w:rsidRPr="00152F5E">
        <w:t># Load the tokenizer and fine-tuned model</w:t>
      </w:r>
    </w:p>
    <w:p w14:paraId="00F71B4A" w14:textId="77777777" w:rsidR="00152F5E" w:rsidRPr="00152F5E" w:rsidRDefault="00152F5E" w:rsidP="00A66F59">
      <w:pPr>
        <w:pStyle w:val="SC-Source"/>
      </w:pPr>
      <w:r w:rsidRPr="00152F5E">
        <w:t>tokenizer = AutoTokenizer.from_pretrained('path_to_saved_model')</w:t>
      </w:r>
    </w:p>
    <w:p w14:paraId="22DE9F6E" w14:textId="77777777" w:rsidR="00152F5E" w:rsidRDefault="00152F5E" w:rsidP="00A66F59">
      <w:pPr>
        <w:pStyle w:val="SC-Source"/>
      </w:pPr>
      <w:r w:rsidRPr="00152F5E">
        <w:t>model = AutoModelForSequenceClassification.from_pretrained('path_to_saved_model')</w:t>
      </w:r>
    </w:p>
    <w:p w14:paraId="252F78F0" w14:textId="0020298E" w:rsidR="00A66F59" w:rsidRPr="00152F5E" w:rsidRDefault="00A66F59" w:rsidP="00A66F59">
      <w:pPr>
        <w:pStyle w:val="SC-Source"/>
      </w:pPr>
      <w:r>
        <w:t>``</w:t>
      </w:r>
    </w:p>
    <w:p w14:paraId="5197059E" w14:textId="77777777" w:rsidR="00152F5E" w:rsidRPr="00152F5E" w:rsidRDefault="00152F5E" w:rsidP="00152F5E">
      <w:pPr>
        <w:pStyle w:val="P-Regular"/>
      </w:pPr>
      <w:r w:rsidRPr="00152F5E">
        <w:t>By using the pre-trained tokenizer, you guarantee that input data is tokenized in a way that aligns with how the model was trained, preserving consistency in word embeddings and token representation.</w:t>
      </w:r>
    </w:p>
    <w:p w14:paraId="29BF6EC1" w14:textId="71B4DA88" w:rsidR="00152F5E" w:rsidRPr="00152F5E" w:rsidRDefault="00152F5E" w:rsidP="00A66F59">
      <w:pPr>
        <w:pStyle w:val="H2-Heading"/>
      </w:pPr>
      <w:r w:rsidRPr="00152F5E">
        <w:t>Processing Input Data for Inference</w:t>
      </w:r>
    </w:p>
    <w:p w14:paraId="3008B6EF" w14:textId="62057CD5" w:rsidR="00152F5E" w:rsidRPr="00152F5E" w:rsidRDefault="00152F5E" w:rsidP="00152F5E">
      <w:pPr>
        <w:pStyle w:val="P-Regular"/>
      </w:pPr>
      <w:r w:rsidRPr="00152F5E">
        <w:t xml:space="preserve">To perform inference, the first step involves preprocessing the input data. Text data must be tokenized and converted into input IDs, attention masks, and other </w:t>
      </w:r>
      <w:r w:rsidRPr="00152F5E">
        <w:lastRenderedPageBreak/>
        <w:t>components that the model can interpret. Tokenization breaks down input sequences into tokens, encodes them as numbers, and ensures they conform to the model's input requirements</w:t>
      </w:r>
      <w:sdt>
        <w:sdtPr>
          <w:id w:val="-638645144"/>
          <w:citation/>
        </w:sdtPr>
        <w:sdtContent>
          <w:r w:rsidR="00117022">
            <w:fldChar w:fldCharType="begin"/>
          </w:r>
          <w:r w:rsidR="00117022">
            <w:rPr>
              <w:lang w:val="en-US"/>
            </w:rPr>
            <w:instrText xml:space="preserve"> CITATION vaswani2017a \l 1033 </w:instrText>
          </w:r>
          <w:r w:rsidR="00117022">
            <w:fldChar w:fldCharType="separate"/>
          </w:r>
          <w:r w:rsidR="00730456">
            <w:rPr>
              <w:noProof/>
              <w:lang w:val="en-US"/>
            </w:rPr>
            <w:t xml:space="preserve"> </w:t>
          </w:r>
          <w:r w:rsidR="00730456" w:rsidRPr="00730456">
            <w:rPr>
              <w:noProof/>
              <w:lang w:val="en-US"/>
            </w:rPr>
            <w:t>(Vaswani, et al., 2017)</w:t>
          </w:r>
          <w:r w:rsidR="00117022">
            <w:fldChar w:fldCharType="end"/>
          </w:r>
        </w:sdtContent>
      </w:sdt>
      <w:r w:rsidRPr="00152F5E">
        <w:t>.</w:t>
      </w:r>
    </w:p>
    <w:p w14:paraId="595EB9FA" w14:textId="77777777" w:rsidR="00152F5E" w:rsidRPr="00152F5E" w:rsidRDefault="00152F5E" w:rsidP="00152F5E">
      <w:pPr>
        <w:pStyle w:val="P-Regular"/>
      </w:pPr>
      <w:r w:rsidRPr="00152F5E">
        <w:t>For instance, if you are performing sentiment analysis on new movie reviews, the text input must be processed as follows:</w:t>
      </w:r>
    </w:p>
    <w:p w14:paraId="22118CC8" w14:textId="7F154785" w:rsidR="00152F5E" w:rsidRPr="00152F5E" w:rsidRDefault="00117022" w:rsidP="00117022">
      <w:pPr>
        <w:pStyle w:val="SC-Source"/>
      </w:pPr>
      <w:r>
        <w:t xml:space="preserve">`` </w:t>
      </w:r>
      <w:r w:rsidR="00152F5E" w:rsidRPr="00152F5E">
        <w:t>python</w:t>
      </w:r>
    </w:p>
    <w:p w14:paraId="777C8F2D" w14:textId="77777777" w:rsidR="00152F5E" w:rsidRPr="00152F5E" w:rsidRDefault="00152F5E" w:rsidP="00117022">
      <w:pPr>
        <w:pStyle w:val="SC-Source"/>
      </w:pPr>
      <w:r w:rsidRPr="00152F5E">
        <w:t># Input text for sentiment analysis</w:t>
      </w:r>
    </w:p>
    <w:p w14:paraId="008DA32B" w14:textId="2844CB6C" w:rsidR="00152F5E" w:rsidRPr="00152F5E" w:rsidRDefault="00152F5E" w:rsidP="00117022">
      <w:pPr>
        <w:pStyle w:val="SC-Source"/>
      </w:pPr>
      <w:r w:rsidRPr="00152F5E">
        <w:t xml:space="preserve">input_text = "The movie was </w:t>
      </w:r>
      <w:r w:rsidR="00CA05AA" w:rsidRPr="00152F5E">
        <w:t>fantastic,</w:t>
      </w:r>
      <w:r w:rsidRPr="00152F5E">
        <w:t xml:space="preserve"> and I loved the plot."</w:t>
      </w:r>
    </w:p>
    <w:p w14:paraId="54B958CD" w14:textId="77777777" w:rsidR="00152F5E" w:rsidRPr="00152F5E" w:rsidRDefault="00152F5E" w:rsidP="00117022">
      <w:pPr>
        <w:pStyle w:val="SC-Source"/>
      </w:pPr>
    </w:p>
    <w:p w14:paraId="65908272" w14:textId="77777777" w:rsidR="00152F5E" w:rsidRPr="00152F5E" w:rsidRDefault="00152F5E" w:rsidP="00117022">
      <w:pPr>
        <w:pStyle w:val="SC-Source"/>
      </w:pPr>
      <w:r w:rsidRPr="00152F5E">
        <w:t># Tokenize the input text</w:t>
      </w:r>
    </w:p>
    <w:p w14:paraId="73E929C6" w14:textId="77777777" w:rsidR="00152F5E" w:rsidRDefault="00152F5E" w:rsidP="00117022">
      <w:pPr>
        <w:pStyle w:val="SC-Source"/>
      </w:pPr>
      <w:r w:rsidRPr="00152F5E">
        <w:t>inputs = tokenizer(input_text, return_tensors="pt", padding=True, truncation=True, max_length=512)</w:t>
      </w:r>
    </w:p>
    <w:p w14:paraId="4EB35EB0" w14:textId="246023DD" w:rsidR="00117022" w:rsidRPr="00152F5E" w:rsidRDefault="00117022" w:rsidP="00117022">
      <w:pPr>
        <w:pStyle w:val="SC-Source"/>
      </w:pPr>
      <w:r>
        <w:t>``</w:t>
      </w:r>
    </w:p>
    <w:p w14:paraId="52F49361" w14:textId="77777777" w:rsidR="00152F5E" w:rsidRPr="00152F5E" w:rsidRDefault="00152F5E" w:rsidP="00152F5E">
      <w:pPr>
        <w:pStyle w:val="P-Regular"/>
      </w:pPr>
      <w:r w:rsidRPr="00152F5E">
        <w:t>This process converts the text into input IDs and attention masks that the model will use for making predictions. The return_tensors="pt" ensures that the data is returned in PyTorch tensors, which are required for processing in the model.</w:t>
      </w:r>
    </w:p>
    <w:p w14:paraId="0BC6D339" w14:textId="5E6A70EC" w:rsidR="00152F5E" w:rsidRPr="00152F5E" w:rsidRDefault="00152F5E" w:rsidP="0044746D">
      <w:pPr>
        <w:pStyle w:val="H2-Heading"/>
      </w:pPr>
      <w:r w:rsidRPr="00152F5E">
        <w:t>Generating Predictions</w:t>
      </w:r>
    </w:p>
    <w:p w14:paraId="65A1E328" w14:textId="77777777" w:rsidR="00152F5E" w:rsidRPr="00152F5E" w:rsidRDefault="00152F5E" w:rsidP="00152F5E">
      <w:pPr>
        <w:pStyle w:val="P-Regular"/>
      </w:pPr>
      <w:r w:rsidRPr="00152F5E">
        <w:t>Once the input data is tokenized and formatted, pass it through the model to generate predictions. Depending on the task, these predictions can take different forms. For a classification task like sentiment analysis, the model will output logits (unscaled probability values), which must be converted into labels or probabilities.</w:t>
      </w:r>
    </w:p>
    <w:p w14:paraId="0E94713E" w14:textId="67DF9A30" w:rsidR="00152F5E" w:rsidRPr="00152F5E" w:rsidRDefault="00117022" w:rsidP="0072495B">
      <w:pPr>
        <w:pStyle w:val="SC-Source"/>
      </w:pPr>
      <w:r>
        <w:t>``</w:t>
      </w:r>
      <w:r w:rsidR="00152F5E" w:rsidRPr="00152F5E">
        <w:t>python</w:t>
      </w:r>
    </w:p>
    <w:p w14:paraId="0E13F80C" w14:textId="77777777" w:rsidR="00152F5E" w:rsidRPr="00152F5E" w:rsidRDefault="00152F5E" w:rsidP="0072495B">
      <w:pPr>
        <w:pStyle w:val="SC-Source"/>
      </w:pPr>
      <w:r w:rsidRPr="00152F5E">
        <w:t># Perform inference</w:t>
      </w:r>
    </w:p>
    <w:p w14:paraId="2F1F9C2F" w14:textId="77777777" w:rsidR="00152F5E" w:rsidRPr="00152F5E" w:rsidRDefault="00152F5E" w:rsidP="0072495B">
      <w:pPr>
        <w:pStyle w:val="SC-Source"/>
      </w:pPr>
      <w:r w:rsidRPr="00152F5E">
        <w:t>outputs = model(**inputs)</w:t>
      </w:r>
    </w:p>
    <w:p w14:paraId="6AB776E9" w14:textId="77777777" w:rsidR="00152F5E" w:rsidRPr="00152F5E" w:rsidRDefault="00152F5E" w:rsidP="0072495B">
      <w:pPr>
        <w:pStyle w:val="SC-Source"/>
      </w:pPr>
      <w:r w:rsidRPr="00152F5E">
        <w:t>logits = outputs.logits</w:t>
      </w:r>
    </w:p>
    <w:p w14:paraId="1B59BF8F" w14:textId="77777777" w:rsidR="00152F5E" w:rsidRPr="00152F5E" w:rsidRDefault="00152F5E" w:rsidP="0072495B">
      <w:pPr>
        <w:pStyle w:val="SC-Source"/>
      </w:pPr>
    </w:p>
    <w:p w14:paraId="5D168E8A" w14:textId="77777777" w:rsidR="00152F5E" w:rsidRPr="00152F5E" w:rsidRDefault="00152F5E" w:rsidP="0072495B">
      <w:pPr>
        <w:pStyle w:val="SC-Source"/>
      </w:pPr>
      <w:r w:rsidRPr="00152F5E">
        <w:t># Convert logits to predictions</w:t>
      </w:r>
    </w:p>
    <w:p w14:paraId="456729CF" w14:textId="77777777" w:rsidR="00152F5E" w:rsidRPr="00152F5E" w:rsidRDefault="00152F5E" w:rsidP="0072495B">
      <w:pPr>
        <w:pStyle w:val="SC-Source"/>
      </w:pPr>
      <w:r w:rsidRPr="00152F5E">
        <w:lastRenderedPageBreak/>
        <w:t>predicted_class = logits.argmax(dim=-1).item()</w:t>
      </w:r>
    </w:p>
    <w:p w14:paraId="21BBD6B3" w14:textId="77777777" w:rsidR="00152F5E" w:rsidRPr="00152F5E" w:rsidRDefault="00152F5E" w:rsidP="0072495B">
      <w:pPr>
        <w:pStyle w:val="SC-Source"/>
      </w:pPr>
    </w:p>
    <w:p w14:paraId="3E28451A" w14:textId="77777777" w:rsidR="00152F5E" w:rsidRPr="00152F5E" w:rsidRDefault="00152F5E" w:rsidP="0072495B">
      <w:pPr>
        <w:pStyle w:val="SC-Source"/>
      </w:pPr>
      <w:r w:rsidRPr="00152F5E">
        <w:t># Map prediction to sentiment label</w:t>
      </w:r>
    </w:p>
    <w:p w14:paraId="29EFD981" w14:textId="77777777" w:rsidR="00152F5E" w:rsidRPr="00152F5E" w:rsidRDefault="00152F5E" w:rsidP="0072495B">
      <w:pPr>
        <w:pStyle w:val="SC-Source"/>
      </w:pPr>
      <w:r w:rsidRPr="00152F5E">
        <w:t>sentiment_labels = ['negative', 'neutral', 'positive']</w:t>
      </w:r>
    </w:p>
    <w:p w14:paraId="7177E248" w14:textId="77777777" w:rsidR="00152F5E" w:rsidRPr="00152F5E" w:rsidRDefault="00152F5E" w:rsidP="0072495B">
      <w:pPr>
        <w:pStyle w:val="SC-Source"/>
      </w:pPr>
      <w:r w:rsidRPr="00152F5E">
        <w:t>predicted_label = sentiment_labels[predicted_class]</w:t>
      </w:r>
    </w:p>
    <w:p w14:paraId="1F30DBBE" w14:textId="77777777" w:rsidR="00152F5E" w:rsidRPr="00152F5E" w:rsidRDefault="00152F5E" w:rsidP="0072495B">
      <w:pPr>
        <w:pStyle w:val="SC-Source"/>
      </w:pPr>
    </w:p>
    <w:p w14:paraId="306ADDF8" w14:textId="77777777" w:rsidR="00152F5E" w:rsidRDefault="00152F5E" w:rsidP="0072495B">
      <w:pPr>
        <w:pStyle w:val="SC-Source"/>
      </w:pPr>
      <w:r w:rsidRPr="00152F5E">
        <w:t>print(f"Predicted sentiment: {predicted_label}")</w:t>
      </w:r>
    </w:p>
    <w:p w14:paraId="78C12ABB" w14:textId="51A5F72B" w:rsidR="0072495B" w:rsidRPr="00152F5E" w:rsidRDefault="0072495B" w:rsidP="0072495B">
      <w:pPr>
        <w:pStyle w:val="SC-Source"/>
      </w:pPr>
      <w:r>
        <w:t>``</w:t>
      </w:r>
    </w:p>
    <w:p w14:paraId="0ED233AF" w14:textId="77777777" w:rsidR="00152F5E" w:rsidRPr="00152F5E" w:rsidRDefault="00152F5E" w:rsidP="00152F5E">
      <w:pPr>
        <w:pStyle w:val="P-Regular"/>
      </w:pPr>
      <w:r w:rsidRPr="00152F5E">
        <w:t>In this case, the argmax() function finds the index of the highest value in the logits, corresponding to the predicted class. The prediction is then mapped to its respective sentiment label. For a more refined result, you can also apply the softmax function to convert the logits into probabilities:</w:t>
      </w:r>
    </w:p>
    <w:p w14:paraId="31158A15" w14:textId="685C44BB" w:rsidR="00152F5E" w:rsidRPr="00152F5E" w:rsidRDefault="0072495B" w:rsidP="0072495B">
      <w:pPr>
        <w:pStyle w:val="SC-Source"/>
      </w:pPr>
      <w:r>
        <w:t xml:space="preserve">`` </w:t>
      </w:r>
      <w:r w:rsidR="00152F5E" w:rsidRPr="00152F5E">
        <w:t>python</w:t>
      </w:r>
    </w:p>
    <w:p w14:paraId="31EADFF0" w14:textId="77777777" w:rsidR="00152F5E" w:rsidRPr="00152F5E" w:rsidRDefault="00152F5E" w:rsidP="0072495B">
      <w:pPr>
        <w:pStyle w:val="SC-Source"/>
      </w:pPr>
      <w:r w:rsidRPr="00152F5E">
        <w:t>import torch</w:t>
      </w:r>
    </w:p>
    <w:p w14:paraId="1A9DC378" w14:textId="77777777" w:rsidR="00152F5E" w:rsidRPr="00152F5E" w:rsidRDefault="00152F5E" w:rsidP="0072495B">
      <w:pPr>
        <w:pStyle w:val="SC-Source"/>
      </w:pPr>
    </w:p>
    <w:p w14:paraId="31609ECC" w14:textId="77777777" w:rsidR="00152F5E" w:rsidRPr="00152F5E" w:rsidRDefault="00152F5E" w:rsidP="0072495B">
      <w:pPr>
        <w:pStyle w:val="SC-Source"/>
      </w:pPr>
      <w:r w:rsidRPr="00152F5E">
        <w:t># Apply softmax to convert logits to probabilities</w:t>
      </w:r>
    </w:p>
    <w:p w14:paraId="62B8C788" w14:textId="77777777" w:rsidR="00152F5E" w:rsidRPr="00152F5E" w:rsidRDefault="00152F5E" w:rsidP="0072495B">
      <w:pPr>
        <w:pStyle w:val="SC-Source"/>
      </w:pPr>
      <w:r w:rsidRPr="00152F5E">
        <w:t>probabilities = torch.softmax(logits, dim=-1)</w:t>
      </w:r>
    </w:p>
    <w:p w14:paraId="65CB9AEC" w14:textId="77777777" w:rsidR="00152F5E" w:rsidRPr="00152F5E" w:rsidRDefault="00152F5E" w:rsidP="0072495B">
      <w:pPr>
        <w:pStyle w:val="SC-Source"/>
      </w:pPr>
      <w:r w:rsidRPr="00152F5E">
        <w:t>predicted_probabilities = probabilities.tolist()</w:t>
      </w:r>
    </w:p>
    <w:p w14:paraId="4F034CDD" w14:textId="77777777" w:rsidR="00152F5E" w:rsidRDefault="00152F5E" w:rsidP="0072495B">
      <w:pPr>
        <w:pStyle w:val="SC-Source"/>
      </w:pPr>
      <w:r w:rsidRPr="00152F5E">
        <w:t>print(f"Class probabilities: {predicted_probabilities}")</w:t>
      </w:r>
    </w:p>
    <w:p w14:paraId="59D34A46" w14:textId="271F19EB" w:rsidR="0072495B" w:rsidRPr="00152F5E" w:rsidRDefault="0072495B" w:rsidP="0072495B">
      <w:pPr>
        <w:pStyle w:val="SC-Source"/>
      </w:pPr>
      <w:r>
        <w:t>``</w:t>
      </w:r>
    </w:p>
    <w:p w14:paraId="4CA8A129" w14:textId="77777777" w:rsidR="00152F5E" w:rsidRPr="00152F5E" w:rsidRDefault="00152F5E" w:rsidP="00152F5E">
      <w:pPr>
        <w:pStyle w:val="P-Regular"/>
      </w:pPr>
      <w:r w:rsidRPr="00152F5E">
        <w:t>This approach allows you to interpret the model’s output with more granularity, understanding the confidence levels for each predicted label.</w:t>
      </w:r>
    </w:p>
    <w:p w14:paraId="7C3B8ACA" w14:textId="790E82A6" w:rsidR="00152F5E" w:rsidRPr="00152F5E" w:rsidRDefault="00152F5E" w:rsidP="004A329E">
      <w:pPr>
        <w:pStyle w:val="H2-Heading"/>
      </w:pPr>
      <w:r w:rsidRPr="00152F5E">
        <w:t>Inference in Batch Processing</w:t>
      </w:r>
    </w:p>
    <w:p w14:paraId="134872FA" w14:textId="1E51F05E" w:rsidR="00152F5E" w:rsidRPr="00152F5E" w:rsidRDefault="00152F5E" w:rsidP="00152F5E">
      <w:pPr>
        <w:pStyle w:val="P-Regular"/>
      </w:pPr>
      <w:r w:rsidRPr="00152F5E">
        <w:t xml:space="preserve">In real-world applications, </w:t>
      </w:r>
      <w:r w:rsidR="009D0A6B" w:rsidRPr="00152F5E">
        <w:t>it is</w:t>
      </w:r>
      <w:r w:rsidRPr="00152F5E">
        <w:t xml:space="preserve"> common to perform inference on batches of input data, rather than processing one input at a time. Batch processing improves efficiency, especially when dealing with large datasets or high-throughput systems. Hugging Face </w:t>
      </w:r>
      <w:r w:rsidRPr="00152F5E">
        <w:lastRenderedPageBreak/>
        <w:t>Diffusers supports batch processing by allowing you to tokenize and process multiple inputs simultaneously.</w:t>
      </w:r>
    </w:p>
    <w:p w14:paraId="5D6FA394" w14:textId="170FEC60" w:rsidR="00152F5E" w:rsidRPr="00152F5E" w:rsidRDefault="004A329E" w:rsidP="004A329E">
      <w:pPr>
        <w:pStyle w:val="SC-Source"/>
      </w:pPr>
      <w:r>
        <w:t xml:space="preserve">`` </w:t>
      </w:r>
      <w:r w:rsidR="00152F5E" w:rsidRPr="00152F5E">
        <w:t>python</w:t>
      </w:r>
    </w:p>
    <w:p w14:paraId="13BC7A3E" w14:textId="77777777" w:rsidR="00152F5E" w:rsidRPr="00152F5E" w:rsidRDefault="00152F5E" w:rsidP="004A329E">
      <w:pPr>
        <w:pStyle w:val="SC-Source"/>
      </w:pPr>
      <w:r w:rsidRPr="00152F5E">
        <w:t># Example batch of input texts</w:t>
      </w:r>
    </w:p>
    <w:p w14:paraId="40AA6A73" w14:textId="77777777" w:rsidR="00152F5E" w:rsidRPr="00152F5E" w:rsidRDefault="00152F5E" w:rsidP="004A329E">
      <w:pPr>
        <w:pStyle w:val="SC-Source"/>
      </w:pPr>
      <w:r w:rsidRPr="00152F5E">
        <w:t>input_texts = ["The movie was fantastic!", "The plot was dull and predictable.", "Amazing performances by the cast."]</w:t>
      </w:r>
    </w:p>
    <w:p w14:paraId="64C29405" w14:textId="77777777" w:rsidR="00152F5E" w:rsidRPr="00152F5E" w:rsidRDefault="00152F5E" w:rsidP="004A329E">
      <w:pPr>
        <w:pStyle w:val="SC-Source"/>
      </w:pPr>
    </w:p>
    <w:p w14:paraId="17B56048" w14:textId="77777777" w:rsidR="00152F5E" w:rsidRPr="00152F5E" w:rsidRDefault="00152F5E" w:rsidP="004A329E">
      <w:pPr>
        <w:pStyle w:val="SC-Source"/>
      </w:pPr>
      <w:r w:rsidRPr="00152F5E">
        <w:t># Tokenize the batch of texts</w:t>
      </w:r>
    </w:p>
    <w:p w14:paraId="243B632E" w14:textId="77777777" w:rsidR="00152F5E" w:rsidRPr="00152F5E" w:rsidRDefault="00152F5E" w:rsidP="004A329E">
      <w:pPr>
        <w:pStyle w:val="SC-Source"/>
      </w:pPr>
      <w:r w:rsidRPr="00152F5E">
        <w:t>batch_inputs = tokenizer(input_texts, return_tensors="pt", padding=True, truncation=True, max_length=512)</w:t>
      </w:r>
    </w:p>
    <w:p w14:paraId="155897F5" w14:textId="77777777" w:rsidR="00152F5E" w:rsidRPr="00152F5E" w:rsidRDefault="00152F5E" w:rsidP="004A329E">
      <w:pPr>
        <w:pStyle w:val="SC-Source"/>
      </w:pPr>
    </w:p>
    <w:p w14:paraId="02CA46FB" w14:textId="77777777" w:rsidR="00152F5E" w:rsidRPr="00152F5E" w:rsidRDefault="00152F5E" w:rsidP="004A329E">
      <w:pPr>
        <w:pStyle w:val="SC-Source"/>
      </w:pPr>
      <w:r w:rsidRPr="00152F5E">
        <w:t># Perform batch inference</w:t>
      </w:r>
    </w:p>
    <w:p w14:paraId="2511CEC5" w14:textId="77777777" w:rsidR="00152F5E" w:rsidRPr="00152F5E" w:rsidRDefault="00152F5E" w:rsidP="004A329E">
      <w:pPr>
        <w:pStyle w:val="SC-Source"/>
      </w:pPr>
      <w:r w:rsidRPr="00152F5E">
        <w:t>batch_outputs = model(**batch_inputs)</w:t>
      </w:r>
    </w:p>
    <w:p w14:paraId="37362F44" w14:textId="77777777" w:rsidR="00152F5E" w:rsidRPr="00152F5E" w:rsidRDefault="00152F5E" w:rsidP="004A329E">
      <w:pPr>
        <w:pStyle w:val="SC-Source"/>
      </w:pPr>
      <w:r w:rsidRPr="00152F5E">
        <w:t>batch_logits = batch_outputs.logits</w:t>
      </w:r>
    </w:p>
    <w:p w14:paraId="34C00A10" w14:textId="77777777" w:rsidR="00152F5E" w:rsidRPr="00152F5E" w:rsidRDefault="00152F5E" w:rsidP="004A329E">
      <w:pPr>
        <w:pStyle w:val="SC-Source"/>
      </w:pPr>
    </w:p>
    <w:p w14:paraId="464ED0CB" w14:textId="77777777" w:rsidR="00152F5E" w:rsidRPr="00152F5E" w:rsidRDefault="00152F5E" w:rsidP="004A329E">
      <w:pPr>
        <w:pStyle w:val="SC-Source"/>
      </w:pPr>
      <w:r w:rsidRPr="00152F5E">
        <w:t># Convert batch logits to predictions</w:t>
      </w:r>
    </w:p>
    <w:p w14:paraId="58ACD270" w14:textId="77777777" w:rsidR="00152F5E" w:rsidRPr="00152F5E" w:rsidRDefault="00152F5E" w:rsidP="004A329E">
      <w:pPr>
        <w:pStyle w:val="SC-Source"/>
      </w:pPr>
      <w:r w:rsidRPr="00152F5E">
        <w:t>batch_predictions = torch.argmax(batch_logits, dim=-1).tolist()</w:t>
      </w:r>
    </w:p>
    <w:p w14:paraId="7911F298" w14:textId="77777777" w:rsidR="00152F5E" w:rsidRPr="00152F5E" w:rsidRDefault="00152F5E" w:rsidP="004A329E">
      <w:pPr>
        <w:pStyle w:val="SC-Source"/>
      </w:pPr>
    </w:p>
    <w:p w14:paraId="40949E3D" w14:textId="77777777" w:rsidR="00152F5E" w:rsidRPr="00152F5E" w:rsidRDefault="00152F5E" w:rsidP="004A329E">
      <w:pPr>
        <w:pStyle w:val="SC-Source"/>
      </w:pPr>
      <w:r w:rsidRPr="00152F5E">
        <w:t># Map predictions to labels</w:t>
      </w:r>
    </w:p>
    <w:p w14:paraId="20876F17" w14:textId="77777777" w:rsidR="00152F5E" w:rsidRPr="00152F5E" w:rsidRDefault="00152F5E" w:rsidP="004A329E">
      <w:pPr>
        <w:pStyle w:val="SC-Source"/>
      </w:pPr>
      <w:r w:rsidRPr="00152F5E">
        <w:t>predicted_labels = [sentiment_labels[p] for p in batch_predictions]</w:t>
      </w:r>
    </w:p>
    <w:p w14:paraId="06BD9289" w14:textId="77777777" w:rsidR="00152F5E" w:rsidRDefault="00152F5E" w:rsidP="004A329E">
      <w:pPr>
        <w:pStyle w:val="SC-Source"/>
      </w:pPr>
      <w:r w:rsidRPr="00152F5E">
        <w:t>print(f"Batch predicted sentiments: {predicted_labels}")</w:t>
      </w:r>
    </w:p>
    <w:p w14:paraId="6C1F3F47" w14:textId="67216EC4" w:rsidR="004A329E" w:rsidRPr="00152F5E" w:rsidRDefault="004A329E" w:rsidP="004A329E">
      <w:pPr>
        <w:pStyle w:val="SC-Source"/>
      </w:pPr>
      <w:r>
        <w:t>``</w:t>
      </w:r>
    </w:p>
    <w:p w14:paraId="31AB48B1" w14:textId="7CF716BA" w:rsidR="00152F5E" w:rsidRPr="00152F5E" w:rsidRDefault="00152F5E" w:rsidP="00152F5E">
      <w:pPr>
        <w:pStyle w:val="P-Regular"/>
      </w:pPr>
      <w:r w:rsidRPr="00152F5E">
        <w:t xml:space="preserve">By processing multiple inputs in parallel, you can dramatically increase throughput in production systems, allowing your model to </w:t>
      </w:r>
      <w:r w:rsidR="00336FF5" w:rsidRPr="00152F5E">
        <w:t>manage</w:t>
      </w:r>
      <w:r w:rsidRPr="00152F5E">
        <w:t xml:space="preserve"> large datasets more efficiently.</w:t>
      </w:r>
    </w:p>
    <w:p w14:paraId="13108D9D" w14:textId="282FE4F0" w:rsidR="00152F5E" w:rsidRPr="00152F5E" w:rsidRDefault="00152F5E" w:rsidP="004A329E">
      <w:pPr>
        <w:pStyle w:val="H2-Heading"/>
      </w:pPr>
      <w:r w:rsidRPr="00152F5E">
        <w:lastRenderedPageBreak/>
        <w:t>Optimizing Inference for Production</w:t>
      </w:r>
    </w:p>
    <w:p w14:paraId="7D15754E" w14:textId="107CFDB1" w:rsidR="00152F5E" w:rsidRPr="00152F5E" w:rsidRDefault="00152F5E" w:rsidP="00152F5E">
      <w:pPr>
        <w:pStyle w:val="P-Regular"/>
      </w:pPr>
      <w:r w:rsidRPr="00152F5E">
        <w:t xml:space="preserve">When deploying trained models for inference in production environments, optimizing inference time and reducing latency become critical. </w:t>
      </w:r>
      <w:r w:rsidR="002502A4">
        <w:t>There are</w:t>
      </w:r>
      <w:r w:rsidRPr="00152F5E">
        <w:t xml:space="preserve"> strategies </w:t>
      </w:r>
      <w:r w:rsidR="002502A4">
        <w:t>to</w:t>
      </w:r>
      <w:r w:rsidRPr="00152F5E">
        <w:t xml:space="preserve"> help streamline model inference:</w:t>
      </w:r>
    </w:p>
    <w:p w14:paraId="3B423729" w14:textId="77777777" w:rsidR="00152F5E" w:rsidRPr="00152F5E" w:rsidRDefault="00152F5E" w:rsidP="00C71D47">
      <w:pPr>
        <w:pStyle w:val="P-Regular"/>
        <w:numPr>
          <w:ilvl w:val="0"/>
          <w:numId w:val="49"/>
        </w:numPr>
      </w:pPr>
      <w:r w:rsidRPr="00152F5E">
        <w:rPr>
          <w:b/>
          <w:bCs/>
        </w:rPr>
        <w:t>Use of GPU/TPU Acceleration</w:t>
      </w:r>
      <w:r w:rsidRPr="00152F5E">
        <w:t>: Accelerating inference with GPUs or TPUs significantly reduces the time it takes for the model to generate predictions, especially for large models like BERT or GPT. Hugging Face models can easily leverage GPU/TPU hardware to maximize performance.</w:t>
      </w:r>
    </w:p>
    <w:p w14:paraId="764AE341" w14:textId="7D8FFB3E" w:rsidR="00152F5E" w:rsidRPr="00152F5E" w:rsidRDefault="004A329E" w:rsidP="004A329E">
      <w:pPr>
        <w:pStyle w:val="SC-Source"/>
      </w:pPr>
      <w:r>
        <w:t xml:space="preserve">`` </w:t>
      </w:r>
      <w:r w:rsidR="00152F5E" w:rsidRPr="00152F5E">
        <w:t>python</w:t>
      </w:r>
    </w:p>
    <w:p w14:paraId="55D2566F" w14:textId="77777777" w:rsidR="00152F5E" w:rsidRPr="00152F5E" w:rsidRDefault="00152F5E" w:rsidP="004A329E">
      <w:pPr>
        <w:pStyle w:val="SC-Source"/>
      </w:pPr>
      <w:r w:rsidRPr="00152F5E">
        <w:t># Move the model to GPU</w:t>
      </w:r>
    </w:p>
    <w:p w14:paraId="014ABF30" w14:textId="77777777" w:rsidR="00152F5E" w:rsidRPr="00152F5E" w:rsidRDefault="00152F5E" w:rsidP="004A329E">
      <w:pPr>
        <w:pStyle w:val="SC-Source"/>
      </w:pPr>
      <w:r w:rsidRPr="00152F5E">
        <w:t>device = torch.device("cuda" if torch.cuda.is_available() else "cpu")</w:t>
      </w:r>
    </w:p>
    <w:p w14:paraId="2B954644" w14:textId="77777777" w:rsidR="00152F5E" w:rsidRPr="00152F5E" w:rsidRDefault="00152F5E" w:rsidP="004A329E">
      <w:pPr>
        <w:pStyle w:val="SC-Source"/>
      </w:pPr>
      <w:r w:rsidRPr="00152F5E">
        <w:t>model.to(device)</w:t>
      </w:r>
    </w:p>
    <w:p w14:paraId="18B57087" w14:textId="77777777" w:rsidR="00152F5E" w:rsidRPr="00152F5E" w:rsidRDefault="00152F5E" w:rsidP="004A329E">
      <w:pPr>
        <w:pStyle w:val="SC-Source"/>
      </w:pPr>
    </w:p>
    <w:p w14:paraId="03AAB783" w14:textId="77777777" w:rsidR="00152F5E" w:rsidRPr="00152F5E" w:rsidRDefault="00152F5E" w:rsidP="004A329E">
      <w:pPr>
        <w:pStyle w:val="SC-Source"/>
      </w:pPr>
      <w:r w:rsidRPr="00152F5E">
        <w:t># Ensure inputs are also moved to GPU</w:t>
      </w:r>
    </w:p>
    <w:p w14:paraId="474ECADC" w14:textId="77777777" w:rsidR="00152F5E" w:rsidRPr="00152F5E" w:rsidRDefault="00152F5E" w:rsidP="004A329E">
      <w:pPr>
        <w:pStyle w:val="SC-Source"/>
      </w:pPr>
      <w:r w:rsidRPr="00152F5E">
        <w:t>inputs = {key: val.to(device) for key, val in inputs.items()}</w:t>
      </w:r>
    </w:p>
    <w:p w14:paraId="34C926D6" w14:textId="77777777" w:rsidR="00152F5E" w:rsidRPr="00152F5E" w:rsidRDefault="00152F5E" w:rsidP="004A329E">
      <w:pPr>
        <w:pStyle w:val="SC-Source"/>
      </w:pPr>
    </w:p>
    <w:p w14:paraId="23E3B7DC" w14:textId="77777777" w:rsidR="00152F5E" w:rsidRPr="00152F5E" w:rsidRDefault="00152F5E" w:rsidP="004A329E">
      <w:pPr>
        <w:pStyle w:val="SC-Source"/>
      </w:pPr>
      <w:r w:rsidRPr="00152F5E">
        <w:t># Perform inference on GPU</w:t>
      </w:r>
    </w:p>
    <w:p w14:paraId="72113DC6" w14:textId="77777777" w:rsidR="00152F5E" w:rsidRDefault="00152F5E" w:rsidP="004A329E">
      <w:pPr>
        <w:pStyle w:val="SC-Source"/>
      </w:pPr>
      <w:r w:rsidRPr="00152F5E">
        <w:t>outputs = model(**inputs)</w:t>
      </w:r>
    </w:p>
    <w:p w14:paraId="66681F75" w14:textId="64B3D4B1" w:rsidR="004A329E" w:rsidRPr="00152F5E" w:rsidRDefault="004A329E" w:rsidP="004A329E">
      <w:pPr>
        <w:pStyle w:val="SC-Source"/>
      </w:pPr>
      <w:r>
        <w:t>``</w:t>
      </w:r>
    </w:p>
    <w:p w14:paraId="1A7BC061" w14:textId="77777777" w:rsidR="00152F5E" w:rsidRPr="00152F5E" w:rsidRDefault="00152F5E" w:rsidP="00C71D47">
      <w:pPr>
        <w:pStyle w:val="P-Regular"/>
        <w:numPr>
          <w:ilvl w:val="0"/>
          <w:numId w:val="49"/>
        </w:numPr>
      </w:pPr>
      <w:r w:rsidRPr="00152F5E">
        <w:rPr>
          <w:b/>
          <w:bCs/>
        </w:rPr>
        <w:t>Quantization</w:t>
      </w:r>
      <w:r w:rsidRPr="00152F5E">
        <w:t>: Quantization reduces the precision of the model’s weights (from 32-bit floating-point to 8-bit integers), which leads to faster inference without significantly compromising accuracy (Jacob et al., 2018). Hugging Face offers integration with PyTorch quantization tools to help implement this.</w:t>
      </w:r>
    </w:p>
    <w:p w14:paraId="18900F00" w14:textId="72D18A72" w:rsidR="00152F5E" w:rsidRPr="00152F5E" w:rsidRDefault="004A329E" w:rsidP="004A329E">
      <w:pPr>
        <w:pStyle w:val="SC-Source"/>
      </w:pPr>
      <w:r>
        <w:t xml:space="preserve">`` </w:t>
      </w:r>
      <w:r w:rsidR="00152F5E" w:rsidRPr="00152F5E">
        <w:t>python</w:t>
      </w:r>
    </w:p>
    <w:p w14:paraId="271B00E2" w14:textId="77777777" w:rsidR="00152F5E" w:rsidRPr="00152F5E" w:rsidRDefault="00152F5E" w:rsidP="004A329E">
      <w:pPr>
        <w:pStyle w:val="SC-Source"/>
      </w:pPr>
      <w:r w:rsidRPr="00152F5E">
        <w:t># Apply dynamic quantization</w:t>
      </w:r>
    </w:p>
    <w:p w14:paraId="51FD94A6" w14:textId="77777777" w:rsidR="00152F5E" w:rsidRPr="00152F5E" w:rsidRDefault="00152F5E" w:rsidP="004A329E">
      <w:pPr>
        <w:pStyle w:val="SC-Source"/>
      </w:pPr>
      <w:r w:rsidRPr="00152F5E">
        <w:t>model = torch.quantization.quantize_dynamic(</w:t>
      </w:r>
    </w:p>
    <w:p w14:paraId="083C8724" w14:textId="77777777" w:rsidR="00152F5E" w:rsidRPr="00152F5E" w:rsidRDefault="00152F5E" w:rsidP="004A329E">
      <w:pPr>
        <w:pStyle w:val="SC-Source"/>
      </w:pPr>
      <w:r w:rsidRPr="00152F5E">
        <w:lastRenderedPageBreak/>
        <w:t xml:space="preserve">    model, {torch.nn.Linear}, dtype=torch.qint8</w:t>
      </w:r>
    </w:p>
    <w:p w14:paraId="15191399" w14:textId="18745F42" w:rsidR="00152F5E" w:rsidRPr="00152F5E" w:rsidRDefault="00152F5E" w:rsidP="004A329E">
      <w:pPr>
        <w:pStyle w:val="SC-Source"/>
      </w:pPr>
      <w:r w:rsidRPr="00152F5E">
        <w:t>)</w:t>
      </w:r>
      <w:r w:rsidR="004A329E">
        <w:br/>
        <w:t>``</w:t>
      </w:r>
    </w:p>
    <w:p w14:paraId="7E118BCD" w14:textId="77777777" w:rsidR="00152F5E" w:rsidRPr="00152F5E" w:rsidRDefault="00152F5E" w:rsidP="00C71D47">
      <w:pPr>
        <w:pStyle w:val="P-Regular"/>
        <w:numPr>
          <w:ilvl w:val="0"/>
          <w:numId w:val="49"/>
        </w:numPr>
      </w:pPr>
      <w:r w:rsidRPr="00152F5E">
        <w:rPr>
          <w:b/>
          <w:bCs/>
        </w:rPr>
        <w:t>Caching</w:t>
      </w:r>
      <w:r w:rsidRPr="00152F5E">
        <w:t>: For repetitive inference tasks where the same inputs are processed frequently, caching intermediate results can improve efficiency by avoiding redundant computations. Hugging Face provides tools to cache model outputs and tokenization steps, further optimizing performance in production settings.</w:t>
      </w:r>
    </w:p>
    <w:p w14:paraId="022D32A9" w14:textId="77777777" w:rsidR="00152F5E" w:rsidRPr="00152F5E" w:rsidRDefault="00152F5E" w:rsidP="00C71D47">
      <w:pPr>
        <w:pStyle w:val="P-Regular"/>
        <w:numPr>
          <w:ilvl w:val="0"/>
          <w:numId w:val="49"/>
        </w:numPr>
      </w:pPr>
      <w:r w:rsidRPr="00152F5E">
        <w:rPr>
          <w:b/>
          <w:bCs/>
        </w:rPr>
        <w:t>Batching and Asynchronous Processing</w:t>
      </w:r>
      <w:r w:rsidRPr="00152F5E">
        <w:t>: For real-time applications, you can batch incoming requests and process them asynchronously, increasing throughput while minimizing wait times. Using frameworks like FastAPI or Flask for handling inference as microservices allows you to implement asynchronous processing easily.</w:t>
      </w:r>
    </w:p>
    <w:p w14:paraId="1AFD2230" w14:textId="1E8AD65E" w:rsidR="00152F5E" w:rsidRPr="00152F5E" w:rsidRDefault="00152F5E" w:rsidP="004A329E">
      <w:pPr>
        <w:pStyle w:val="H2-Heading"/>
      </w:pPr>
      <w:r w:rsidRPr="00152F5E">
        <w:t>Monitoring and Logging Inference</w:t>
      </w:r>
    </w:p>
    <w:p w14:paraId="7C154608" w14:textId="77777777" w:rsidR="00152F5E" w:rsidRPr="00152F5E" w:rsidRDefault="00152F5E" w:rsidP="00152F5E">
      <w:pPr>
        <w:pStyle w:val="P-Regular"/>
      </w:pPr>
      <w:r w:rsidRPr="00152F5E">
        <w:t>In production environments, tracking the model’s performance during inference becomes vital for maintaining system health and identifying any issues. Monitoring metrics like latency, throughput, and error rates helps ensure the model performs as expected.</w:t>
      </w:r>
    </w:p>
    <w:p w14:paraId="572C9365" w14:textId="77777777" w:rsidR="00152F5E" w:rsidRPr="00152F5E" w:rsidRDefault="00152F5E" w:rsidP="00152F5E">
      <w:pPr>
        <w:pStyle w:val="P-Regular"/>
      </w:pPr>
      <w:r w:rsidRPr="00152F5E">
        <w:t>Use logging frameworks to record and analyze these metrics:</w:t>
      </w:r>
    </w:p>
    <w:p w14:paraId="641F7882" w14:textId="30543696" w:rsidR="00152F5E" w:rsidRPr="00152F5E" w:rsidRDefault="00C83195" w:rsidP="00C83195">
      <w:pPr>
        <w:pStyle w:val="SC-Source"/>
      </w:pPr>
      <w:r>
        <w:t xml:space="preserve">`` </w:t>
      </w:r>
      <w:r w:rsidR="00152F5E" w:rsidRPr="00152F5E">
        <w:t>python</w:t>
      </w:r>
    </w:p>
    <w:p w14:paraId="2670EC0B" w14:textId="77777777" w:rsidR="00152F5E" w:rsidRPr="00152F5E" w:rsidRDefault="00152F5E" w:rsidP="00C83195">
      <w:pPr>
        <w:pStyle w:val="SC-Source"/>
      </w:pPr>
      <w:r w:rsidRPr="00152F5E">
        <w:t>import logging</w:t>
      </w:r>
    </w:p>
    <w:p w14:paraId="551C2608" w14:textId="77777777" w:rsidR="00152F5E" w:rsidRPr="00152F5E" w:rsidRDefault="00152F5E" w:rsidP="00C83195">
      <w:pPr>
        <w:pStyle w:val="SC-Source"/>
      </w:pPr>
    </w:p>
    <w:p w14:paraId="33EBD80D" w14:textId="77777777" w:rsidR="00152F5E" w:rsidRPr="00152F5E" w:rsidRDefault="00152F5E" w:rsidP="00C83195">
      <w:pPr>
        <w:pStyle w:val="SC-Source"/>
      </w:pPr>
      <w:r w:rsidRPr="00152F5E">
        <w:t>logging.basicConfig(level=logging.INFO)</w:t>
      </w:r>
    </w:p>
    <w:p w14:paraId="79CC27B6" w14:textId="77777777" w:rsidR="00152F5E" w:rsidRPr="00152F5E" w:rsidRDefault="00152F5E" w:rsidP="00C83195">
      <w:pPr>
        <w:pStyle w:val="SC-Source"/>
      </w:pPr>
      <w:r w:rsidRPr="00152F5E">
        <w:t>logger = logging.getLogger(__name__)</w:t>
      </w:r>
    </w:p>
    <w:p w14:paraId="281C6BC7" w14:textId="77777777" w:rsidR="00152F5E" w:rsidRPr="00152F5E" w:rsidRDefault="00152F5E" w:rsidP="00C83195">
      <w:pPr>
        <w:pStyle w:val="SC-Source"/>
      </w:pPr>
    </w:p>
    <w:p w14:paraId="655F721B" w14:textId="77777777" w:rsidR="00152F5E" w:rsidRPr="00152F5E" w:rsidRDefault="00152F5E" w:rsidP="00C83195">
      <w:pPr>
        <w:pStyle w:val="SC-Source"/>
      </w:pPr>
      <w:r w:rsidRPr="00152F5E">
        <w:t># Example logging during inference</w:t>
      </w:r>
    </w:p>
    <w:p w14:paraId="19A95439" w14:textId="77777777" w:rsidR="00152F5E" w:rsidRPr="00152F5E" w:rsidRDefault="00152F5E" w:rsidP="00C83195">
      <w:pPr>
        <w:pStyle w:val="SC-Source"/>
      </w:pPr>
      <w:r w:rsidRPr="00152F5E">
        <w:t>logger.info(f"Inference time: {inference_time}s")</w:t>
      </w:r>
    </w:p>
    <w:p w14:paraId="1010BD17" w14:textId="77777777" w:rsidR="00152F5E" w:rsidRPr="00152F5E" w:rsidRDefault="00152F5E" w:rsidP="00C83195">
      <w:pPr>
        <w:pStyle w:val="SC-Source"/>
      </w:pPr>
      <w:r w:rsidRPr="00152F5E">
        <w:t>logger.info(f"Predicted class: {predicted_label}")</w:t>
      </w:r>
    </w:p>
    <w:p w14:paraId="6D32DF8A" w14:textId="77777777" w:rsidR="00152F5E" w:rsidRDefault="00152F5E" w:rsidP="00C83195">
      <w:pPr>
        <w:pStyle w:val="SC-Source"/>
      </w:pPr>
      <w:r w:rsidRPr="00152F5E">
        <w:t>logger.info(f"Class probabilities: {predicted_probabilities}")</w:t>
      </w:r>
    </w:p>
    <w:p w14:paraId="1CD97EC3" w14:textId="6DFA5586" w:rsidR="00C83195" w:rsidRPr="00152F5E" w:rsidRDefault="00C83195" w:rsidP="00C83195">
      <w:pPr>
        <w:pStyle w:val="SC-Source"/>
      </w:pPr>
      <w:r>
        <w:lastRenderedPageBreak/>
        <w:t>``</w:t>
      </w:r>
    </w:p>
    <w:p w14:paraId="53B69636" w14:textId="77777777" w:rsidR="00152F5E" w:rsidRPr="00152F5E" w:rsidRDefault="00152F5E" w:rsidP="00152F5E">
      <w:pPr>
        <w:pStyle w:val="P-Regular"/>
      </w:pPr>
      <w:r w:rsidRPr="00152F5E">
        <w:t xml:space="preserve">Additionally, you can integrate monitoring services like </w:t>
      </w:r>
      <w:r w:rsidRPr="00152F5E">
        <w:rPr>
          <w:b/>
          <w:bCs/>
        </w:rPr>
        <w:t>Prometheus</w:t>
      </w:r>
      <w:r w:rsidRPr="00152F5E">
        <w:t xml:space="preserve"> or </w:t>
      </w:r>
      <w:r w:rsidRPr="00152F5E">
        <w:rPr>
          <w:b/>
          <w:bCs/>
        </w:rPr>
        <w:t>Grafana</w:t>
      </w:r>
      <w:r w:rsidRPr="00152F5E">
        <w:t xml:space="preserve"> to create dashboards and set alerts for real-time monitoring of model performance.</w:t>
      </w:r>
    </w:p>
    <w:p w14:paraId="7ECD6AD8" w14:textId="77777777" w:rsidR="00152F5E" w:rsidRPr="00152F5E" w:rsidRDefault="00152F5E" w:rsidP="00F82709">
      <w:pPr>
        <w:pStyle w:val="H2-Heading"/>
      </w:pPr>
      <w:r w:rsidRPr="00152F5E">
        <w:t>Summary</w:t>
      </w:r>
    </w:p>
    <w:p w14:paraId="2988E2C5" w14:textId="77777777" w:rsidR="00152F5E" w:rsidRPr="00152F5E" w:rsidRDefault="00152F5E" w:rsidP="00152F5E">
      <w:pPr>
        <w:pStyle w:val="P-Regular"/>
      </w:pPr>
      <w:r w:rsidRPr="00152F5E">
        <w:t>Performing inference with trained models using Hugging Face Diffusers requires careful preparation of input data, efficient processing of predictions, and optimizations for production environments. By following best practices such as leveraging GPU acceleration, batching inputs, and applying quantization, you can significantly enhance the efficiency of model inference. Monitoring and logging inference performance ensures that the model continues to operate reliably in real-world applications. These strategies empower you to deploy trained models that perform inference at scale, delivering fast and accurate predictions across a variety of NLP tasks.</w:t>
      </w:r>
    </w:p>
    <w:p w14:paraId="6CFAD194" w14:textId="450E1B66" w:rsidR="008B71DB" w:rsidRPr="008B71DB" w:rsidRDefault="008B71DB" w:rsidP="002B63E4">
      <w:pPr>
        <w:pStyle w:val="H1-Section"/>
      </w:pPr>
      <w:r w:rsidRPr="008B71DB">
        <w:t>Techniques for Deploying Models in Production</w:t>
      </w:r>
    </w:p>
    <w:p w14:paraId="6D471186" w14:textId="77777777" w:rsidR="008B71DB" w:rsidRPr="008B71DB" w:rsidRDefault="008B71DB" w:rsidP="008B71DB">
      <w:pPr>
        <w:pStyle w:val="P-Regular"/>
      </w:pPr>
      <w:r w:rsidRPr="008B71DB">
        <w:t>Deploying machine learning models in production environments involves more than just training a model; it requires strategies that ensure efficiency, scalability, and reliability. Hugging Face Diffusers, with its transformer-based architectures, provides powerful models for NLP tasks like sentiment analysis, text classification, and text generation. However, deploying these models in production settings demands careful planning and robust implementation practices to ensure they deliver consistent, low-latency results at scale.</w:t>
      </w:r>
    </w:p>
    <w:p w14:paraId="5A783E22" w14:textId="261D3762" w:rsidR="008B71DB" w:rsidRPr="008B71DB" w:rsidRDefault="008B71DB" w:rsidP="008B71DB">
      <w:pPr>
        <w:pStyle w:val="P-Regular"/>
      </w:pPr>
      <w:r w:rsidRPr="008B71DB">
        <w:t>This section outlines proven techniques for deploying Hugging Face models in production, focusing on critical aspects like model serving, scalability, optimization, and monitoring.</w:t>
      </w:r>
    </w:p>
    <w:p w14:paraId="51F49350" w14:textId="765F846A" w:rsidR="008B71DB" w:rsidRPr="008B71DB" w:rsidRDefault="008B71DB" w:rsidP="007153D7">
      <w:pPr>
        <w:pStyle w:val="H2-Heading"/>
      </w:pPr>
      <w:r w:rsidRPr="008B71DB">
        <w:t>Choosing the Right Deployment Environment</w:t>
      </w:r>
    </w:p>
    <w:p w14:paraId="2EC452A8" w14:textId="77777777" w:rsidR="008B71DB" w:rsidRPr="008B71DB" w:rsidRDefault="008B71DB" w:rsidP="008B71DB">
      <w:pPr>
        <w:pStyle w:val="P-Regular"/>
      </w:pPr>
      <w:r w:rsidRPr="008B71DB">
        <w:t>The first decision in deploying models involves selecting the appropriate environment for serving your model. Common deployment options include:</w:t>
      </w:r>
    </w:p>
    <w:p w14:paraId="3CA3D4C4" w14:textId="77777777" w:rsidR="008B71DB" w:rsidRPr="008B71DB" w:rsidRDefault="008B71DB" w:rsidP="00C71D47">
      <w:pPr>
        <w:pStyle w:val="P-Regular"/>
        <w:numPr>
          <w:ilvl w:val="0"/>
          <w:numId w:val="50"/>
        </w:numPr>
      </w:pPr>
      <w:r w:rsidRPr="008B71DB">
        <w:rPr>
          <w:b/>
          <w:bCs/>
        </w:rPr>
        <w:t>Cloud Platforms</w:t>
      </w:r>
      <w:r w:rsidRPr="008B71DB">
        <w:t xml:space="preserve">: Services like AWS, Google Cloud, and Microsoft Azure offer scalable environments that support GPU and TPU acceleration. These platforms simplify deployment by providing managed services for model hosting and APIs. </w:t>
      </w:r>
      <w:r w:rsidRPr="008B71DB">
        <w:lastRenderedPageBreak/>
        <w:t>AWS SageMaker and Google AI Platform, for example, allow seamless integration with Hugging Face models.</w:t>
      </w:r>
    </w:p>
    <w:p w14:paraId="742645F5" w14:textId="1A4E1BD3" w:rsidR="008B71DB" w:rsidRPr="008B71DB" w:rsidRDefault="00CA05AA" w:rsidP="00C71D47">
      <w:pPr>
        <w:pStyle w:val="P-Regular"/>
        <w:numPr>
          <w:ilvl w:val="0"/>
          <w:numId w:val="50"/>
        </w:numPr>
      </w:pPr>
      <w:r w:rsidRPr="008B71DB">
        <w:rPr>
          <w:b/>
          <w:bCs/>
        </w:rPr>
        <w:t>On-Premises</w:t>
      </w:r>
      <w:r w:rsidR="008B71DB" w:rsidRPr="008B71DB">
        <w:rPr>
          <w:b/>
          <w:bCs/>
        </w:rPr>
        <w:t xml:space="preserve"> Servers</w:t>
      </w:r>
      <w:r w:rsidR="008B71DB" w:rsidRPr="008B71DB">
        <w:t xml:space="preserve">: For organizations with specific data governance or privacy requirements, deploying models on </w:t>
      </w:r>
      <w:r w:rsidRPr="008B71DB">
        <w:t>on-premises</w:t>
      </w:r>
      <w:r w:rsidR="008B71DB" w:rsidRPr="008B71DB">
        <w:t xml:space="preserve"> servers might be necessary. This approach offers full control over the infrastructure, though it requires more setup and maintenance compared to cloud solutions.</w:t>
      </w:r>
    </w:p>
    <w:p w14:paraId="7B56B146" w14:textId="33032C48" w:rsidR="008B71DB" w:rsidRPr="008B71DB" w:rsidRDefault="008B71DB" w:rsidP="00C71D47">
      <w:pPr>
        <w:pStyle w:val="P-Regular"/>
        <w:numPr>
          <w:ilvl w:val="0"/>
          <w:numId w:val="50"/>
        </w:numPr>
      </w:pPr>
      <w:r w:rsidRPr="008B71DB">
        <w:rPr>
          <w:b/>
          <w:bCs/>
        </w:rPr>
        <w:t>Hybrid Solutions</w:t>
      </w:r>
      <w:r w:rsidRPr="008B71DB">
        <w:t xml:space="preserve">: In </w:t>
      </w:r>
      <w:r w:rsidR="003D48F3">
        <w:t>determined</w:t>
      </w:r>
      <w:r w:rsidRPr="008B71DB">
        <w:t xml:space="preserve"> cases, a hybrid approach, where inference happens on the edge or in localized servers, while model management and updates occur in the cloud, can balance latency and scalability needs.</w:t>
      </w:r>
    </w:p>
    <w:p w14:paraId="47DBD293" w14:textId="70235684" w:rsidR="008B71DB" w:rsidRPr="008B71DB" w:rsidRDefault="008B71DB" w:rsidP="00424D0A">
      <w:pPr>
        <w:pStyle w:val="H2-Heading"/>
      </w:pPr>
      <w:r w:rsidRPr="008B71DB">
        <w:t>Exposing Models as APIs</w:t>
      </w:r>
    </w:p>
    <w:p w14:paraId="572A2CE4" w14:textId="40812926" w:rsidR="008B71DB" w:rsidRPr="008B71DB" w:rsidRDefault="008B71DB" w:rsidP="008B71DB">
      <w:pPr>
        <w:pStyle w:val="P-Regular"/>
      </w:pPr>
      <w:r w:rsidRPr="008B71DB">
        <w:t>A common technique for deploying models in production involves wrapping them in a RESTful API. This enables other applications, services, or users to interact with the model in real-time via HTTP requests. Python frameworks like FastAPI or Flask are commonly used to build APIs that serve models, allowing seamless integration with existing systems</w:t>
      </w:r>
      <w:sdt>
        <w:sdtPr>
          <w:id w:val="-1586374821"/>
          <w:citation/>
        </w:sdtPr>
        <w:sdtContent>
          <w:r w:rsidR="00C905AC">
            <w:fldChar w:fldCharType="begin"/>
          </w:r>
          <w:r w:rsidR="00C905AC">
            <w:rPr>
              <w:lang w:val="en-US"/>
            </w:rPr>
            <w:instrText xml:space="preserve"> CITATION pedregosa2011a \l 1033 </w:instrText>
          </w:r>
          <w:r w:rsidR="00C905AC">
            <w:fldChar w:fldCharType="separate"/>
          </w:r>
          <w:r w:rsidR="00730456">
            <w:rPr>
              <w:noProof/>
              <w:lang w:val="en-US"/>
            </w:rPr>
            <w:t xml:space="preserve"> </w:t>
          </w:r>
          <w:r w:rsidR="00730456" w:rsidRPr="00730456">
            <w:rPr>
              <w:noProof/>
              <w:lang w:val="en-US"/>
            </w:rPr>
            <w:t>(Pedregosa, et al., 2011)</w:t>
          </w:r>
          <w:r w:rsidR="00C905AC">
            <w:fldChar w:fldCharType="end"/>
          </w:r>
        </w:sdtContent>
      </w:sdt>
      <w:r w:rsidRPr="008B71DB">
        <w:t>.</w:t>
      </w:r>
    </w:p>
    <w:p w14:paraId="0808F85B" w14:textId="77777777" w:rsidR="008B71DB" w:rsidRPr="008B71DB" w:rsidRDefault="008B71DB" w:rsidP="008B71DB">
      <w:pPr>
        <w:pStyle w:val="P-Regular"/>
      </w:pPr>
      <w:r w:rsidRPr="008B71DB">
        <w:t>For instance, the following example shows how to deploy a fine-tuned Hugging Face model using FastAPI:</w:t>
      </w:r>
    </w:p>
    <w:p w14:paraId="5B2C6026" w14:textId="4BF820E4" w:rsidR="008B71DB" w:rsidRPr="008B71DB" w:rsidRDefault="00424D0A" w:rsidP="004A292E">
      <w:pPr>
        <w:pStyle w:val="SC-Source"/>
      </w:pPr>
      <w:r>
        <w:t xml:space="preserve">`` </w:t>
      </w:r>
      <w:r w:rsidR="008B71DB" w:rsidRPr="008B71DB">
        <w:t>python</w:t>
      </w:r>
    </w:p>
    <w:p w14:paraId="29BA106F" w14:textId="77777777" w:rsidR="008B71DB" w:rsidRPr="008B71DB" w:rsidRDefault="008B71DB" w:rsidP="004A292E">
      <w:pPr>
        <w:pStyle w:val="SC-Source"/>
      </w:pPr>
      <w:r w:rsidRPr="008B71DB">
        <w:t>from fastapi import FastAPI</w:t>
      </w:r>
    </w:p>
    <w:p w14:paraId="62154558" w14:textId="77777777" w:rsidR="008B71DB" w:rsidRPr="008B71DB" w:rsidRDefault="008B71DB" w:rsidP="004A292E">
      <w:pPr>
        <w:pStyle w:val="SC-Source"/>
      </w:pPr>
      <w:r w:rsidRPr="008B71DB">
        <w:t>from transformers import AutoTokenizer, AutoModelForSequenceClassification</w:t>
      </w:r>
    </w:p>
    <w:p w14:paraId="651224B2" w14:textId="77777777" w:rsidR="008B71DB" w:rsidRPr="008B71DB" w:rsidRDefault="008B71DB" w:rsidP="004A292E">
      <w:pPr>
        <w:pStyle w:val="SC-Source"/>
      </w:pPr>
    </w:p>
    <w:p w14:paraId="0416B7CE" w14:textId="77777777" w:rsidR="008B71DB" w:rsidRPr="008B71DB" w:rsidRDefault="008B71DB" w:rsidP="004A292E">
      <w:pPr>
        <w:pStyle w:val="SC-Source"/>
      </w:pPr>
      <w:r w:rsidRPr="008B71DB">
        <w:t>app = FastAPI()</w:t>
      </w:r>
    </w:p>
    <w:p w14:paraId="769605F7" w14:textId="77777777" w:rsidR="008B71DB" w:rsidRPr="008B71DB" w:rsidRDefault="008B71DB" w:rsidP="004A292E">
      <w:pPr>
        <w:pStyle w:val="SC-Source"/>
      </w:pPr>
    </w:p>
    <w:p w14:paraId="746FD468" w14:textId="77777777" w:rsidR="008B71DB" w:rsidRPr="008B71DB" w:rsidRDefault="008B71DB" w:rsidP="004A292E">
      <w:pPr>
        <w:pStyle w:val="SC-Source"/>
      </w:pPr>
      <w:r w:rsidRPr="008B71DB">
        <w:t># Load model and tokenizer</w:t>
      </w:r>
    </w:p>
    <w:p w14:paraId="01348768" w14:textId="77777777" w:rsidR="008B71DB" w:rsidRPr="008B71DB" w:rsidRDefault="008B71DB" w:rsidP="004A292E">
      <w:pPr>
        <w:pStyle w:val="SC-Source"/>
      </w:pPr>
      <w:r w:rsidRPr="008B71DB">
        <w:t>model = AutoModelForSequenceClassification.from_pretrained('path_to_model')</w:t>
      </w:r>
    </w:p>
    <w:p w14:paraId="573B4A5E" w14:textId="77777777" w:rsidR="008B71DB" w:rsidRPr="008B71DB" w:rsidRDefault="008B71DB" w:rsidP="004A292E">
      <w:pPr>
        <w:pStyle w:val="SC-Source"/>
      </w:pPr>
      <w:r w:rsidRPr="008B71DB">
        <w:t>tokenizer = AutoTokenizer.from_pretrained('path_to_model')</w:t>
      </w:r>
    </w:p>
    <w:p w14:paraId="18A0CAB9" w14:textId="77777777" w:rsidR="008B71DB" w:rsidRPr="008B71DB" w:rsidRDefault="008B71DB" w:rsidP="004A292E">
      <w:pPr>
        <w:pStyle w:val="SC-Source"/>
      </w:pPr>
    </w:p>
    <w:p w14:paraId="6B8DE097" w14:textId="77777777" w:rsidR="008B71DB" w:rsidRPr="008B71DB" w:rsidRDefault="008B71DB" w:rsidP="004A292E">
      <w:pPr>
        <w:pStyle w:val="SC-Source"/>
      </w:pPr>
      <w:r w:rsidRPr="008B71DB">
        <w:t>@app.post("/predict")</w:t>
      </w:r>
    </w:p>
    <w:p w14:paraId="3CEDE256" w14:textId="77777777" w:rsidR="008B71DB" w:rsidRPr="008B71DB" w:rsidRDefault="008B71DB" w:rsidP="004A292E">
      <w:pPr>
        <w:pStyle w:val="SC-Source"/>
      </w:pPr>
      <w:r w:rsidRPr="008B71DB">
        <w:t>async def predict(text: str):</w:t>
      </w:r>
    </w:p>
    <w:p w14:paraId="0D10E339" w14:textId="77777777" w:rsidR="008B71DB" w:rsidRPr="008B71DB" w:rsidRDefault="008B71DB" w:rsidP="004A292E">
      <w:pPr>
        <w:pStyle w:val="SC-Source"/>
      </w:pPr>
      <w:r w:rsidRPr="008B71DB">
        <w:t xml:space="preserve">    inputs = tokenizer(text, return_tensors="pt", padding=True, truncation=True, max_length=512)</w:t>
      </w:r>
    </w:p>
    <w:p w14:paraId="5BE9BD59" w14:textId="77777777" w:rsidR="008B71DB" w:rsidRPr="008B71DB" w:rsidRDefault="008B71DB" w:rsidP="004A292E">
      <w:pPr>
        <w:pStyle w:val="SC-Source"/>
      </w:pPr>
      <w:r w:rsidRPr="008B71DB">
        <w:t xml:space="preserve">    outputs = model(**inputs)</w:t>
      </w:r>
    </w:p>
    <w:p w14:paraId="3111EFA7" w14:textId="77777777" w:rsidR="008B71DB" w:rsidRPr="008B71DB" w:rsidRDefault="008B71DB" w:rsidP="004A292E">
      <w:pPr>
        <w:pStyle w:val="SC-Source"/>
      </w:pPr>
      <w:r w:rsidRPr="008B71DB">
        <w:t xml:space="preserve">    logits = outputs.logits</w:t>
      </w:r>
    </w:p>
    <w:p w14:paraId="182397DC" w14:textId="77777777" w:rsidR="008B71DB" w:rsidRPr="008B71DB" w:rsidRDefault="008B71DB" w:rsidP="004A292E">
      <w:pPr>
        <w:pStyle w:val="SC-Source"/>
      </w:pPr>
      <w:r w:rsidRPr="008B71DB">
        <w:t xml:space="preserve">    prediction = logits.argmax(dim=-1).item()</w:t>
      </w:r>
    </w:p>
    <w:p w14:paraId="2885A39F" w14:textId="77777777" w:rsidR="008B71DB" w:rsidRDefault="008B71DB" w:rsidP="004A292E">
      <w:pPr>
        <w:pStyle w:val="SC-Source"/>
      </w:pPr>
      <w:r w:rsidRPr="008B71DB">
        <w:t xml:space="preserve">    return {"prediction": prediction}</w:t>
      </w:r>
    </w:p>
    <w:p w14:paraId="29445CD1" w14:textId="061146DA" w:rsidR="00424D0A" w:rsidRPr="008B71DB" w:rsidRDefault="00424D0A" w:rsidP="004A292E">
      <w:pPr>
        <w:pStyle w:val="SC-Source"/>
      </w:pPr>
      <w:r>
        <w:t>``</w:t>
      </w:r>
    </w:p>
    <w:p w14:paraId="29E2D64B" w14:textId="77777777" w:rsidR="008B71DB" w:rsidRPr="008B71DB" w:rsidRDefault="008B71DB" w:rsidP="008B71DB">
      <w:pPr>
        <w:pStyle w:val="P-Regular"/>
      </w:pPr>
      <w:r w:rsidRPr="008B71DB">
        <w:t>Once wrapped in an API, the model can accept input from users, process it, and return predictions in real-time. FastAPI supports asynchronous processing, which improves the API’s responsiveness and overall performance, especially under high request loads.</w:t>
      </w:r>
    </w:p>
    <w:p w14:paraId="7E43B251" w14:textId="25A06B86" w:rsidR="008B71DB" w:rsidRPr="008B71DB" w:rsidRDefault="008B71DB" w:rsidP="00D721FC">
      <w:pPr>
        <w:pStyle w:val="H2-Heading"/>
      </w:pPr>
      <w:r w:rsidRPr="008B71DB">
        <w:t>Leveraging Model Containers for Scalability</w:t>
      </w:r>
    </w:p>
    <w:p w14:paraId="061CBAAD" w14:textId="77777777" w:rsidR="008B71DB" w:rsidRPr="008B71DB" w:rsidRDefault="008B71DB" w:rsidP="008B71DB">
      <w:pPr>
        <w:pStyle w:val="P-Regular"/>
      </w:pPr>
      <w:r w:rsidRPr="008B71DB">
        <w:t>Containerization provides a powerful solution for scaling models in production. By encapsulating the model and its dependencies in a Docker container, you ensure consistency across different deployment environments and simplify the process of scaling the model horizontally.</w:t>
      </w:r>
    </w:p>
    <w:p w14:paraId="17322C08" w14:textId="4608BA8E" w:rsidR="008B71DB" w:rsidRPr="008B71DB" w:rsidRDefault="009D0A6B" w:rsidP="008B71DB">
      <w:pPr>
        <w:pStyle w:val="P-Regular"/>
      </w:pPr>
      <w:r w:rsidRPr="008B71DB">
        <w:t>Here is</w:t>
      </w:r>
      <w:r w:rsidR="008B71DB" w:rsidRPr="008B71DB">
        <w:t xml:space="preserve"> a basic example of a Dockerfile used to containerize a Hugging Face model API:</w:t>
      </w:r>
    </w:p>
    <w:p w14:paraId="7ACFF6AF" w14:textId="78EFDECC" w:rsidR="008B71DB" w:rsidRPr="008B71DB" w:rsidRDefault="00D721FC" w:rsidP="00D721FC">
      <w:pPr>
        <w:pStyle w:val="SC-Source"/>
      </w:pPr>
      <w:r>
        <w:t xml:space="preserve">`` </w:t>
      </w:r>
      <w:r w:rsidR="008B71DB" w:rsidRPr="008B71DB">
        <w:t>Dockerfile</w:t>
      </w:r>
    </w:p>
    <w:p w14:paraId="4AD7BE43" w14:textId="77777777" w:rsidR="008B71DB" w:rsidRPr="008B71DB" w:rsidRDefault="008B71DB" w:rsidP="00D721FC">
      <w:pPr>
        <w:pStyle w:val="SC-Source"/>
      </w:pPr>
      <w:r w:rsidRPr="008B71DB">
        <w:t># Use the official Python image from DockerHub</w:t>
      </w:r>
    </w:p>
    <w:p w14:paraId="51AAFE55" w14:textId="77777777" w:rsidR="008B71DB" w:rsidRPr="008B71DB" w:rsidRDefault="008B71DB" w:rsidP="00D721FC">
      <w:pPr>
        <w:pStyle w:val="SC-Source"/>
      </w:pPr>
      <w:r w:rsidRPr="008B71DB">
        <w:t>FROM python:3.8</w:t>
      </w:r>
    </w:p>
    <w:p w14:paraId="27EBF599" w14:textId="77777777" w:rsidR="008B71DB" w:rsidRPr="008B71DB" w:rsidRDefault="008B71DB" w:rsidP="00D721FC">
      <w:pPr>
        <w:pStyle w:val="SC-Source"/>
      </w:pPr>
    </w:p>
    <w:p w14:paraId="2239A595" w14:textId="77777777" w:rsidR="008B71DB" w:rsidRPr="008B71DB" w:rsidRDefault="008B71DB" w:rsidP="00D721FC">
      <w:pPr>
        <w:pStyle w:val="SC-Source"/>
      </w:pPr>
      <w:r w:rsidRPr="008B71DB">
        <w:t># Install dependencies</w:t>
      </w:r>
    </w:p>
    <w:p w14:paraId="1892050C" w14:textId="77777777" w:rsidR="008B71DB" w:rsidRPr="008B71DB" w:rsidRDefault="008B71DB" w:rsidP="00D721FC">
      <w:pPr>
        <w:pStyle w:val="SC-Source"/>
      </w:pPr>
      <w:r w:rsidRPr="008B71DB">
        <w:t>RUN pip install transformers fastapi uvicorn</w:t>
      </w:r>
    </w:p>
    <w:p w14:paraId="34D84E83" w14:textId="77777777" w:rsidR="008B71DB" w:rsidRPr="008B71DB" w:rsidRDefault="008B71DB" w:rsidP="00D721FC">
      <w:pPr>
        <w:pStyle w:val="SC-Source"/>
      </w:pPr>
    </w:p>
    <w:p w14:paraId="6948D76C" w14:textId="77777777" w:rsidR="008B71DB" w:rsidRPr="008B71DB" w:rsidRDefault="008B71DB" w:rsidP="00D721FC">
      <w:pPr>
        <w:pStyle w:val="SC-Source"/>
      </w:pPr>
      <w:r w:rsidRPr="008B71DB">
        <w:t># Copy the model and code into the container</w:t>
      </w:r>
    </w:p>
    <w:p w14:paraId="2A7D304A" w14:textId="77777777" w:rsidR="008B71DB" w:rsidRPr="008B71DB" w:rsidRDefault="008B71DB" w:rsidP="00D721FC">
      <w:pPr>
        <w:pStyle w:val="SC-Source"/>
      </w:pPr>
      <w:r w:rsidRPr="008B71DB">
        <w:lastRenderedPageBreak/>
        <w:t>COPY . /app</w:t>
      </w:r>
    </w:p>
    <w:p w14:paraId="1FB2497F" w14:textId="77777777" w:rsidR="008B71DB" w:rsidRPr="008B71DB" w:rsidRDefault="008B71DB" w:rsidP="00D721FC">
      <w:pPr>
        <w:pStyle w:val="SC-Source"/>
      </w:pPr>
      <w:r w:rsidRPr="008B71DB">
        <w:t>WORKDIR /app</w:t>
      </w:r>
    </w:p>
    <w:p w14:paraId="15BA52F9" w14:textId="77777777" w:rsidR="008B71DB" w:rsidRPr="008B71DB" w:rsidRDefault="008B71DB" w:rsidP="00D721FC">
      <w:pPr>
        <w:pStyle w:val="SC-Source"/>
      </w:pPr>
    </w:p>
    <w:p w14:paraId="280DD906" w14:textId="77777777" w:rsidR="008B71DB" w:rsidRPr="008B71DB" w:rsidRDefault="008B71DB" w:rsidP="00D721FC">
      <w:pPr>
        <w:pStyle w:val="SC-Source"/>
      </w:pPr>
      <w:r w:rsidRPr="008B71DB">
        <w:t># Expose the API port</w:t>
      </w:r>
    </w:p>
    <w:p w14:paraId="364B885B" w14:textId="77777777" w:rsidR="008B71DB" w:rsidRPr="008B71DB" w:rsidRDefault="008B71DB" w:rsidP="00D721FC">
      <w:pPr>
        <w:pStyle w:val="SC-Source"/>
      </w:pPr>
      <w:r w:rsidRPr="008B71DB">
        <w:t>EXPOSE 8000</w:t>
      </w:r>
    </w:p>
    <w:p w14:paraId="0ABAE859" w14:textId="77777777" w:rsidR="008B71DB" w:rsidRPr="008B71DB" w:rsidRDefault="008B71DB" w:rsidP="00D721FC">
      <w:pPr>
        <w:pStyle w:val="SC-Source"/>
      </w:pPr>
    </w:p>
    <w:p w14:paraId="3F705747" w14:textId="77777777" w:rsidR="008B71DB" w:rsidRPr="008B71DB" w:rsidRDefault="008B71DB" w:rsidP="00D721FC">
      <w:pPr>
        <w:pStyle w:val="SC-Source"/>
      </w:pPr>
      <w:r w:rsidRPr="008B71DB">
        <w:t># Run the API</w:t>
      </w:r>
    </w:p>
    <w:p w14:paraId="53D11A6E" w14:textId="77777777" w:rsidR="008B71DB" w:rsidRDefault="008B71DB" w:rsidP="00D721FC">
      <w:pPr>
        <w:pStyle w:val="SC-Source"/>
      </w:pPr>
      <w:r w:rsidRPr="008B71DB">
        <w:t>CMD ["uvicorn", "app:app", "--host", "0.0.0.0", "--port", "8000"]</w:t>
      </w:r>
    </w:p>
    <w:p w14:paraId="1B4AAF79" w14:textId="2F85254B" w:rsidR="00D721FC" w:rsidRPr="008B71DB" w:rsidRDefault="00D721FC" w:rsidP="00D721FC">
      <w:pPr>
        <w:pStyle w:val="SC-Source"/>
      </w:pPr>
      <w:r>
        <w:t>``</w:t>
      </w:r>
    </w:p>
    <w:p w14:paraId="17EFCD6C" w14:textId="2B59E950" w:rsidR="008B71DB" w:rsidRPr="008B71DB" w:rsidRDefault="008B71DB" w:rsidP="008B71DB">
      <w:pPr>
        <w:pStyle w:val="P-Regular"/>
      </w:pPr>
      <w:r w:rsidRPr="008B71DB">
        <w:t xml:space="preserve">After building the Docker image, you can deploy it across any platform that supports Docker, such as Kubernetes, AWS Elastic Container Service (ECS), or Google Kubernetes Engine (GKE). By scaling your containerized model across multiple instances, you can </w:t>
      </w:r>
      <w:r w:rsidR="003D48F3" w:rsidRPr="008B71DB">
        <w:t>manage</w:t>
      </w:r>
      <w:r w:rsidRPr="008B71DB">
        <w:t xml:space="preserve"> higher traffic volumes efficiently.</w:t>
      </w:r>
    </w:p>
    <w:p w14:paraId="65A86B71" w14:textId="6358FAF8" w:rsidR="008B71DB" w:rsidRPr="008B71DB" w:rsidRDefault="00D721FC" w:rsidP="00D721FC">
      <w:pPr>
        <w:pStyle w:val="SC-Source"/>
      </w:pPr>
      <w:r>
        <w:t xml:space="preserve">`` </w:t>
      </w:r>
      <w:r w:rsidR="008B71DB" w:rsidRPr="008B71DB">
        <w:t>bash</w:t>
      </w:r>
    </w:p>
    <w:p w14:paraId="6346C9CF" w14:textId="77777777" w:rsidR="008B71DB" w:rsidRPr="008B71DB" w:rsidRDefault="008B71DB" w:rsidP="00D721FC">
      <w:pPr>
        <w:pStyle w:val="SC-Source"/>
      </w:pPr>
      <w:r w:rsidRPr="008B71DB">
        <w:t># Build Docker image</w:t>
      </w:r>
    </w:p>
    <w:p w14:paraId="2DB900BD" w14:textId="77777777" w:rsidR="008B71DB" w:rsidRPr="008B71DB" w:rsidRDefault="008B71DB" w:rsidP="00D721FC">
      <w:pPr>
        <w:pStyle w:val="SC-Source"/>
      </w:pPr>
      <w:r w:rsidRPr="008B71DB">
        <w:t>docker build -t huggingface-model-api .</w:t>
      </w:r>
    </w:p>
    <w:p w14:paraId="2D5E13C6" w14:textId="77777777" w:rsidR="008B71DB" w:rsidRPr="008B71DB" w:rsidRDefault="008B71DB" w:rsidP="00D721FC">
      <w:pPr>
        <w:pStyle w:val="SC-Source"/>
      </w:pPr>
    </w:p>
    <w:p w14:paraId="0D2966DA" w14:textId="77777777" w:rsidR="008B71DB" w:rsidRPr="008B71DB" w:rsidRDefault="008B71DB" w:rsidP="00D721FC">
      <w:pPr>
        <w:pStyle w:val="SC-Source"/>
      </w:pPr>
      <w:r w:rsidRPr="008B71DB">
        <w:t># Run Docker container locally</w:t>
      </w:r>
    </w:p>
    <w:p w14:paraId="085B7D75" w14:textId="77777777" w:rsidR="008B71DB" w:rsidRDefault="008B71DB" w:rsidP="00D721FC">
      <w:pPr>
        <w:pStyle w:val="SC-Source"/>
      </w:pPr>
      <w:r w:rsidRPr="008B71DB">
        <w:t>docker run -p 8000:8000 huggingface-model-api</w:t>
      </w:r>
    </w:p>
    <w:p w14:paraId="22B746EB" w14:textId="64525E14" w:rsidR="00D721FC" w:rsidRPr="008B71DB" w:rsidRDefault="00D721FC" w:rsidP="00D721FC">
      <w:pPr>
        <w:pStyle w:val="SC-Source"/>
      </w:pPr>
      <w:r>
        <w:t>``</w:t>
      </w:r>
    </w:p>
    <w:p w14:paraId="38E8B730" w14:textId="61EB7430" w:rsidR="008B71DB" w:rsidRPr="008B71DB" w:rsidRDefault="008B71DB" w:rsidP="00D721FC">
      <w:pPr>
        <w:pStyle w:val="H2-Heading"/>
      </w:pPr>
      <w:r w:rsidRPr="008B71DB">
        <w:t>Scaling Models with Kubernetes</w:t>
      </w:r>
    </w:p>
    <w:p w14:paraId="52C8836E" w14:textId="77777777" w:rsidR="008B71DB" w:rsidRPr="008B71DB" w:rsidRDefault="008B71DB" w:rsidP="008B71DB">
      <w:pPr>
        <w:pStyle w:val="P-Regular"/>
      </w:pPr>
      <w:r w:rsidRPr="008B71DB">
        <w:t>When deploying models in production environments that experience fluctuating traffic, Kubernetes offers an effective solution for dynamic scaling. Kubernetes manages containerized applications, ensuring high availability, load balancing, and scalability.</w:t>
      </w:r>
    </w:p>
    <w:p w14:paraId="7166E860" w14:textId="0E0684A8" w:rsidR="008B71DB" w:rsidRPr="008B71DB" w:rsidRDefault="008B71DB" w:rsidP="008B71DB">
      <w:pPr>
        <w:pStyle w:val="P-Regular"/>
      </w:pPr>
      <w:r w:rsidRPr="008B71DB">
        <w:lastRenderedPageBreak/>
        <w:t xml:space="preserve">To deploy a Hugging Face model on Kubernetes, you first need to create a Kubernetes deployment and service configuration. </w:t>
      </w:r>
      <w:r w:rsidR="009D0A6B" w:rsidRPr="008B71DB">
        <w:t>Here is</w:t>
      </w:r>
      <w:r w:rsidRPr="008B71DB">
        <w:t xml:space="preserve"> an example deployment.yaml configuration file for deploying the Dockerized Hugging Face model:</w:t>
      </w:r>
    </w:p>
    <w:p w14:paraId="13EDADC7" w14:textId="664F8325" w:rsidR="008B71DB" w:rsidRPr="008B71DB" w:rsidRDefault="00D721FC" w:rsidP="00933F1C">
      <w:pPr>
        <w:pStyle w:val="SC-Source"/>
      </w:pPr>
      <w:r>
        <w:t xml:space="preserve">`` </w:t>
      </w:r>
      <w:r w:rsidR="008B71DB" w:rsidRPr="008B71DB">
        <w:t>yaml</w:t>
      </w:r>
    </w:p>
    <w:p w14:paraId="7C936782" w14:textId="77777777" w:rsidR="008B71DB" w:rsidRPr="008B71DB" w:rsidRDefault="008B71DB" w:rsidP="00933F1C">
      <w:pPr>
        <w:pStyle w:val="SC-Source"/>
      </w:pPr>
      <w:r w:rsidRPr="008B71DB">
        <w:t>apiVersion: apps/v1</w:t>
      </w:r>
    </w:p>
    <w:p w14:paraId="3DF6E42E" w14:textId="77777777" w:rsidR="008B71DB" w:rsidRPr="008B71DB" w:rsidRDefault="008B71DB" w:rsidP="00933F1C">
      <w:pPr>
        <w:pStyle w:val="SC-Source"/>
      </w:pPr>
      <w:r w:rsidRPr="008B71DB">
        <w:t>kind: Deployment</w:t>
      </w:r>
    </w:p>
    <w:p w14:paraId="439C9F96" w14:textId="77777777" w:rsidR="008B71DB" w:rsidRPr="008B71DB" w:rsidRDefault="008B71DB" w:rsidP="00933F1C">
      <w:pPr>
        <w:pStyle w:val="SC-Source"/>
      </w:pPr>
      <w:r w:rsidRPr="008B71DB">
        <w:t>metadata:</w:t>
      </w:r>
    </w:p>
    <w:p w14:paraId="6AA32664" w14:textId="77777777" w:rsidR="008B71DB" w:rsidRPr="008B71DB" w:rsidRDefault="008B71DB" w:rsidP="00933F1C">
      <w:pPr>
        <w:pStyle w:val="SC-Source"/>
      </w:pPr>
      <w:r w:rsidRPr="008B71DB">
        <w:t xml:space="preserve">  name: huggingface-model-deployment</w:t>
      </w:r>
    </w:p>
    <w:p w14:paraId="1004AF8F" w14:textId="77777777" w:rsidR="008B71DB" w:rsidRPr="008B71DB" w:rsidRDefault="008B71DB" w:rsidP="00933F1C">
      <w:pPr>
        <w:pStyle w:val="SC-Source"/>
      </w:pPr>
      <w:r w:rsidRPr="008B71DB">
        <w:t>spec:</w:t>
      </w:r>
    </w:p>
    <w:p w14:paraId="1ECFC3A3" w14:textId="77777777" w:rsidR="008B71DB" w:rsidRPr="008B71DB" w:rsidRDefault="008B71DB" w:rsidP="00933F1C">
      <w:pPr>
        <w:pStyle w:val="SC-Source"/>
      </w:pPr>
      <w:r w:rsidRPr="008B71DB">
        <w:t xml:space="preserve">  replicas: 3</w:t>
      </w:r>
    </w:p>
    <w:p w14:paraId="23911105" w14:textId="77777777" w:rsidR="008B71DB" w:rsidRPr="008B71DB" w:rsidRDefault="008B71DB" w:rsidP="00933F1C">
      <w:pPr>
        <w:pStyle w:val="SC-Source"/>
      </w:pPr>
      <w:r w:rsidRPr="008B71DB">
        <w:t xml:space="preserve">  selector:</w:t>
      </w:r>
    </w:p>
    <w:p w14:paraId="0F46A744" w14:textId="77777777" w:rsidR="008B71DB" w:rsidRPr="008B71DB" w:rsidRDefault="008B71DB" w:rsidP="00933F1C">
      <w:pPr>
        <w:pStyle w:val="SC-Source"/>
      </w:pPr>
      <w:r w:rsidRPr="008B71DB">
        <w:t xml:space="preserve">    matchLabels:</w:t>
      </w:r>
    </w:p>
    <w:p w14:paraId="248B82E5" w14:textId="77777777" w:rsidR="008B71DB" w:rsidRPr="008B71DB" w:rsidRDefault="008B71DB" w:rsidP="00933F1C">
      <w:pPr>
        <w:pStyle w:val="SC-Source"/>
      </w:pPr>
      <w:r w:rsidRPr="008B71DB">
        <w:t xml:space="preserve">      app: huggingface-model</w:t>
      </w:r>
    </w:p>
    <w:p w14:paraId="17293E98" w14:textId="77777777" w:rsidR="008B71DB" w:rsidRPr="008B71DB" w:rsidRDefault="008B71DB" w:rsidP="00933F1C">
      <w:pPr>
        <w:pStyle w:val="SC-Source"/>
      </w:pPr>
      <w:r w:rsidRPr="008B71DB">
        <w:t xml:space="preserve">  template:</w:t>
      </w:r>
    </w:p>
    <w:p w14:paraId="245317ED" w14:textId="77777777" w:rsidR="008B71DB" w:rsidRPr="008B71DB" w:rsidRDefault="008B71DB" w:rsidP="00933F1C">
      <w:pPr>
        <w:pStyle w:val="SC-Source"/>
      </w:pPr>
      <w:r w:rsidRPr="008B71DB">
        <w:t xml:space="preserve">    metadata:</w:t>
      </w:r>
    </w:p>
    <w:p w14:paraId="22C9963F" w14:textId="77777777" w:rsidR="008B71DB" w:rsidRPr="008B71DB" w:rsidRDefault="008B71DB" w:rsidP="00933F1C">
      <w:pPr>
        <w:pStyle w:val="SC-Source"/>
      </w:pPr>
      <w:r w:rsidRPr="008B71DB">
        <w:t xml:space="preserve">      labels:</w:t>
      </w:r>
    </w:p>
    <w:p w14:paraId="2A95BCBD" w14:textId="77777777" w:rsidR="008B71DB" w:rsidRPr="008B71DB" w:rsidRDefault="008B71DB" w:rsidP="00933F1C">
      <w:pPr>
        <w:pStyle w:val="SC-Source"/>
      </w:pPr>
      <w:r w:rsidRPr="008B71DB">
        <w:t xml:space="preserve">        app: huggingface-model</w:t>
      </w:r>
    </w:p>
    <w:p w14:paraId="4D766DEF" w14:textId="77777777" w:rsidR="008B71DB" w:rsidRPr="008B71DB" w:rsidRDefault="008B71DB" w:rsidP="00933F1C">
      <w:pPr>
        <w:pStyle w:val="SC-Source"/>
      </w:pPr>
      <w:r w:rsidRPr="008B71DB">
        <w:t xml:space="preserve">    spec:</w:t>
      </w:r>
    </w:p>
    <w:p w14:paraId="53644A68" w14:textId="77777777" w:rsidR="008B71DB" w:rsidRPr="008B71DB" w:rsidRDefault="008B71DB" w:rsidP="00933F1C">
      <w:pPr>
        <w:pStyle w:val="SC-Source"/>
      </w:pPr>
      <w:r w:rsidRPr="008B71DB">
        <w:t xml:space="preserve">      containers:</w:t>
      </w:r>
    </w:p>
    <w:p w14:paraId="498756CA" w14:textId="77777777" w:rsidR="008B71DB" w:rsidRPr="008B71DB" w:rsidRDefault="008B71DB" w:rsidP="00933F1C">
      <w:pPr>
        <w:pStyle w:val="SC-Source"/>
      </w:pPr>
      <w:r w:rsidRPr="008B71DB">
        <w:t xml:space="preserve">      - name: huggingface-model-container</w:t>
      </w:r>
    </w:p>
    <w:p w14:paraId="68196982" w14:textId="77777777" w:rsidR="008B71DB" w:rsidRPr="008B71DB" w:rsidRDefault="008B71DB" w:rsidP="00933F1C">
      <w:pPr>
        <w:pStyle w:val="SC-Source"/>
      </w:pPr>
      <w:r w:rsidRPr="008B71DB">
        <w:t xml:space="preserve">        image: huggingface-model-api</w:t>
      </w:r>
    </w:p>
    <w:p w14:paraId="31F1902C" w14:textId="77777777" w:rsidR="008B71DB" w:rsidRPr="008B71DB" w:rsidRDefault="008B71DB" w:rsidP="00933F1C">
      <w:pPr>
        <w:pStyle w:val="SC-Source"/>
      </w:pPr>
      <w:r w:rsidRPr="008B71DB">
        <w:t xml:space="preserve">        ports:</w:t>
      </w:r>
    </w:p>
    <w:p w14:paraId="1B34A9B3" w14:textId="77777777" w:rsidR="008B71DB" w:rsidRPr="008B71DB" w:rsidRDefault="008B71DB" w:rsidP="00933F1C">
      <w:pPr>
        <w:pStyle w:val="SC-Source"/>
      </w:pPr>
      <w:r w:rsidRPr="008B71DB">
        <w:t xml:space="preserve">        - containerPort: 8000</w:t>
      </w:r>
    </w:p>
    <w:p w14:paraId="4E5EF6F7" w14:textId="77777777" w:rsidR="008B71DB" w:rsidRPr="008B71DB" w:rsidRDefault="008B71DB" w:rsidP="00933F1C">
      <w:pPr>
        <w:pStyle w:val="SC-Source"/>
      </w:pPr>
      <w:r w:rsidRPr="008B71DB">
        <w:t>---</w:t>
      </w:r>
    </w:p>
    <w:p w14:paraId="2C3551C0" w14:textId="77777777" w:rsidR="008B71DB" w:rsidRPr="008B71DB" w:rsidRDefault="008B71DB" w:rsidP="00933F1C">
      <w:pPr>
        <w:pStyle w:val="SC-Source"/>
      </w:pPr>
      <w:r w:rsidRPr="008B71DB">
        <w:t>apiVersion: v1</w:t>
      </w:r>
    </w:p>
    <w:p w14:paraId="148DFB6F" w14:textId="77777777" w:rsidR="008B71DB" w:rsidRPr="008B71DB" w:rsidRDefault="008B71DB" w:rsidP="00933F1C">
      <w:pPr>
        <w:pStyle w:val="SC-Source"/>
      </w:pPr>
      <w:r w:rsidRPr="008B71DB">
        <w:t>kind: Service</w:t>
      </w:r>
    </w:p>
    <w:p w14:paraId="25F38C25" w14:textId="77777777" w:rsidR="008B71DB" w:rsidRPr="008B71DB" w:rsidRDefault="008B71DB" w:rsidP="00933F1C">
      <w:pPr>
        <w:pStyle w:val="SC-Source"/>
      </w:pPr>
      <w:r w:rsidRPr="008B71DB">
        <w:lastRenderedPageBreak/>
        <w:t>metadata:</w:t>
      </w:r>
    </w:p>
    <w:p w14:paraId="0B543179" w14:textId="77777777" w:rsidR="008B71DB" w:rsidRPr="008B71DB" w:rsidRDefault="008B71DB" w:rsidP="00933F1C">
      <w:pPr>
        <w:pStyle w:val="SC-Source"/>
      </w:pPr>
      <w:r w:rsidRPr="008B71DB">
        <w:t xml:space="preserve">  name: huggingface-model-service</w:t>
      </w:r>
    </w:p>
    <w:p w14:paraId="37FAB41E" w14:textId="77777777" w:rsidR="008B71DB" w:rsidRPr="008B71DB" w:rsidRDefault="008B71DB" w:rsidP="00933F1C">
      <w:pPr>
        <w:pStyle w:val="SC-Source"/>
      </w:pPr>
      <w:r w:rsidRPr="008B71DB">
        <w:t>spec:</w:t>
      </w:r>
    </w:p>
    <w:p w14:paraId="27DCAF7A" w14:textId="77777777" w:rsidR="008B71DB" w:rsidRPr="008B71DB" w:rsidRDefault="008B71DB" w:rsidP="00933F1C">
      <w:pPr>
        <w:pStyle w:val="SC-Source"/>
      </w:pPr>
      <w:r w:rsidRPr="008B71DB">
        <w:t xml:space="preserve">  selector:</w:t>
      </w:r>
    </w:p>
    <w:p w14:paraId="5844A739" w14:textId="77777777" w:rsidR="008B71DB" w:rsidRPr="008B71DB" w:rsidRDefault="008B71DB" w:rsidP="00933F1C">
      <w:pPr>
        <w:pStyle w:val="SC-Source"/>
      </w:pPr>
      <w:r w:rsidRPr="008B71DB">
        <w:t xml:space="preserve">    app: huggingface-model</w:t>
      </w:r>
    </w:p>
    <w:p w14:paraId="5CD00F9F" w14:textId="77777777" w:rsidR="008B71DB" w:rsidRPr="008B71DB" w:rsidRDefault="008B71DB" w:rsidP="00933F1C">
      <w:pPr>
        <w:pStyle w:val="SC-Source"/>
      </w:pPr>
      <w:r w:rsidRPr="008B71DB">
        <w:t xml:space="preserve">  ports:</w:t>
      </w:r>
    </w:p>
    <w:p w14:paraId="34F41F67" w14:textId="77777777" w:rsidR="008B71DB" w:rsidRPr="008B71DB" w:rsidRDefault="008B71DB" w:rsidP="00933F1C">
      <w:pPr>
        <w:pStyle w:val="SC-Source"/>
      </w:pPr>
      <w:r w:rsidRPr="008B71DB">
        <w:t xml:space="preserve">    - protocol: TCP</w:t>
      </w:r>
    </w:p>
    <w:p w14:paraId="146587B0" w14:textId="77777777" w:rsidR="008B71DB" w:rsidRPr="008B71DB" w:rsidRDefault="008B71DB" w:rsidP="00933F1C">
      <w:pPr>
        <w:pStyle w:val="SC-Source"/>
      </w:pPr>
      <w:r w:rsidRPr="008B71DB">
        <w:t xml:space="preserve">      port: 80</w:t>
      </w:r>
    </w:p>
    <w:p w14:paraId="1613398A" w14:textId="77777777" w:rsidR="008B71DB" w:rsidRPr="008B71DB" w:rsidRDefault="008B71DB" w:rsidP="00933F1C">
      <w:pPr>
        <w:pStyle w:val="SC-Source"/>
      </w:pPr>
      <w:r w:rsidRPr="008B71DB">
        <w:t xml:space="preserve">      targetPort: 8000</w:t>
      </w:r>
    </w:p>
    <w:p w14:paraId="7A932B5C" w14:textId="77777777" w:rsidR="008B71DB" w:rsidRDefault="008B71DB" w:rsidP="00933F1C">
      <w:pPr>
        <w:pStyle w:val="SC-Source"/>
      </w:pPr>
      <w:r w:rsidRPr="008B71DB">
        <w:t xml:space="preserve">  type: LoadBalancer</w:t>
      </w:r>
    </w:p>
    <w:p w14:paraId="305A765F" w14:textId="42266035" w:rsidR="00933F1C" w:rsidRPr="008B71DB" w:rsidRDefault="00933F1C" w:rsidP="00933F1C">
      <w:pPr>
        <w:pStyle w:val="SC-Source"/>
      </w:pPr>
      <w:r>
        <w:t>``</w:t>
      </w:r>
    </w:p>
    <w:p w14:paraId="7AF36C84" w14:textId="77777777" w:rsidR="008B71DB" w:rsidRPr="008B71DB" w:rsidRDefault="008B71DB" w:rsidP="008B71DB">
      <w:pPr>
        <w:pStyle w:val="P-Regular"/>
      </w:pPr>
      <w:r w:rsidRPr="008B71DB">
        <w:t>In this configuration:</w:t>
      </w:r>
    </w:p>
    <w:p w14:paraId="67970D25" w14:textId="77777777" w:rsidR="008B71DB" w:rsidRPr="008B71DB" w:rsidRDefault="008B71DB" w:rsidP="00C71D47">
      <w:pPr>
        <w:pStyle w:val="P-Regular"/>
        <w:numPr>
          <w:ilvl w:val="0"/>
          <w:numId w:val="51"/>
        </w:numPr>
      </w:pPr>
      <w:r w:rsidRPr="008B71DB">
        <w:rPr>
          <w:b/>
          <w:bCs/>
        </w:rPr>
        <w:t>Replicas</w:t>
      </w:r>
      <w:r w:rsidRPr="008B71DB">
        <w:t xml:space="preserve"> specify the number of instances (pods) of the model to deploy.</w:t>
      </w:r>
    </w:p>
    <w:p w14:paraId="28E034C3" w14:textId="77777777" w:rsidR="008B71DB" w:rsidRPr="008B71DB" w:rsidRDefault="008B71DB" w:rsidP="00C71D47">
      <w:pPr>
        <w:pStyle w:val="P-Regular"/>
        <w:numPr>
          <w:ilvl w:val="0"/>
          <w:numId w:val="51"/>
        </w:numPr>
      </w:pPr>
      <w:r w:rsidRPr="008B71DB">
        <w:rPr>
          <w:b/>
          <w:bCs/>
        </w:rPr>
        <w:t>Service</w:t>
      </w:r>
      <w:r w:rsidRPr="008B71DB">
        <w:t xml:space="preserve"> ensures the model is accessible via a LoadBalancer that distributes traffic across instances.</w:t>
      </w:r>
    </w:p>
    <w:p w14:paraId="3C54DB08" w14:textId="77777777" w:rsidR="008B71DB" w:rsidRPr="008B71DB" w:rsidRDefault="008B71DB" w:rsidP="008B71DB">
      <w:pPr>
        <w:pStyle w:val="P-Regular"/>
      </w:pPr>
      <w:r w:rsidRPr="008B71DB">
        <w:t>Using Kubernetes, you can automate the scaling of models based on CPU or memory usage, ensuring efficient handling of increased traffic.</w:t>
      </w:r>
    </w:p>
    <w:p w14:paraId="1E63929B" w14:textId="472C099F" w:rsidR="008B71DB" w:rsidRPr="008B71DB" w:rsidRDefault="00933F1C" w:rsidP="00933F1C">
      <w:pPr>
        <w:pStyle w:val="SC-Source"/>
      </w:pPr>
      <w:r>
        <w:t xml:space="preserve">`` </w:t>
      </w:r>
      <w:r w:rsidR="008B71DB" w:rsidRPr="008B71DB">
        <w:t>bash</w:t>
      </w:r>
    </w:p>
    <w:p w14:paraId="1CF8622E" w14:textId="77777777" w:rsidR="008B71DB" w:rsidRPr="008B71DB" w:rsidRDefault="008B71DB" w:rsidP="00933F1C">
      <w:pPr>
        <w:pStyle w:val="SC-Source"/>
      </w:pPr>
      <w:r w:rsidRPr="008B71DB">
        <w:t># Deploy the model on Kubernetes</w:t>
      </w:r>
    </w:p>
    <w:p w14:paraId="7FDB45AA" w14:textId="77777777" w:rsidR="008B71DB" w:rsidRDefault="008B71DB" w:rsidP="00933F1C">
      <w:pPr>
        <w:pStyle w:val="SC-Source"/>
      </w:pPr>
      <w:r w:rsidRPr="008B71DB">
        <w:t>kubectl apply -f deployment.yaml</w:t>
      </w:r>
    </w:p>
    <w:p w14:paraId="01F5AB4C" w14:textId="043A3D39" w:rsidR="00933F1C" w:rsidRPr="008B71DB" w:rsidRDefault="00933F1C" w:rsidP="00933F1C">
      <w:pPr>
        <w:pStyle w:val="SC-Source"/>
      </w:pPr>
      <w:r>
        <w:t>``</w:t>
      </w:r>
    </w:p>
    <w:p w14:paraId="1A0C8B7D" w14:textId="0A9DA8ED" w:rsidR="008B71DB" w:rsidRPr="008B71DB" w:rsidRDefault="008B71DB" w:rsidP="00933F1C">
      <w:pPr>
        <w:pStyle w:val="H2-Heading"/>
      </w:pPr>
      <w:r w:rsidRPr="008B71DB">
        <w:t>Optimizing Model Performance in Production</w:t>
      </w:r>
    </w:p>
    <w:p w14:paraId="6E4FF048" w14:textId="1462510B" w:rsidR="008B71DB" w:rsidRPr="008B71DB" w:rsidRDefault="008B71DB" w:rsidP="008B71DB">
      <w:pPr>
        <w:pStyle w:val="P-Regular"/>
      </w:pPr>
      <w:r w:rsidRPr="008B71DB">
        <w:t xml:space="preserve">Once deployed, optimizing the performance of the model in production environments becomes essential to meet real-time requirements. </w:t>
      </w:r>
      <w:r w:rsidR="003D48F3">
        <w:t>There are</w:t>
      </w:r>
      <w:r w:rsidRPr="008B71DB">
        <w:t xml:space="preserve"> techniques </w:t>
      </w:r>
      <w:r w:rsidR="00792C51">
        <w:t xml:space="preserve">that </w:t>
      </w:r>
      <w:r w:rsidRPr="008B71DB">
        <w:t>can help reduce latency and improve throughput:</w:t>
      </w:r>
    </w:p>
    <w:p w14:paraId="0BC1EB00" w14:textId="69F57FA7" w:rsidR="008B71DB" w:rsidRPr="008B71DB" w:rsidRDefault="008B71DB" w:rsidP="00C71D47">
      <w:pPr>
        <w:pStyle w:val="P-Regular"/>
        <w:numPr>
          <w:ilvl w:val="0"/>
          <w:numId w:val="52"/>
        </w:numPr>
      </w:pPr>
      <w:r w:rsidRPr="008B71DB">
        <w:rPr>
          <w:b/>
          <w:bCs/>
        </w:rPr>
        <w:lastRenderedPageBreak/>
        <w:t>Model Quantization</w:t>
      </w:r>
      <w:r w:rsidRPr="008B71DB">
        <w:t>: Quantization reduces the precision of the model’s weights and activations from 32-bit floating-point to 8-bit integers, which reduces the model’s size and speeds up inference. Hugging Face models can leverage PyTorch quantization features to implement this optimization without a significant loss in accuracy</w:t>
      </w:r>
      <w:sdt>
        <w:sdtPr>
          <w:id w:val="578955128"/>
          <w:citation/>
        </w:sdtPr>
        <w:sdtContent>
          <w:r w:rsidR="00186BCC">
            <w:fldChar w:fldCharType="begin"/>
          </w:r>
          <w:r w:rsidR="00186BCC">
            <w:rPr>
              <w:lang w:val="en-US"/>
            </w:rPr>
            <w:instrText xml:space="preserve"> CITATION Jac18 \l 1033 </w:instrText>
          </w:r>
          <w:r w:rsidR="00186BCC">
            <w:fldChar w:fldCharType="separate"/>
          </w:r>
          <w:r w:rsidR="00730456">
            <w:rPr>
              <w:noProof/>
              <w:lang w:val="en-US"/>
            </w:rPr>
            <w:t xml:space="preserve"> </w:t>
          </w:r>
          <w:r w:rsidR="00730456" w:rsidRPr="00730456">
            <w:rPr>
              <w:noProof/>
              <w:lang w:val="en-US"/>
            </w:rPr>
            <w:t>(Jacob, et al., 2018)</w:t>
          </w:r>
          <w:r w:rsidR="00186BCC">
            <w:fldChar w:fldCharType="end"/>
          </w:r>
        </w:sdtContent>
      </w:sdt>
      <w:r w:rsidRPr="008B71DB">
        <w:t>.</w:t>
      </w:r>
    </w:p>
    <w:p w14:paraId="296127C2" w14:textId="66D6D11F" w:rsidR="008B71DB" w:rsidRPr="008B71DB" w:rsidRDefault="008B71DB" w:rsidP="00C71D47">
      <w:pPr>
        <w:pStyle w:val="P-Regular"/>
        <w:numPr>
          <w:ilvl w:val="0"/>
          <w:numId w:val="52"/>
        </w:numPr>
      </w:pPr>
      <w:r w:rsidRPr="008B71DB">
        <w:rPr>
          <w:b/>
          <w:bCs/>
        </w:rPr>
        <w:t>Model Distillation</w:t>
      </w:r>
      <w:r w:rsidRPr="008B71DB">
        <w:t>: Knowledge distillation involves training a smaller, more efficient model (student model) that mimics the behavior of a larger, more complex model (teacher model). This approach can significantly reduce inference time while maintaining comparable performance</w:t>
      </w:r>
      <w:sdt>
        <w:sdtPr>
          <w:id w:val="-1041368600"/>
          <w:citation/>
        </w:sdtPr>
        <w:sdtContent>
          <w:r w:rsidR="00966EE6">
            <w:fldChar w:fldCharType="begin"/>
          </w:r>
          <w:r w:rsidR="00966EE6">
            <w:rPr>
              <w:lang w:val="en-US"/>
            </w:rPr>
            <w:instrText xml:space="preserve">CITATION Hin \l 1033 </w:instrText>
          </w:r>
          <w:r w:rsidR="00966EE6">
            <w:fldChar w:fldCharType="separate"/>
          </w:r>
          <w:r w:rsidR="00730456">
            <w:rPr>
              <w:noProof/>
              <w:lang w:val="en-US"/>
            </w:rPr>
            <w:t xml:space="preserve"> </w:t>
          </w:r>
          <w:r w:rsidR="00730456" w:rsidRPr="00730456">
            <w:rPr>
              <w:noProof/>
              <w:lang w:val="en-US"/>
            </w:rPr>
            <w:t>(Hinton, Vinyals, &amp; Dean, 2015)</w:t>
          </w:r>
          <w:r w:rsidR="00966EE6">
            <w:fldChar w:fldCharType="end"/>
          </w:r>
        </w:sdtContent>
      </w:sdt>
      <w:r w:rsidRPr="008B71DB">
        <w:t xml:space="preserve"> (Hinton et al., 2015). Hugging Face provides pre-distilled models, like </w:t>
      </w:r>
      <w:r w:rsidRPr="008B71DB">
        <w:rPr>
          <w:b/>
          <w:bCs/>
        </w:rPr>
        <w:t>DistilBERT</w:t>
      </w:r>
      <w:r w:rsidRPr="008B71DB">
        <w:t>, that are 60% faster while retaining 97% of BERT’s accuracy.</w:t>
      </w:r>
    </w:p>
    <w:p w14:paraId="0F3EFF44" w14:textId="77777777" w:rsidR="008B71DB" w:rsidRPr="008B71DB" w:rsidRDefault="008B71DB" w:rsidP="00C71D47">
      <w:pPr>
        <w:pStyle w:val="P-Regular"/>
        <w:numPr>
          <w:ilvl w:val="0"/>
          <w:numId w:val="52"/>
        </w:numPr>
      </w:pPr>
      <w:r w:rsidRPr="008B71DB">
        <w:rPr>
          <w:b/>
          <w:bCs/>
        </w:rPr>
        <w:t>Batch Inference</w:t>
      </w:r>
      <w:r w:rsidRPr="008B71DB">
        <w:t>: In production environments where real-time processing is not a strict requirement, batch inference improves throughput by processing multiple inputs simultaneously. Batch processing reduces the overhead of loading the model repeatedly for each request, leading to faster inference times for bulk data processing.</w:t>
      </w:r>
    </w:p>
    <w:p w14:paraId="430BC7EE" w14:textId="0FB35435" w:rsidR="00506084" w:rsidRPr="00506084" w:rsidRDefault="008B71DB" w:rsidP="00C71D47">
      <w:pPr>
        <w:pStyle w:val="P-Regular"/>
        <w:numPr>
          <w:ilvl w:val="0"/>
          <w:numId w:val="52"/>
        </w:numPr>
        <w:rPr>
          <w:b/>
          <w:bCs/>
        </w:rPr>
      </w:pPr>
      <w:r w:rsidRPr="008B71DB">
        <w:rPr>
          <w:b/>
          <w:bCs/>
        </w:rPr>
        <w:t>Caching</w:t>
      </w:r>
      <w:r w:rsidRPr="008B71DB">
        <w:t xml:space="preserve">: Implementing caching at </w:t>
      </w:r>
      <w:r w:rsidR="009C7C28" w:rsidRPr="008B71DB">
        <w:t>distinct stages</w:t>
      </w:r>
      <w:r w:rsidRPr="008B71DB">
        <w:t xml:space="preserve"> of the inference pipeline reduces redundant computations, particularly for repeat inputs or commonly requested outputs. Hugging Face allows caching of tokenized inputs and model outputs, further reducing latency in high-demand scenarios.</w:t>
      </w:r>
    </w:p>
    <w:p w14:paraId="6FD0EDC8" w14:textId="08E6134F" w:rsidR="00506084" w:rsidRDefault="00506084" w:rsidP="00506084">
      <w:pPr>
        <w:spacing w:line="259" w:lineRule="auto"/>
      </w:pPr>
      <w:r w:rsidRPr="003B29D3">
        <w:t xml:space="preserve">The </w:t>
      </w:r>
      <w:r>
        <w:t>figure</w:t>
      </w:r>
      <w:r w:rsidRPr="003B29D3">
        <w:t xml:space="preserve"> below depicts the DistilBERT architecture, highlighting its streamlined design compared to BERT. It highlights how DistilBERT achieves efficiency and effectiveness in text classification tasks by retaining essential features of BERT while reducing computational complexity, making it ideal for resource-constrained applications</w:t>
      </w:r>
    </w:p>
    <w:p w14:paraId="3D3F1502" w14:textId="77777777" w:rsidR="00506084" w:rsidRDefault="00506084" w:rsidP="00506084">
      <w:pPr>
        <w:keepNext/>
        <w:spacing w:line="259" w:lineRule="auto"/>
      </w:pPr>
      <w:r>
        <w:rPr>
          <w:noProof/>
        </w:rPr>
        <w:lastRenderedPageBreak/>
        <w:drawing>
          <wp:inline distT="0" distB="0" distL="0" distR="0" wp14:anchorId="333D3DE3" wp14:editId="64310D02">
            <wp:extent cx="4666166" cy="2194560"/>
            <wp:effectExtent l="0" t="0" r="1270" b="0"/>
            <wp:docPr id="852841742" name="Picture 1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41742" name="Picture 12" descr="A diagram of a process flow&#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6166" cy="2194560"/>
                    </a:xfrm>
                    <a:prstGeom prst="rect">
                      <a:avLst/>
                    </a:prstGeom>
                    <a:noFill/>
                  </pic:spPr>
                </pic:pic>
              </a:graphicData>
            </a:graphic>
          </wp:inline>
        </w:drawing>
      </w:r>
    </w:p>
    <w:p w14:paraId="3815B13D" w14:textId="77777777" w:rsidR="00506084" w:rsidRPr="00FC2E7E" w:rsidRDefault="00506084" w:rsidP="00506084">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2B5947">
        <w:t>The DistilBERT model architecture and components.</w:t>
      </w:r>
    </w:p>
    <w:p w14:paraId="16B8E192" w14:textId="1E927A3F" w:rsidR="008B71DB" w:rsidRPr="008B71DB" w:rsidRDefault="008B71DB" w:rsidP="00506084">
      <w:pPr>
        <w:pStyle w:val="H2-Heading"/>
      </w:pPr>
      <w:r w:rsidRPr="008B71DB">
        <w:t>Monitoring and Maintenance</w:t>
      </w:r>
    </w:p>
    <w:p w14:paraId="4DB26718" w14:textId="23AAE634" w:rsidR="008B71DB" w:rsidRPr="008B71DB" w:rsidRDefault="008B71DB" w:rsidP="008B71DB">
      <w:pPr>
        <w:pStyle w:val="P-Regular"/>
      </w:pPr>
      <w:r w:rsidRPr="008B71DB">
        <w:t xml:space="preserve">Monitoring your model in production ensures that it remains performant and </w:t>
      </w:r>
      <w:r w:rsidR="00E55193" w:rsidRPr="008B71DB">
        <w:t>dependable</w:t>
      </w:r>
      <w:r w:rsidRPr="008B71DB">
        <w:t xml:space="preserve">. </w:t>
      </w:r>
      <w:r w:rsidR="009D0A6B" w:rsidRPr="008B71DB">
        <w:t>It is</w:t>
      </w:r>
      <w:r w:rsidRPr="008B71DB">
        <w:t xml:space="preserve"> crucial to track key metrics such as:</w:t>
      </w:r>
    </w:p>
    <w:p w14:paraId="5029E161" w14:textId="77777777" w:rsidR="008B71DB" w:rsidRPr="008B71DB" w:rsidRDefault="008B71DB" w:rsidP="00C71D47">
      <w:pPr>
        <w:pStyle w:val="P-Regular"/>
        <w:numPr>
          <w:ilvl w:val="0"/>
          <w:numId w:val="53"/>
        </w:numPr>
      </w:pPr>
      <w:r w:rsidRPr="008B71DB">
        <w:rPr>
          <w:b/>
          <w:bCs/>
        </w:rPr>
        <w:t>Latency</w:t>
      </w:r>
      <w:r w:rsidRPr="008B71DB">
        <w:t>: Measure the time taken for each inference request.</w:t>
      </w:r>
    </w:p>
    <w:p w14:paraId="71B82206" w14:textId="63EF7A44" w:rsidR="008B71DB" w:rsidRPr="008B71DB" w:rsidRDefault="008B71DB" w:rsidP="00C71D47">
      <w:pPr>
        <w:pStyle w:val="P-Regular"/>
        <w:numPr>
          <w:ilvl w:val="0"/>
          <w:numId w:val="53"/>
        </w:numPr>
      </w:pPr>
      <w:r w:rsidRPr="008B71DB">
        <w:rPr>
          <w:b/>
          <w:bCs/>
        </w:rPr>
        <w:t>Throughput</w:t>
      </w:r>
      <w:r w:rsidRPr="008B71DB">
        <w:t xml:space="preserve">: Monitor how </w:t>
      </w:r>
      <w:r w:rsidR="00317B01">
        <w:t xml:space="preserve">the number of </w:t>
      </w:r>
      <w:r w:rsidRPr="008B71DB">
        <w:t xml:space="preserve">requests the model can </w:t>
      </w:r>
      <w:r w:rsidR="00E55193" w:rsidRPr="008B71DB">
        <w:t>manage</w:t>
      </w:r>
      <w:r w:rsidRPr="008B71DB">
        <w:t xml:space="preserve"> per second.</w:t>
      </w:r>
    </w:p>
    <w:p w14:paraId="3FFE2D93" w14:textId="77777777" w:rsidR="008B71DB" w:rsidRPr="008B71DB" w:rsidRDefault="008B71DB" w:rsidP="00C71D47">
      <w:pPr>
        <w:pStyle w:val="P-Regular"/>
        <w:numPr>
          <w:ilvl w:val="0"/>
          <w:numId w:val="53"/>
        </w:numPr>
      </w:pPr>
      <w:r w:rsidRPr="008B71DB">
        <w:rPr>
          <w:b/>
          <w:bCs/>
        </w:rPr>
        <w:t>Error Rates</w:t>
      </w:r>
      <w:r w:rsidRPr="008B71DB">
        <w:t>: Track the frequency of failed or incorrect predictions.</w:t>
      </w:r>
    </w:p>
    <w:p w14:paraId="152741BD" w14:textId="77777777" w:rsidR="008B71DB" w:rsidRPr="008B71DB" w:rsidRDefault="008B71DB" w:rsidP="008B71DB">
      <w:pPr>
        <w:pStyle w:val="P-Regular"/>
      </w:pPr>
      <w:r w:rsidRPr="008B71DB">
        <w:t xml:space="preserve">Tools like </w:t>
      </w:r>
      <w:r w:rsidRPr="008B71DB">
        <w:rPr>
          <w:b/>
          <w:bCs/>
        </w:rPr>
        <w:t>Prometheus</w:t>
      </w:r>
      <w:r w:rsidRPr="008B71DB">
        <w:t xml:space="preserve"> and </w:t>
      </w:r>
      <w:r w:rsidRPr="008B71DB">
        <w:rPr>
          <w:b/>
          <w:bCs/>
        </w:rPr>
        <w:t>Grafana</w:t>
      </w:r>
      <w:r w:rsidRPr="008B71DB">
        <w:t xml:space="preserve"> provide comprehensive dashboards and alerting mechanisms to monitor the health of your model deployment.</w:t>
      </w:r>
    </w:p>
    <w:p w14:paraId="1E11A144" w14:textId="77777777" w:rsidR="008B71DB" w:rsidRPr="008B71DB" w:rsidRDefault="008B71DB" w:rsidP="008B71DB">
      <w:pPr>
        <w:pStyle w:val="P-Regular"/>
      </w:pPr>
      <w:r w:rsidRPr="008B71DB">
        <w:t>You should also implement logging at various stages of the inference pipeline to capture input data, output predictions, and performance metrics. This ensures transparency and provides a foundation for troubleshooting and debugging in production environments.</w:t>
      </w:r>
    </w:p>
    <w:p w14:paraId="185B2317" w14:textId="77777777" w:rsidR="008B71DB" w:rsidRPr="008B71DB" w:rsidRDefault="008B71DB" w:rsidP="00506084">
      <w:pPr>
        <w:pStyle w:val="H2-Heading"/>
      </w:pPr>
      <w:r w:rsidRPr="008B71DB">
        <w:t>Summary</w:t>
      </w:r>
    </w:p>
    <w:p w14:paraId="7B5DEE36" w14:textId="77777777" w:rsidR="008B71DB" w:rsidRPr="008B71DB" w:rsidRDefault="008B71DB" w:rsidP="008B71DB">
      <w:pPr>
        <w:pStyle w:val="P-Regular"/>
      </w:pPr>
      <w:r w:rsidRPr="008B71DB">
        <w:t xml:space="preserve">Deploying models in production environments requires thoughtful implementation and the right set of tools to ensure scalability, reliability, and performance. By leveraging containerization with Docker, orchestrating deployments with Kubernetes, and applying techniques like quantization and distillation, you can optimize your Hugging Face models for real-world usage. Exposing models as APIs, batch processing, and monitoring with </w:t>
      </w:r>
      <w:r w:rsidRPr="008B71DB">
        <w:lastRenderedPageBreak/>
        <w:t>tools like Prometheus and Grafana enable robust and scalable deployment strategies. These techniques ensure that models perform efficiently and can meet the demands of production-level traffic and workloads.</w:t>
      </w:r>
    </w:p>
    <w:p w14:paraId="630E26B5" w14:textId="397A1A44" w:rsidR="00647D8E" w:rsidRPr="00647D8E" w:rsidRDefault="00647D8E" w:rsidP="002B63E4">
      <w:pPr>
        <w:pStyle w:val="H1-Section"/>
      </w:pPr>
      <w:r w:rsidRPr="00647D8E">
        <w:t>Monitoring and Maintaining Deployed Models</w:t>
      </w:r>
    </w:p>
    <w:p w14:paraId="30EFE68A" w14:textId="3B680EC0" w:rsidR="00647D8E" w:rsidRPr="00647D8E" w:rsidRDefault="00647D8E" w:rsidP="00647D8E">
      <w:pPr>
        <w:pStyle w:val="P-Regular"/>
      </w:pPr>
      <w:r w:rsidRPr="00647D8E">
        <w:t xml:space="preserve">Once a model has been deployed into production, it becomes critical to continuously monitor its performance and maintain its functionality to ensure it operates efficiently over time. As data distribution and user requirements evolve, the model may face new challenges, such as performance degradation or shifts in input patterns. Monitoring helps identify issues in real-time, while maintenance practices ensure that models remain up-to-date, </w:t>
      </w:r>
      <w:r w:rsidR="00E55193" w:rsidRPr="00647D8E">
        <w:t>dependable</w:t>
      </w:r>
      <w:r w:rsidRPr="00647D8E">
        <w:t>, and capable of handling real-world production environments.</w:t>
      </w:r>
    </w:p>
    <w:p w14:paraId="7E6C0E7A" w14:textId="77777777" w:rsidR="00647D8E" w:rsidRPr="00647D8E" w:rsidRDefault="00647D8E" w:rsidP="00647D8E">
      <w:pPr>
        <w:pStyle w:val="P-Regular"/>
      </w:pPr>
      <w:r w:rsidRPr="00647D8E">
        <w:t>This section explores best practices and strategies for monitoring and maintaining deployed models, including performance tracking, error handling, updating models, and managing infrastructure.</w:t>
      </w:r>
    </w:p>
    <w:p w14:paraId="12745011" w14:textId="4EF9ED2C" w:rsidR="00647D8E" w:rsidRPr="00647D8E" w:rsidRDefault="00647D8E" w:rsidP="00963634">
      <w:pPr>
        <w:pStyle w:val="H2-Heading"/>
      </w:pPr>
      <w:r w:rsidRPr="00647D8E">
        <w:t>Tracking Key Performance Indicators (KPIs)</w:t>
      </w:r>
    </w:p>
    <w:p w14:paraId="13304577" w14:textId="5B2E7DCC" w:rsidR="00647D8E" w:rsidRPr="00647D8E" w:rsidRDefault="00647D8E" w:rsidP="00647D8E">
      <w:pPr>
        <w:pStyle w:val="P-Regular"/>
      </w:pPr>
      <w:r w:rsidRPr="00647D8E">
        <w:t xml:space="preserve">Tracking KPIs provides essential insights into the model’s performance in production. </w:t>
      </w:r>
      <w:r w:rsidR="00631870">
        <w:t>K</w:t>
      </w:r>
      <w:r w:rsidRPr="00647D8E">
        <w:t>ey metrics must be continuously monitored to ensure the model meets operational requirements and functions effectively under various conditions.</w:t>
      </w:r>
    </w:p>
    <w:p w14:paraId="3DE59CEE" w14:textId="77777777" w:rsidR="00647D8E" w:rsidRPr="00647D8E" w:rsidRDefault="00647D8E" w:rsidP="00C71D47">
      <w:pPr>
        <w:pStyle w:val="P-Regular"/>
        <w:numPr>
          <w:ilvl w:val="0"/>
          <w:numId w:val="54"/>
        </w:numPr>
      </w:pPr>
      <w:r w:rsidRPr="00647D8E">
        <w:rPr>
          <w:b/>
          <w:bCs/>
        </w:rPr>
        <w:t>Latency</w:t>
      </w:r>
      <w:r w:rsidRPr="00647D8E">
        <w:t>: Measure the time it takes for the model to generate predictions for incoming requests. Maintaining low latency is crucial in real-time applications, such as chatbots or recommendation systems.</w:t>
      </w:r>
    </w:p>
    <w:p w14:paraId="2CC220DE" w14:textId="71E5FB9B" w:rsidR="00647D8E" w:rsidRPr="00647D8E" w:rsidRDefault="00647D8E" w:rsidP="00C71D47">
      <w:pPr>
        <w:pStyle w:val="P-Regular"/>
        <w:numPr>
          <w:ilvl w:val="0"/>
          <w:numId w:val="54"/>
        </w:numPr>
      </w:pPr>
      <w:r w:rsidRPr="00647D8E">
        <w:rPr>
          <w:b/>
          <w:bCs/>
        </w:rPr>
        <w:t>Throughput</w:t>
      </w:r>
      <w:r w:rsidRPr="00647D8E">
        <w:t xml:space="preserve">: Track the number of </w:t>
      </w:r>
      <w:r w:rsidR="00CA05AA" w:rsidRPr="00647D8E">
        <w:t>inferences</w:t>
      </w:r>
      <w:r w:rsidRPr="00647D8E">
        <w:t xml:space="preserve"> requests the model can </w:t>
      </w:r>
      <w:r w:rsidR="00631870" w:rsidRPr="00647D8E">
        <w:t>manage</w:t>
      </w:r>
      <w:r w:rsidRPr="00647D8E">
        <w:t xml:space="preserve"> per second. This metric becomes critical when scaling the model to </w:t>
      </w:r>
      <w:r w:rsidR="00631870" w:rsidRPr="00647D8E">
        <w:t>manage</w:t>
      </w:r>
      <w:r w:rsidRPr="00647D8E">
        <w:t xml:space="preserve"> large volumes of traffic.</w:t>
      </w:r>
    </w:p>
    <w:p w14:paraId="2E73A649" w14:textId="77777777" w:rsidR="00647D8E" w:rsidRPr="00647D8E" w:rsidRDefault="00647D8E" w:rsidP="00C71D47">
      <w:pPr>
        <w:pStyle w:val="P-Regular"/>
        <w:numPr>
          <w:ilvl w:val="0"/>
          <w:numId w:val="54"/>
        </w:numPr>
      </w:pPr>
      <w:r w:rsidRPr="00647D8E">
        <w:rPr>
          <w:b/>
          <w:bCs/>
        </w:rPr>
        <w:t>Prediction Accuracy</w:t>
      </w:r>
      <w:r w:rsidRPr="00647D8E">
        <w:t>: Continuously assess the accuracy of predictions using validation sets, user feedback, or real-world examples. Decreased accuracy may signal that the model needs retraining or updating.</w:t>
      </w:r>
    </w:p>
    <w:p w14:paraId="25BF1CDB" w14:textId="77777777" w:rsidR="00647D8E" w:rsidRPr="00647D8E" w:rsidRDefault="00647D8E" w:rsidP="00C71D47">
      <w:pPr>
        <w:pStyle w:val="P-Regular"/>
        <w:numPr>
          <w:ilvl w:val="0"/>
          <w:numId w:val="54"/>
        </w:numPr>
      </w:pPr>
      <w:r w:rsidRPr="00647D8E">
        <w:rPr>
          <w:b/>
          <w:bCs/>
        </w:rPr>
        <w:t>Error Rates</w:t>
      </w:r>
      <w:r w:rsidRPr="00647D8E">
        <w:t>: Monitor how frequently the model returns incorrect predictions or encounters exceptions during inference. High error rates indicate potential problems with the model or the data it processes.</w:t>
      </w:r>
    </w:p>
    <w:p w14:paraId="2FC2CB56" w14:textId="54BB18DA" w:rsidR="00647D8E" w:rsidRPr="00647D8E" w:rsidRDefault="00647D8E" w:rsidP="00C71D47">
      <w:pPr>
        <w:pStyle w:val="P-Regular"/>
        <w:numPr>
          <w:ilvl w:val="0"/>
          <w:numId w:val="54"/>
        </w:numPr>
      </w:pPr>
      <w:r w:rsidRPr="00647D8E">
        <w:rPr>
          <w:b/>
          <w:bCs/>
        </w:rPr>
        <w:lastRenderedPageBreak/>
        <w:t>Resource Utilization</w:t>
      </w:r>
      <w:r w:rsidRPr="00647D8E">
        <w:t xml:space="preserve">: Observe CPU, GPU, and memory usage to detect bottlenecks in system performance. Efficient use of resources ensures that the model remains scalable and can </w:t>
      </w:r>
      <w:r w:rsidR="00631870" w:rsidRPr="00647D8E">
        <w:t>manage</w:t>
      </w:r>
      <w:r w:rsidRPr="00647D8E">
        <w:t xml:space="preserve"> increased workloads without compromising performance.</w:t>
      </w:r>
    </w:p>
    <w:p w14:paraId="5EFF6A8C" w14:textId="77777777" w:rsidR="00647D8E" w:rsidRPr="00647D8E" w:rsidRDefault="00647D8E" w:rsidP="00647D8E">
      <w:pPr>
        <w:pStyle w:val="P-Regular"/>
      </w:pPr>
      <w:r w:rsidRPr="00647D8E">
        <w:t xml:space="preserve">By setting up automated monitoring and alerting systems, such as </w:t>
      </w:r>
      <w:r w:rsidRPr="00647D8E">
        <w:rPr>
          <w:b/>
          <w:bCs/>
        </w:rPr>
        <w:t>Prometheus</w:t>
      </w:r>
      <w:r w:rsidRPr="00647D8E">
        <w:t xml:space="preserve"> and </w:t>
      </w:r>
      <w:r w:rsidRPr="00647D8E">
        <w:rPr>
          <w:b/>
          <w:bCs/>
        </w:rPr>
        <w:t>Grafana</w:t>
      </w:r>
      <w:r w:rsidRPr="00647D8E">
        <w:t>, you can visualize these KPIs and quickly respond to performance issues in the production environment.</w:t>
      </w:r>
    </w:p>
    <w:p w14:paraId="07A76191" w14:textId="689DC915" w:rsidR="00647D8E" w:rsidRPr="00647D8E" w:rsidRDefault="00963634" w:rsidP="00963634">
      <w:pPr>
        <w:pStyle w:val="SC-Source"/>
      </w:pPr>
      <w:r>
        <w:t xml:space="preserve">`` </w:t>
      </w:r>
      <w:r w:rsidR="00647D8E" w:rsidRPr="00647D8E">
        <w:t>bash</w:t>
      </w:r>
    </w:p>
    <w:p w14:paraId="07A8C091" w14:textId="77777777" w:rsidR="00647D8E" w:rsidRPr="00647D8E" w:rsidRDefault="00647D8E" w:rsidP="00963634">
      <w:pPr>
        <w:pStyle w:val="SC-Source"/>
      </w:pPr>
      <w:r w:rsidRPr="00647D8E">
        <w:t># Set up Prometheus monitoring</w:t>
      </w:r>
    </w:p>
    <w:p w14:paraId="6FF0327F" w14:textId="77777777" w:rsidR="00647D8E" w:rsidRPr="00647D8E" w:rsidRDefault="00647D8E" w:rsidP="00963634">
      <w:pPr>
        <w:pStyle w:val="SC-Source"/>
      </w:pPr>
      <w:r w:rsidRPr="00647D8E">
        <w:t>prometheus --config.file=prometheus.yml</w:t>
      </w:r>
    </w:p>
    <w:p w14:paraId="6CCE1856" w14:textId="77777777" w:rsidR="00647D8E" w:rsidRPr="00647D8E" w:rsidRDefault="00647D8E" w:rsidP="00963634">
      <w:pPr>
        <w:pStyle w:val="SC-Source"/>
      </w:pPr>
    </w:p>
    <w:p w14:paraId="39889227" w14:textId="77777777" w:rsidR="00647D8E" w:rsidRPr="00647D8E" w:rsidRDefault="00647D8E" w:rsidP="00963634">
      <w:pPr>
        <w:pStyle w:val="SC-Source"/>
      </w:pPr>
      <w:r w:rsidRPr="00647D8E">
        <w:t># Set up Grafana to visualize performance metrics</w:t>
      </w:r>
    </w:p>
    <w:p w14:paraId="475BC632" w14:textId="77777777" w:rsidR="00647D8E" w:rsidRDefault="00647D8E" w:rsidP="00963634">
      <w:pPr>
        <w:pStyle w:val="SC-Source"/>
      </w:pPr>
      <w:r w:rsidRPr="00647D8E">
        <w:t>grafana-server --config=grafana.ini</w:t>
      </w:r>
    </w:p>
    <w:p w14:paraId="6DF27D7F" w14:textId="51DF3C45" w:rsidR="00963634" w:rsidRPr="00647D8E" w:rsidRDefault="00963634" w:rsidP="00963634">
      <w:pPr>
        <w:pStyle w:val="SC-Source"/>
      </w:pPr>
      <w:r>
        <w:t>``</w:t>
      </w:r>
    </w:p>
    <w:p w14:paraId="26CF58D0" w14:textId="2FDAB672" w:rsidR="00647D8E" w:rsidRPr="00647D8E" w:rsidRDefault="00647D8E" w:rsidP="00963634">
      <w:pPr>
        <w:pStyle w:val="H2-Heading"/>
      </w:pPr>
      <w:r w:rsidRPr="00647D8E">
        <w:t>Logging and Error Handling</w:t>
      </w:r>
    </w:p>
    <w:p w14:paraId="7B8EE592" w14:textId="77777777" w:rsidR="00647D8E" w:rsidRPr="00647D8E" w:rsidRDefault="00647D8E" w:rsidP="00647D8E">
      <w:pPr>
        <w:pStyle w:val="P-Regular"/>
      </w:pPr>
      <w:r w:rsidRPr="00647D8E">
        <w:t>Effective logging plays a crucial role in tracking the behavior of deployed models. Logs capture events such as input data received, predictions made, and errors encountered, offering valuable insights into model performance.</w:t>
      </w:r>
    </w:p>
    <w:p w14:paraId="340A1337" w14:textId="77777777" w:rsidR="00647D8E" w:rsidRPr="00647D8E" w:rsidRDefault="00647D8E" w:rsidP="00C71D47">
      <w:pPr>
        <w:pStyle w:val="P-Regular"/>
        <w:numPr>
          <w:ilvl w:val="0"/>
          <w:numId w:val="55"/>
        </w:numPr>
      </w:pPr>
      <w:r w:rsidRPr="00647D8E">
        <w:rPr>
          <w:b/>
          <w:bCs/>
        </w:rPr>
        <w:t>Input and Output Logging</w:t>
      </w:r>
      <w:r w:rsidRPr="00647D8E">
        <w:t>: Log each inference request’s input data and corresponding predictions. This helps diagnose potential issues in real-time and serves as a valuable dataset for future retraining or fine-tuning.</w:t>
      </w:r>
    </w:p>
    <w:p w14:paraId="01900485" w14:textId="77777777" w:rsidR="00647D8E" w:rsidRPr="00647D8E" w:rsidRDefault="00647D8E" w:rsidP="00C71D47">
      <w:pPr>
        <w:pStyle w:val="P-Regular"/>
        <w:numPr>
          <w:ilvl w:val="0"/>
          <w:numId w:val="55"/>
        </w:numPr>
      </w:pPr>
      <w:r w:rsidRPr="00647D8E">
        <w:rPr>
          <w:b/>
          <w:bCs/>
        </w:rPr>
        <w:t>Error Logging</w:t>
      </w:r>
      <w:r w:rsidRPr="00647D8E">
        <w:t>: Record all exceptions and errors that occur during model inference. This includes model failures, timeouts, and edge cases where the model cannot generate valid predictions.</w:t>
      </w:r>
    </w:p>
    <w:p w14:paraId="0D0A0623" w14:textId="77777777" w:rsidR="00647D8E" w:rsidRPr="00647D8E" w:rsidRDefault="00647D8E" w:rsidP="00C71D47">
      <w:pPr>
        <w:pStyle w:val="P-Regular"/>
        <w:numPr>
          <w:ilvl w:val="0"/>
          <w:numId w:val="55"/>
        </w:numPr>
      </w:pPr>
      <w:r w:rsidRPr="00647D8E">
        <w:rPr>
          <w:b/>
          <w:bCs/>
        </w:rPr>
        <w:t>Performance Logging</w:t>
      </w:r>
      <w:r w:rsidRPr="00647D8E">
        <w:t>: Track the model’s response time, memory usage, and other performance metrics to spot trends that may signal the need for infrastructure scaling or model optimization.</w:t>
      </w:r>
    </w:p>
    <w:p w14:paraId="549A1973" w14:textId="251C6FCD" w:rsidR="00647D8E" w:rsidRPr="00647D8E" w:rsidRDefault="00963634" w:rsidP="00963634">
      <w:pPr>
        <w:pStyle w:val="SC-Source"/>
      </w:pPr>
      <w:r>
        <w:t xml:space="preserve">`` </w:t>
      </w:r>
      <w:r w:rsidR="00647D8E" w:rsidRPr="00647D8E">
        <w:t>python</w:t>
      </w:r>
    </w:p>
    <w:p w14:paraId="4323024C" w14:textId="77777777" w:rsidR="00647D8E" w:rsidRPr="00647D8E" w:rsidRDefault="00647D8E" w:rsidP="00963634">
      <w:pPr>
        <w:pStyle w:val="SC-Source"/>
      </w:pPr>
      <w:r w:rsidRPr="00647D8E">
        <w:t>import logging</w:t>
      </w:r>
    </w:p>
    <w:p w14:paraId="311C0097" w14:textId="77777777" w:rsidR="00647D8E" w:rsidRPr="00647D8E" w:rsidRDefault="00647D8E" w:rsidP="00963634">
      <w:pPr>
        <w:pStyle w:val="SC-Source"/>
      </w:pPr>
    </w:p>
    <w:p w14:paraId="1A4F78AD" w14:textId="77777777" w:rsidR="00647D8E" w:rsidRPr="00647D8E" w:rsidRDefault="00647D8E" w:rsidP="00963634">
      <w:pPr>
        <w:pStyle w:val="SC-Source"/>
      </w:pPr>
      <w:r w:rsidRPr="00647D8E">
        <w:t>logging.basicConfig(level=logging.INFO)</w:t>
      </w:r>
    </w:p>
    <w:p w14:paraId="75D533D3" w14:textId="77777777" w:rsidR="00647D8E" w:rsidRPr="00647D8E" w:rsidRDefault="00647D8E" w:rsidP="00963634">
      <w:pPr>
        <w:pStyle w:val="SC-Source"/>
      </w:pPr>
      <w:r w:rsidRPr="00647D8E">
        <w:t>logger = logging.getLogger(__name__)</w:t>
      </w:r>
    </w:p>
    <w:p w14:paraId="0F322196" w14:textId="77777777" w:rsidR="00647D8E" w:rsidRPr="00647D8E" w:rsidRDefault="00647D8E" w:rsidP="00963634">
      <w:pPr>
        <w:pStyle w:val="SC-Source"/>
      </w:pPr>
    </w:p>
    <w:p w14:paraId="113F3BC1" w14:textId="77777777" w:rsidR="00647D8E" w:rsidRPr="00647D8E" w:rsidRDefault="00647D8E" w:rsidP="00963634">
      <w:pPr>
        <w:pStyle w:val="SC-Source"/>
      </w:pPr>
      <w:r w:rsidRPr="00647D8E">
        <w:t># Example logging during inference</w:t>
      </w:r>
    </w:p>
    <w:p w14:paraId="41E420CC" w14:textId="77777777" w:rsidR="00647D8E" w:rsidRPr="00647D8E" w:rsidRDefault="00647D8E" w:rsidP="00963634">
      <w:pPr>
        <w:pStyle w:val="SC-Source"/>
      </w:pPr>
      <w:r w:rsidRPr="00647D8E">
        <w:t>logger.info(f"Prediction: {predicted_label}, Input: {input_text}, Latency: {latency_time}s")</w:t>
      </w:r>
    </w:p>
    <w:p w14:paraId="67CB0919" w14:textId="77777777" w:rsidR="00647D8E" w:rsidRDefault="00647D8E" w:rsidP="00963634">
      <w:pPr>
        <w:pStyle w:val="SC-Source"/>
      </w:pPr>
      <w:r w:rsidRPr="00647D8E">
        <w:t>logger.error(f"Error during inference: {error_message}")</w:t>
      </w:r>
    </w:p>
    <w:p w14:paraId="6072472D" w14:textId="6F39A851" w:rsidR="00963634" w:rsidRPr="00647D8E" w:rsidRDefault="00963634" w:rsidP="00963634">
      <w:pPr>
        <w:pStyle w:val="SC-Source"/>
      </w:pPr>
      <w:r>
        <w:t>``</w:t>
      </w:r>
    </w:p>
    <w:p w14:paraId="7328FFDC" w14:textId="77777777" w:rsidR="00647D8E" w:rsidRPr="00647D8E" w:rsidRDefault="00647D8E" w:rsidP="00647D8E">
      <w:pPr>
        <w:pStyle w:val="P-Regular"/>
      </w:pPr>
      <w:r w:rsidRPr="00647D8E">
        <w:t xml:space="preserve">Incorporate structured logging tools like </w:t>
      </w:r>
      <w:r w:rsidRPr="00647D8E">
        <w:rPr>
          <w:b/>
          <w:bCs/>
        </w:rPr>
        <w:t>ELK (Elasticsearch, Logstash, Kibana)</w:t>
      </w:r>
      <w:r w:rsidRPr="00647D8E">
        <w:t xml:space="preserve"> or </w:t>
      </w:r>
      <w:r w:rsidRPr="00647D8E">
        <w:rPr>
          <w:b/>
          <w:bCs/>
        </w:rPr>
        <w:t>Fluentd</w:t>
      </w:r>
      <w:r w:rsidRPr="00647D8E">
        <w:t xml:space="preserve"> to store and analyze logs for pattern recognition, anomaly detection, and root cause analysis. Structured logs enable teams to filter and search for specific events, enhancing their ability to debug production issues.</w:t>
      </w:r>
    </w:p>
    <w:p w14:paraId="06EC9DD3" w14:textId="079E720E" w:rsidR="00647D8E" w:rsidRPr="00647D8E" w:rsidRDefault="00647D8E" w:rsidP="00963634">
      <w:pPr>
        <w:pStyle w:val="H2-Heading"/>
      </w:pPr>
      <w:r w:rsidRPr="00647D8E">
        <w:t>Model Drift Detection</w:t>
      </w:r>
    </w:p>
    <w:p w14:paraId="3E6F67B7" w14:textId="77777777" w:rsidR="00647D8E" w:rsidRPr="00647D8E" w:rsidRDefault="00647D8E" w:rsidP="00647D8E">
      <w:pPr>
        <w:pStyle w:val="P-Regular"/>
      </w:pPr>
      <w:r w:rsidRPr="00647D8E">
        <w:t xml:space="preserve">Over time, the data that a model processes in production may shift away from the data used during training. This phenomenon, known as </w:t>
      </w:r>
      <w:r w:rsidRPr="00647D8E">
        <w:rPr>
          <w:b/>
          <w:bCs/>
        </w:rPr>
        <w:t>model drift</w:t>
      </w:r>
      <w:r w:rsidRPr="00647D8E">
        <w:t>, can degrade model performance, causing it to produce less accurate predictions. There are two types of drift:</w:t>
      </w:r>
    </w:p>
    <w:p w14:paraId="52EABCEF" w14:textId="77777777" w:rsidR="00647D8E" w:rsidRPr="00647D8E" w:rsidRDefault="00647D8E" w:rsidP="00C71D47">
      <w:pPr>
        <w:pStyle w:val="P-Regular"/>
        <w:numPr>
          <w:ilvl w:val="0"/>
          <w:numId w:val="56"/>
        </w:numPr>
      </w:pPr>
      <w:r w:rsidRPr="00647D8E">
        <w:rPr>
          <w:b/>
          <w:bCs/>
        </w:rPr>
        <w:t>Data Drift</w:t>
      </w:r>
      <w:r w:rsidRPr="00647D8E">
        <w:t>: Occurs when the input data distribution changes. For example, a sentiment analysis model trained on product reviews from 2019 may struggle to accurately classify reviews from 2024, due to changes in language, slang, or product preferences.</w:t>
      </w:r>
    </w:p>
    <w:p w14:paraId="125EF46B" w14:textId="77777777" w:rsidR="00647D8E" w:rsidRPr="00647D8E" w:rsidRDefault="00647D8E" w:rsidP="00C71D47">
      <w:pPr>
        <w:pStyle w:val="P-Regular"/>
        <w:numPr>
          <w:ilvl w:val="0"/>
          <w:numId w:val="56"/>
        </w:numPr>
      </w:pPr>
      <w:r w:rsidRPr="00647D8E">
        <w:rPr>
          <w:b/>
          <w:bCs/>
        </w:rPr>
        <w:t>Concept Drift</w:t>
      </w:r>
      <w:r w:rsidRPr="00647D8E">
        <w:t>: Happens when the relationship between input features and outputs changes over time. For instance, customer behavior may evolve, causing changes in the factors that predict purchasing decisions.</w:t>
      </w:r>
    </w:p>
    <w:p w14:paraId="5FD36D4F" w14:textId="77777777" w:rsidR="00647D8E" w:rsidRPr="00647D8E" w:rsidRDefault="00647D8E" w:rsidP="00647D8E">
      <w:pPr>
        <w:pStyle w:val="P-Regular"/>
      </w:pPr>
      <w:r w:rsidRPr="00647D8E">
        <w:t>To detect drift, you can implement methods that monitor prediction distributions, feature importance, or evaluate model accuracy over time. Periodically retraining the model on fresh data helps counteract drift and maintain prediction quality.</w:t>
      </w:r>
    </w:p>
    <w:p w14:paraId="4D1551A1" w14:textId="0589CA14" w:rsidR="00647D8E" w:rsidRPr="00647D8E" w:rsidRDefault="00963634" w:rsidP="00963634">
      <w:pPr>
        <w:pStyle w:val="SC-Source"/>
      </w:pPr>
      <w:r>
        <w:t xml:space="preserve">`` </w:t>
      </w:r>
      <w:r w:rsidR="00647D8E" w:rsidRPr="00647D8E">
        <w:t>python</w:t>
      </w:r>
    </w:p>
    <w:p w14:paraId="2880D86B" w14:textId="77777777" w:rsidR="00647D8E" w:rsidRPr="00647D8E" w:rsidRDefault="00647D8E" w:rsidP="00963634">
      <w:pPr>
        <w:pStyle w:val="SC-Source"/>
      </w:pPr>
      <w:r w:rsidRPr="00647D8E">
        <w:lastRenderedPageBreak/>
        <w:t># Example drift detection using accuracy monitoring</w:t>
      </w:r>
    </w:p>
    <w:p w14:paraId="71FB5131" w14:textId="77777777" w:rsidR="00647D8E" w:rsidRPr="00647D8E" w:rsidRDefault="00647D8E" w:rsidP="00963634">
      <w:pPr>
        <w:pStyle w:val="SC-Source"/>
      </w:pPr>
      <w:r w:rsidRPr="00647D8E">
        <w:t>accuracy_threshold = 0.8</w:t>
      </w:r>
    </w:p>
    <w:p w14:paraId="5166BA36" w14:textId="77777777" w:rsidR="00647D8E" w:rsidRPr="00647D8E" w:rsidRDefault="00647D8E" w:rsidP="00963634">
      <w:pPr>
        <w:pStyle w:val="SC-Source"/>
      </w:pPr>
      <w:r w:rsidRPr="00647D8E">
        <w:t>current_accuracy = evaluate_model()</w:t>
      </w:r>
    </w:p>
    <w:p w14:paraId="6D029BBB" w14:textId="77777777" w:rsidR="00647D8E" w:rsidRPr="00647D8E" w:rsidRDefault="00647D8E" w:rsidP="00963634">
      <w:pPr>
        <w:pStyle w:val="SC-Source"/>
      </w:pPr>
    </w:p>
    <w:p w14:paraId="181D4747" w14:textId="77777777" w:rsidR="00647D8E" w:rsidRPr="00647D8E" w:rsidRDefault="00647D8E" w:rsidP="00963634">
      <w:pPr>
        <w:pStyle w:val="SC-Source"/>
      </w:pPr>
      <w:r w:rsidRPr="00647D8E">
        <w:t>if current_accuracy &lt; accuracy_threshold:</w:t>
      </w:r>
    </w:p>
    <w:p w14:paraId="36442976" w14:textId="77777777" w:rsidR="00647D8E" w:rsidRDefault="00647D8E" w:rsidP="00963634">
      <w:pPr>
        <w:pStyle w:val="SC-Source"/>
      </w:pPr>
      <w:r w:rsidRPr="00647D8E">
        <w:t xml:space="preserve">    logger.warning("Model accuracy has dropped below threshold. Consider retraining.")</w:t>
      </w:r>
    </w:p>
    <w:p w14:paraId="0B61684E" w14:textId="04780B2B" w:rsidR="00963634" w:rsidRPr="00647D8E" w:rsidRDefault="00963634" w:rsidP="00963634">
      <w:pPr>
        <w:pStyle w:val="SC-Source"/>
      </w:pPr>
      <w:r>
        <w:t>``</w:t>
      </w:r>
    </w:p>
    <w:p w14:paraId="6FF77652" w14:textId="77777777" w:rsidR="00647D8E" w:rsidRPr="00647D8E" w:rsidRDefault="00647D8E" w:rsidP="00647D8E">
      <w:pPr>
        <w:pStyle w:val="P-Regular"/>
      </w:pPr>
      <w:r w:rsidRPr="00647D8E">
        <w:t xml:space="preserve">Additionally, using libraries like </w:t>
      </w:r>
      <w:r w:rsidRPr="00647D8E">
        <w:rPr>
          <w:b/>
          <w:bCs/>
        </w:rPr>
        <w:t>Alibi Detect</w:t>
      </w:r>
      <w:r w:rsidRPr="00647D8E">
        <w:t xml:space="preserve"> helps detect both data and concept drift by monitoring statistical properties of incoming data in real time.</w:t>
      </w:r>
    </w:p>
    <w:p w14:paraId="03831B8F" w14:textId="342C0044" w:rsidR="00647D8E" w:rsidRPr="00647D8E" w:rsidRDefault="00647D8E" w:rsidP="00963634">
      <w:pPr>
        <w:pStyle w:val="H2-Heading"/>
      </w:pPr>
      <w:r w:rsidRPr="00647D8E">
        <w:t>Continuous Model Retraining</w:t>
      </w:r>
    </w:p>
    <w:p w14:paraId="57C4E27D" w14:textId="77777777" w:rsidR="00647D8E" w:rsidRPr="00647D8E" w:rsidRDefault="00647D8E" w:rsidP="00647D8E">
      <w:pPr>
        <w:pStyle w:val="P-Regular"/>
      </w:pPr>
      <w:r w:rsidRPr="00647D8E">
        <w:t>To ensure that models remain performant as data evolves, it is important to implement continuous retraining strategies. Continuous retraining involves periodically updating the model by retraining it on newer datasets that reflect the current data distribution.</w:t>
      </w:r>
    </w:p>
    <w:p w14:paraId="3731AF53" w14:textId="77777777" w:rsidR="00647D8E" w:rsidRPr="00647D8E" w:rsidRDefault="00647D8E" w:rsidP="00647D8E">
      <w:pPr>
        <w:pStyle w:val="P-Regular"/>
      </w:pPr>
      <w:r w:rsidRPr="00647D8E">
        <w:t>Two primary approaches to continuous retraining include:</w:t>
      </w:r>
    </w:p>
    <w:p w14:paraId="081FDBCC" w14:textId="07E673C9" w:rsidR="00647D8E" w:rsidRPr="00647D8E" w:rsidRDefault="00647D8E" w:rsidP="00C71D47">
      <w:pPr>
        <w:pStyle w:val="P-Regular"/>
        <w:numPr>
          <w:ilvl w:val="0"/>
          <w:numId w:val="57"/>
        </w:numPr>
      </w:pPr>
      <w:r w:rsidRPr="00647D8E">
        <w:rPr>
          <w:b/>
          <w:bCs/>
        </w:rPr>
        <w:t>Scheduled Retraining</w:t>
      </w:r>
      <w:r w:rsidRPr="00647D8E">
        <w:t xml:space="preserve">: Set a fixed schedule for retraining (e.g., </w:t>
      </w:r>
      <w:r w:rsidR="00CA05AA" w:rsidRPr="00647D8E">
        <w:t>monthly,</w:t>
      </w:r>
      <w:r w:rsidRPr="00647D8E">
        <w:t xml:space="preserve"> or quarterly) to refresh the model using recent data.</w:t>
      </w:r>
    </w:p>
    <w:p w14:paraId="493FD004" w14:textId="77777777" w:rsidR="00647D8E" w:rsidRPr="00647D8E" w:rsidRDefault="00647D8E" w:rsidP="00C71D47">
      <w:pPr>
        <w:pStyle w:val="P-Regular"/>
        <w:numPr>
          <w:ilvl w:val="0"/>
          <w:numId w:val="57"/>
        </w:numPr>
      </w:pPr>
      <w:r w:rsidRPr="00647D8E">
        <w:rPr>
          <w:b/>
          <w:bCs/>
        </w:rPr>
        <w:t>Trigger-Based Retraining</w:t>
      </w:r>
      <w:r w:rsidRPr="00647D8E">
        <w:t>: Automatically trigger retraining when certain conditions are met, such as a decrease in accuracy, the detection of model drift, or significant changes in input data distribution.</w:t>
      </w:r>
    </w:p>
    <w:p w14:paraId="301BF80E" w14:textId="70F16C43" w:rsidR="00647D8E" w:rsidRPr="00647D8E" w:rsidRDefault="00647D8E" w:rsidP="00647D8E">
      <w:pPr>
        <w:pStyle w:val="P-Regular"/>
      </w:pPr>
      <w:r w:rsidRPr="00647D8E">
        <w:t xml:space="preserve">During retraining, </w:t>
      </w:r>
      <w:r w:rsidR="009D0A6B" w:rsidRPr="00647D8E">
        <w:t>it is</w:t>
      </w:r>
      <w:r w:rsidRPr="00647D8E">
        <w:t xml:space="preserve"> important to:</w:t>
      </w:r>
    </w:p>
    <w:p w14:paraId="3C07F951" w14:textId="77777777" w:rsidR="00647D8E" w:rsidRPr="00647D8E" w:rsidRDefault="00647D8E" w:rsidP="00C71D47">
      <w:pPr>
        <w:pStyle w:val="P-Regular"/>
        <w:numPr>
          <w:ilvl w:val="0"/>
          <w:numId w:val="58"/>
        </w:numPr>
      </w:pPr>
      <w:r w:rsidRPr="00647D8E">
        <w:t>Maintain version control for all models, allowing for easy rollback to earlier versions if the new model underperforms.</w:t>
      </w:r>
    </w:p>
    <w:p w14:paraId="18F4762A" w14:textId="77777777" w:rsidR="00647D8E" w:rsidRPr="00647D8E" w:rsidRDefault="00647D8E" w:rsidP="00C71D47">
      <w:pPr>
        <w:pStyle w:val="P-Regular"/>
        <w:numPr>
          <w:ilvl w:val="0"/>
          <w:numId w:val="58"/>
        </w:numPr>
      </w:pPr>
      <w:r w:rsidRPr="00647D8E">
        <w:t>Track the performance of each model version to ensure that improvements in accuracy or efficiency are sustained over time.</w:t>
      </w:r>
    </w:p>
    <w:p w14:paraId="7565E5A6" w14:textId="6AA6ED03" w:rsidR="00647D8E" w:rsidRPr="00647D8E" w:rsidRDefault="007A2C96" w:rsidP="007A2C96">
      <w:pPr>
        <w:pStyle w:val="SC-Source"/>
      </w:pPr>
      <w:r>
        <w:t xml:space="preserve">`` </w:t>
      </w:r>
      <w:r w:rsidR="00647D8E" w:rsidRPr="00647D8E">
        <w:t>bash</w:t>
      </w:r>
    </w:p>
    <w:p w14:paraId="55C4E18C" w14:textId="77777777" w:rsidR="00647D8E" w:rsidRPr="00647D8E" w:rsidRDefault="00647D8E" w:rsidP="007A2C96">
      <w:pPr>
        <w:pStyle w:val="SC-Source"/>
      </w:pPr>
      <w:r w:rsidRPr="00647D8E">
        <w:t># Example workflow for retraining a model</w:t>
      </w:r>
    </w:p>
    <w:p w14:paraId="7D0D9345" w14:textId="77777777" w:rsidR="00647D8E" w:rsidRDefault="00647D8E" w:rsidP="007A2C96">
      <w:pPr>
        <w:pStyle w:val="SC-Source"/>
      </w:pPr>
      <w:r w:rsidRPr="00647D8E">
        <w:lastRenderedPageBreak/>
        <w:t>python retrain_model.py --new_data_path ./data/latest_data.csv</w:t>
      </w:r>
    </w:p>
    <w:p w14:paraId="39B73AB2" w14:textId="33985854" w:rsidR="007A2C96" w:rsidRPr="00647D8E" w:rsidRDefault="007A2C96" w:rsidP="007A2C96">
      <w:pPr>
        <w:pStyle w:val="SC-Source"/>
      </w:pPr>
      <w:r>
        <w:t>``</w:t>
      </w:r>
    </w:p>
    <w:p w14:paraId="0CD7AEFD" w14:textId="77777777" w:rsidR="00647D8E" w:rsidRPr="00647D8E" w:rsidRDefault="00647D8E" w:rsidP="00647D8E">
      <w:pPr>
        <w:pStyle w:val="P-Regular"/>
      </w:pPr>
      <w:r w:rsidRPr="00647D8E">
        <w:t xml:space="preserve">By integrating automated retraining pipelines, such as </w:t>
      </w:r>
      <w:r w:rsidRPr="00647D8E">
        <w:rPr>
          <w:b/>
          <w:bCs/>
        </w:rPr>
        <w:t>MLflow</w:t>
      </w:r>
      <w:r w:rsidRPr="00647D8E">
        <w:t xml:space="preserve"> or </w:t>
      </w:r>
      <w:r w:rsidRPr="00647D8E">
        <w:rPr>
          <w:b/>
          <w:bCs/>
        </w:rPr>
        <w:t>Kubeflow</w:t>
      </w:r>
      <w:r w:rsidRPr="00647D8E">
        <w:t>, into the deployment infrastructure, you can streamline the process of refreshing models without manual intervention.</w:t>
      </w:r>
    </w:p>
    <w:p w14:paraId="4960C932" w14:textId="4CAAD659" w:rsidR="00647D8E" w:rsidRPr="00647D8E" w:rsidRDefault="00647D8E" w:rsidP="0044746D">
      <w:pPr>
        <w:pStyle w:val="H2-Heading"/>
      </w:pPr>
      <w:r w:rsidRPr="00647D8E">
        <w:t>Infrastructure Scaling and Maintenance</w:t>
      </w:r>
    </w:p>
    <w:p w14:paraId="2113603A" w14:textId="0614EA5C" w:rsidR="00647D8E" w:rsidRPr="00647D8E" w:rsidRDefault="00647D8E" w:rsidP="00647D8E">
      <w:pPr>
        <w:pStyle w:val="P-Regular"/>
      </w:pPr>
      <w:r w:rsidRPr="00647D8E">
        <w:t xml:space="preserve">As production demands grow, scaling the infrastructure that supports model inference becomes a critical consideration. </w:t>
      </w:r>
      <w:r w:rsidR="00792C51">
        <w:t>There are</w:t>
      </w:r>
      <w:r w:rsidRPr="00647D8E">
        <w:t xml:space="preserve"> techniques </w:t>
      </w:r>
      <w:r w:rsidR="00792C51">
        <w:t xml:space="preserve">that </w:t>
      </w:r>
      <w:r w:rsidRPr="00647D8E">
        <w:t>ensure the infrastructure remains robust and capable of handling increasing loads:</w:t>
      </w:r>
    </w:p>
    <w:p w14:paraId="7F5F5B78" w14:textId="77777777" w:rsidR="00647D8E" w:rsidRPr="00647D8E" w:rsidRDefault="00647D8E" w:rsidP="00C71D47">
      <w:pPr>
        <w:pStyle w:val="P-Regular"/>
        <w:numPr>
          <w:ilvl w:val="0"/>
          <w:numId w:val="59"/>
        </w:numPr>
      </w:pPr>
      <w:r w:rsidRPr="00647D8E">
        <w:rPr>
          <w:b/>
          <w:bCs/>
        </w:rPr>
        <w:t>Horizontal Scaling</w:t>
      </w:r>
      <w:r w:rsidRPr="00647D8E">
        <w:t>: Scale the model by increasing the number of instances (replicas) running in parallel. Kubernetes provides built-in autoscaling capabilities to dynamically adjust the number of replicas based on CPU and memory usage.</w:t>
      </w:r>
    </w:p>
    <w:p w14:paraId="084518F6" w14:textId="77777777" w:rsidR="00647D8E" w:rsidRPr="00647D8E" w:rsidRDefault="00647D8E" w:rsidP="00C71D47">
      <w:pPr>
        <w:pStyle w:val="P-Regular"/>
        <w:numPr>
          <w:ilvl w:val="0"/>
          <w:numId w:val="59"/>
        </w:numPr>
      </w:pPr>
      <w:r w:rsidRPr="00647D8E">
        <w:rPr>
          <w:b/>
          <w:bCs/>
        </w:rPr>
        <w:t>GPU Utilization</w:t>
      </w:r>
      <w:r w:rsidRPr="00647D8E">
        <w:t xml:space="preserve">: For models that require significant computational power, ensure efficient use of GPUs to accelerate inference. Scaling across multiple GPUs or leveraging </w:t>
      </w:r>
      <w:r w:rsidRPr="00647D8E">
        <w:rPr>
          <w:b/>
          <w:bCs/>
        </w:rPr>
        <w:t>TPUs</w:t>
      </w:r>
      <w:r w:rsidRPr="00647D8E">
        <w:t xml:space="preserve"> (Tensor Processing Units) helps meet high-performance requirements in real-time applications.</w:t>
      </w:r>
    </w:p>
    <w:p w14:paraId="5DDB4D56" w14:textId="77777777" w:rsidR="00647D8E" w:rsidRPr="00647D8E" w:rsidRDefault="00647D8E" w:rsidP="00C71D47">
      <w:pPr>
        <w:pStyle w:val="P-Regular"/>
        <w:numPr>
          <w:ilvl w:val="0"/>
          <w:numId w:val="59"/>
        </w:numPr>
      </w:pPr>
      <w:r w:rsidRPr="00647D8E">
        <w:rPr>
          <w:b/>
          <w:bCs/>
        </w:rPr>
        <w:t>Load Balancing</w:t>
      </w:r>
      <w:r w:rsidRPr="00647D8E">
        <w:t>: Distribute inference requests across multiple model instances using load balancers to ensure high availability and minimize latency.</w:t>
      </w:r>
    </w:p>
    <w:p w14:paraId="4132D062" w14:textId="77777777" w:rsidR="00647D8E" w:rsidRPr="00647D8E" w:rsidRDefault="00647D8E" w:rsidP="00647D8E">
      <w:pPr>
        <w:pStyle w:val="P-Regular"/>
      </w:pPr>
      <w:r w:rsidRPr="00647D8E">
        <w:t xml:space="preserve">By scaling infrastructure based on demand, you avoid bottlenecks and maintain consistent performance, even as traffic fluctuates. Monitoring tools, such as </w:t>
      </w:r>
      <w:r w:rsidRPr="00647D8E">
        <w:rPr>
          <w:b/>
          <w:bCs/>
        </w:rPr>
        <w:t>AWS CloudWatch</w:t>
      </w:r>
      <w:r w:rsidRPr="00647D8E">
        <w:t xml:space="preserve"> or </w:t>
      </w:r>
      <w:r w:rsidRPr="00647D8E">
        <w:rPr>
          <w:b/>
          <w:bCs/>
        </w:rPr>
        <w:t>Google Cloud Monitoring</w:t>
      </w:r>
      <w:r w:rsidRPr="00647D8E">
        <w:t>, provide real-time insights into infrastructure usage, helping optimize resource allocation.</w:t>
      </w:r>
    </w:p>
    <w:p w14:paraId="557107E8" w14:textId="40C5A088" w:rsidR="00647D8E" w:rsidRPr="00647D8E" w:rsidRDefault="00647D8E" w:rsidP="00AB6F52">
      <w:pPr>
        <w:pStyle w:val="H2-Heading"/>
      </w:pPr>
      <w:r w:rsidRPr="00647D8E">
        <w:t>A/B Testing and Model Updates</w:t>
      </w:r>
    </w:p>
    <w:p w14:paraId="6C4933FC" w14:textId="0F591A61" w:rsidR="00647D8E" w:rsidRPr="00647D8E" w:rsidRDefault="00647D8E" w:rsidP="00647D8E">
      <w:pPr>
        <w:pStyle w:val="P-Regular"/>
      </w:pPr>
      <w:r w:rsidRPr="00647D8E">
        <w:t xml:space="preserve">Before deploying updated models, </w:t>
      </w:r>
      <w:r w:rsidR="009D0A6B" w:rsidRPr="00647D8E">
        <w:t>it is</w:t>
      </w:r>
      <w:r w:rsidRPr="00647D8E">
        <w:t xml:space="preserve"> important to </w:t>
      </w:r>
      <w:r w:rsidR="00631870" w:rsidRPr="00647D8E">
        <w:t>evaluate</w:t>
      </w:r>
      <w:r w:rsidRPr="00647D8E">
        <w:t xml:space="preserve"> their performance in a controlled environment to ensure they outperform the current production model. </w:t>
      </w:r>
      <w:r w:rsidRPr="00647D8E">
        <w:rPr>
          <w:b/>
          <w:bCs/>
        </w:rPr>
        <w:t>A/B testing</w:t>
      </w:r>
      <w:r w:rsidRPr="00647D8E">
        <w:t xml:space="preserve"> allows you to compare two versions of the model—Version A (the current model) and Version B (the updated model)—by routing a portion of incoming traffic to each and measuring their respective performance.</w:t>
      </w:r>
    </w:p>
    <w:p w14:paraId="4F5C292E" w14:textId="77777777" w:rsidR="00647D8E" w:rsidRPr="00647D8E" w:rsidRDefault="00647D8E" w:rsidP="00647D8E">
      <w:pPr>
        <w:pStyle w:val="P-Regular"/>
      </w:pPr>
      <w:r w:rsidRPr="00647D8E">
        <w:lastRenderedPageBreak/>
        <w:t>During A/B testing:</w:t>
      </w:r>
    </w:p>
    <w:p w14:paraId="1DA4B370" w14:textId="77777777" w:rsidR="00647D8E" w:rsidRPr="00647D8E" w:rsidRDefault="00647D8E" w:rsidP="00C71D47">
      <w:pPr>
        <w:pStyle w:val="P-Regular"/>
        <w:numPr>
          <w:ilvl w:val="0"/>
          <w:numId w:val="60"/>
        </w:numPr>
      </w:pPr>
      <w:r w:rsidRPr="00647D8E">
        <w:t>Compare key metrics like accuracy, latency, and user engagement for each model version.</w:t>
      </w:r>
    </w:p>
    <w:p w14:paraId="52848E7A" w14:textId="77777777" w:rsidR="00647D8E" w:rsidRPr="00647D8E" w:rsidRDefault="00647D8E" w:rsidP="00C71D47">
      <w:pPr>
        <w:pStyle w:val="P-Regular"/>
        <w:numPr>
          <w:ilvl w:val="0"/>
          <w:numId w:val="60"/>
        </w:numPr>
      </w:pPr>
      <w:r w:rsidRPr="00647D8E">
        <w:t>Ensure that performance improvements in the updated model justify replacing the current model in production.</w:t>
      </w:r>
    </w:p>
    <w:p w14:paraId="425AC067" w14:textId="77777777" w:rsidR="00647D8E" w:rsidRPr="00647D8E" w:rsidRDefault="00647D8E" w:rsidP="00647D8E">
      <w:pPr>
        <w:pStyle w:val="P-Regular"/>
      </w:pPr>
      <w:r w:rsidRPr="00647D8E">
        <w:t>Once the updated model demonstrates superior performance, promote it to full production, while retaining the option to roll back if necessary.</w:t>
      </w:r>
    </w:p>
    <w:p w14:paraId="7EDDEA09" w14:textId="4CC6100B" w:rsidR="00647D8E" w:rsidRPr="00647D8E" w:rsidRDefault="00AB6F52" w:rsidP="00AB6F52">
      <w:pPr>
        <w:pStyle w:val="H2-Heading"/>
      </w:pPr>
      <w:r>
        <w:t>Wrap up</w:t>
      </w:r>
    </w:p>
    <w:p w14:paraId="226852B5" w14:textId="73918CBE" w:rsidR="00647D8E" w:rsidRPr="00647D8E" w:rsidRDefault="00647D8E" w:rsidP="00647D8E">
      <w:pPr>
        <w:pStyle w:val="P-Regular"/>
      </w:pPr>
      <w:r w:rsidRPr="00647D8E">
        <w:t xml:space="preserve">Monitoring and maintaining deployed models </w:t>
      </w:r>
      <w:r w:rsidR="00CA05AA" w:rsidRPr="00647D8E">
        <w:t>are</w:t>
      </w:r>
      <w:r w:rsidRPr="00647D8E">
        <w:t xml:space="preserve"> essential to ensure consistent performance, reliability, and adaptability to evolving data distributions. Tracking key performance indicators (KPIs), managing logs, detecting model drift, and implementing continuous retraining are crucial components of keeping </w:t>
      </w:r>
      <w:r w:rsidR="00CA05AA" w:rsidRPr="00647D8E">
        <w:t>model’s</w:t>
      </w:r>
      <w:r w:rsidRPr="00647D8E">
        <w:t xml:space="preserve"> performant in real-world environments. Furthermore, maintaining scalable infrastructure and applying A/B testing techniques ensures that deployed models remain optimized for both performance and scalability. By employing these strategies, you can sustain the long-term health and success of your deployed models.</w:t>
      </w:r>
    </w:p>
    <w:p w14:paraId="3C3B0B50" w14:textId="61E738C7" w:rsidR="005939BE" w:rsidRPr="005939BE" w:rsidRDefault="005939BE" w:rsidP="00AB6F52">
      <w:pPr>
        <w:pStyle w:val="H1-Section"/>
      </w:pPr>
      <w:r w:rsidRPr="005939BE">
        <w:t>Monitoring and Maintaining Deployed Models</w:t>
      </w:r>
    </w:p>
    <w:p w14:paraId="402DC7AA" w14:textId="77777777" w:rsidR="005939BE" w:rsidRPr="005939BE" w:rsidRDefault="005939BE" w:rsidP="005939BE">
      <w:pPr>
        <w:pStyle w:val="P-Regular"/>
      </w:pPr>
      <w:r w:rsidRPr="005939BE">
        <w:t>Deploying NLP models is only the beginning of the model lifecycle. Ensuring that a model remains performant, accurate, and responsive over time requires diligent monitoring and ongoing maintenance. As data evolves, model performance can degrade due to concept drift, data drift, or unforeseen system bottlenecks. This section outlines essential practices for tracking model health, managing performance, and maintaining deployed models in production.</w:t>
      </w:r>
    </w:p>
    <w:p w14:paraId="3751A92A" w14:textId="51F2023F" w:rsidR="005939BE" w:rsidRPr="005939BE" w:rsidRDefault="005939BE" w:rsidP="009C7C28">
      <w:pPr>
        <w:pStyle w:val="H2-Heading"/>
      </w:pPr>
      <w:r w:rsidRPr="005939BE">
        <w:t>Monitoring Key Performance Metrics</w:t>
      </w:r>
    </w:p>
    <w:p w14:paraId="52D37305" w14:textId="6855A306" w:rsidR="005939BE" w:rsidRPr="005939BE" w:rsidRDefault="005939BE" w:rsidP="005939BE">
      <w:pPr>
        <w:pStyle w:val="P-Regular"/>
      </w:pPr>
      <w:r w:rsidRPr="005939BE">
        <w:t>To ensure that models perform optimally in production, you must continuously track key metrics. Monitoring these metrics provides insights into model health and helps detect any issues that may arise during production use. The most critical metrics include:</w:t>
      </w:r>
    </w:p>
    <w:p w14:paraId="14F05A97" w14:textId="77777777" w:rsidR="005939BE" w:rsidRPr="005939BE" w:rsidRDefault="005939BE" w:rsidP="00C71D47">
      <w:pPr>
        <w:pStyle w:val="P-Regular"/>
        <w:numPr>
          <w:ilvl w:val="0"/>
          <w:numId w:val="61"/>
        </w:numPr>
      </w:pPr>
      <w:r w:rsidRPr="005939BE">
        <w:rPr>
          <w:b/>
          <w:bCs/>
        </w:rPr>
        <w:lastRenderedPageBreak/>
        <w:t>Latency</w:t>
      </w:r>
      <w:r w:rsidRPr="005939BE">
        <w:t>: Measure how long the model takes to process an inference request and generate predictions. For real-time applications, maintaining low latency is crucial. Monitoring this metric ensures that user experience remains smooth and responsive.</w:t>
      </w:r>
    </w:p>
    <w:p w14:paraId="63D0092D" w14:textId="08FA4D55" w:rsidR="005939BE" w:rsidRPr="005939BE" w:rsidRDefault="005939BE" w:rsidP="00C71D47">
      <w:pPr>
        <w:pStyle w:val="P-Regular"/>
        <w:numPr>
          <w:ilvl w:val="0"/>
          <w:numId w:val="61"/>
        </w:numPr>
      </w:pPr>
      <w:r w:rsidRPr="005939BE">
        <w:rPr>
          <w:b/>
          <w:bCs/>
        </w:rPr>
        <w:t>Throughput</w:t>
      </w:r>
      <w:r w:rsidRPr="005939BE">
        <w:t xml:space="preserve">: Track </w:t>
      </w:r>
      <w:r w:rsidR="00DF0471">
        <w:t xml:space="preserve">the </w:t>
      </w:r>
      <w:r w:rsidR="009C7C28">
        <w:t>number</w:t>
      </w:r>
      <w:r w:rsidR="00DF0471">
        <w:t xml:space="preserve"> of </w:t>
      </w:r>
      <w:r w:rsidRPr="005939BE">
        <w:t xml:space="preserve">requests the model processes per second. Monitoring throughput helps identify when the model can no longer </w:t>
      </w:r>
      <w:r w:rsidR="00DF0471" w:rsidRPr="005939BE">
        <w:t>manage</w:t>
      </w:r>
      <w:r w:rsidRPr="005939BE">
        <w:t xml:space="preserve"> the load and requires scaling or optimization to maintain performance under increased traffic.</w:t>
      </w:r>
    </w:p>
    <w:p w14:paraId="3EFCF7A3" w14:textId="77777777" w:rsidR="005939BE" w:rsidRPr="005939BE" w:rsidRDefault="005939BE" w:rsidP="00C71D47">
      <w:pPr>
        <w:pStyle w:val="P-Regular"/>
        <w:numPr>
          <w:ilvl w:val="0"/>
          <w:numId w:val="61"/>
        </w:numPr>
      </w:pPr>
      <w:r w:rsidRPr="005939BE">
        <w:rPr>
          <w:b/>
          <w:bCs/>
        </w:rPr>
        <w:t>Prediction Accuracy</w:t>
      </w:r>
      <w:r w:rsidRPr="005939BE">
        <w:t>: Continuously assess the accuracy of predictions by comparing model outputs to actual labels or feedback from users. If accuracy begins to drop, this could indicate a need for retraining or further fine-tuning.</w:t>
      </w:r>
    </w:p>
    <w:p w14:paraId="09B4FE76" w14:textId="77777777" w:rsidR="005939BE" w:rsidRPr="005939BE" w:rsidRDefault="005939BE" w:rsidP="00C71D47">
      <w:pPr>
        <w:pStyle w:val="P-Regular"/>
        <w:numPr>
          <w:ilvl w:val="0"/>
          <w:numId w:val="61"/>
        </w:numPr>
      </w:pPr>
      <w:r w:rsidRPr="005939BE">
        <w:rPr>
          <w:b/>
          <w:bCs/>
        </w:rPr>
        <w:t>Error Rates</w:t>
      </w:r>
      <w:r w:rsidRPr="005939BE">
        <w:t>: Monitor the rate at which the model produces incorrect or failed predictions. An increasing error rate may signal a data drift or infrastructure issue that needs attention.</w:t>
      </w:r>
    </w:p>
    <w:p w14:paraId="7F92AAF6" w14:textId="77777777" w:rsidR="005939BE" w:rsidRPr="005939BE" w:rsidRDefault="005939BE" w:rsidP="00C71D47">
      <w:pPr>
        <w:pStyle w:val="P-Regular"/>
        <w:numPr>
          <w:ilvl w:val="0"/>
          <w:numId w:val="61"/>
        </w:numPr>
      </w:pPr>
      <w:r w:rsidRPr="005939BE">
        <w:rPr>
          <w:b/>
          <w:bCs/>
        </w:rPr>
        <w:t>Resource Utilization</w:t>
      </w:r>
      <w:r w:rsidRPr="005939BE">
        <w:t>: Track CPU, GPU, and memory usage to ensure that the model is using resources efficiently. High resource consumption can signal a need for optimization or scaling.</w:t>
      </w:r>
    </w:p>
    <w:p w14:paraId="38B5A51D" w14:textId="2666B1C3" w:rsidR="005939BE" w:rsidRPr="005939BE" w:rsidRDefault="005939BE" w:rsidP="005939BE">
      <w:pPr>
        <w:pStyle w:val="P-Regular"/>
      </w:pPr>
      <w:r w:rsidRPr="005939BE">
        <w:t xml:space="preserve">By using monitoring tools like </w:t>
      </w:r>
      <w:r w:rsidRPr="005939BE">
        <w:rPr>
          <w:b/>
          <w:bCs/>
        </w:rPr>
        <w:t>Prometheus</w:t>
      </w:r>
      <w:r w:rsidRPr="005939BE">
        <w:t xml:space="preserve"> and </w:t>
      </w:r>
      <w:r w:rsidRPr="005939BE">
        <w:rPr>
          <w:b/>
          <w:bCs/>
        </w:rPr>
        <w:t>Grafana</w:t>
      </w:r>
      <w:sdt>
        <w:sdtPr>
          <w:rPr>
            <w:b/>
            <w:bCs/>
          </w:rPr>
          <w:id w:val="-1148283363"/>
          <w:citation/>
        </w:sdtPr>
        <w:sdtContent>
          <w:r w:rsidR="001D7D89">
            <w:rPr>
              <w:b/>
              <w:bCs/>
            </w:rPr>
            <w:fldChar w:fldCharType="begin"/>
          </w:r>
          <w:r w:rsidR="001D7D89">
            <w:rPr>
              <w:b/>
              <w:bCs/>
              <w:lang w:val="en-US"/>
            </w:rPr>
            <w:instrText xml:space="preserve"> CITATION Sen20 \l 1033 </w:instrText>
          </w:r>
          <w:r w:rsidR="001D7D89">
            <w:rPr>
              <w:b/>
              <w:bCs/>
            </w:rPr>
            <w:fldChar w:fldCharType="separate"/>
          </w:r>
          <w:r w:rsidR="00730456">
            <w:rPr>
              <w:b/>
              <w:bCs/>
              <w:noProof/>
              <w:lang w:val="en-US"/>
            </w:rPr>
            <w:t xml:space="preserve"> </w:t>
          </w:r>
          <w:r w:rsidR="00730456" w:rsidRPr="00730456">
            <w:rPr>
              <w:noProof/>
              <w:lang w:val="en-US"/>
            </w:rPr>
            <w:t>(SentinelOne, 2020)</w:t>
          </w:r>
          <w:r w:rsidR="001D7D89">
            <w:rPr>
              <w:b/>
              <w:bCs/>
            </w:rPr>
            <w:fldChar w:fldCharType="end"/>
          </w:r>
        </w:sdtContent>
      </w:sdt>
      <w:r w:rsidRPr="005939BE">
        <w:t>, you can automate the collection and visualization of these key metrics, allowing for real-time tracking of model performance.</w:t>
      </w:r>
    </w:p>
    <w:p w14:paraId="2B8C2C38" w14:textId="2F62998F" w:rsidR="005939BE" w:rsidRPr="005939BE" w:rsidRDefault="002E6A1A" w:rsidP="002E6A1A">
      <w:pPr>
        <w:pStyle w:val="SC-Source"/>
      </w:pPr>
      <w:r>
        <w:t xml:space="preserve">`` </w:t>
      </w:r>
      <w:r w:rsidR="005939BE" w:rsidRPr="005939BE">
        <w:t>bash</w:t>
      </w:r>
    </w:p>
    <w:p w14:paraId="160F025A" w14:textId="77777777" w:rsidR="005939BE" w:rsidRPr="005939BE" w:rsidRDefault="005939BE" w:rsidP="002E6A1A">
      <w:pPr>
        <w:pStyle w:val="SC-Source"/>
      </w:pPr>
      <w:r w:rsidRPr="005939BE">
        <w:t># Example Prometheus setup for monitoring</w:t>
      </w:r>
    </w:p>
    <w:p w14:paraId="58D9E466" w14:textId="77777777" w:rsidR="005939BE" w:rsidRPr="005939BE" w:rsidRDefault="005939BE" w:rsidP="002E6A1A">
      <w:pPr>
        <w:pStyle w:val="SC-Source"/>
      </w:pPr>
      <w:r w:rsidRPr="005939BE">
        <w:t>prometheus --config.file=prometheus.yml</w:t>
      </w:r>
    </w:p>
    <w:p w14:paraId="3A1C159D" w14:textId="77777777" w:rsidR="005939BE" w:rsidRPr="005939BE" w:rsidRDefault="005939BE" w:rsidP="002E6A1A">
      <w:pPr>
        <w:pStyle w:val="SC-Source"/>
      </w:pPr>
    </w:p>
    <w:p w14:paraId="62760BD6" w14:textId="77777777" w:rsidR="005939BE" w:rsidRPr="005939BE" w:rsidRDefault="005939BE" w:rsidP="002E6A1A">
      <w:pPr>
        <w:pStyle w:val="SC-Source"/>
      </w:pPr>
      <w:r w:rsidRPr="005939BE">
        <w:t># Set up Grafana to visualize metrics</w:t>
      </w:r>
    </w:p>
    <w:p w14:paraId="65B10ED8" w14:textId="77777777" w:rsidR="005939BE" w:rsidRDefault="005939BE" w:rsidP="002E6A1A">
      <w:pPr>
        <w:pStyle w:val="SC-Source"/>
      </w:pPr>
      <w:r w:rsidRPr="005939BE">
        <w:t>grafana-server --config=grafana.ini</w:t>
      </w:r>
    </w:p>
    <w:p w14:paraId="32826ED3" w14:textId="185CB8F8" w:rsidR="002E6A1A" w:rsidRPr="005939BE" w:rsidRDefault="002E6A1A" w:rsidP="002E6A1A">
      <w:pPr>
        <w:pStyle w:val="SC-Source"/>
      </w:pPr>
      <w:r>
        <w:t>``</w:t>
      </w:r>
    </w:p>
    <w:p w14:paraId="54936935" w14:textId="023EF93D" w:rsidR="005939BE" w:rsidRPr="005939BE" w:rsidRDefault="005939BE" w:rsidP="002E6A1A">
      <w:pPr>
        <w:pStyle w:val="H2-Heading"/>
      </w:pPr>
      <w:r w:rsidRPr="005939BE">
        <w:lastRenderedPageBreak/>
        <w:t>Logging and Error Management</w:t>
      </w:r>
    </w:p>
    <w:p w14:paraId="3637EFF2" w14:textId="2CB55CE3" w:rsidR="005939BE" w:rsidRPr="005939BE" w:rsidRDefault="005939BE" w:rsidP="005939BE">
      <w:pPr>
        <w:pStyle w:val="P-Regular"/>
      </w:pPr>
      <w:r w:rsidRPr="005939BE">
        <w:t xml:space="preserve">Effective logging plays a crucial role in maintaining transparency in model operations. Logs capture </w:t>
      </w:r>
      <w:r w:rsidR="00317B01" w:rsidRPr="005939BE">
        <w:t>valuable information</w:t>
      </w:r>
      <w:r w:rsidRPr="005939BE">
        <w:t>, such as inputs, predictions, and error events, allowing you to diagnose and debug issues that arise in production.</w:t>
      </w:r>
    </w:p>
    <w:p w14:paraId="1AFCDAA7" w14:textId="77777777" w:rsidR="005939BE" w:rsidRPr="005939BE" w:rsidRDefault="005939BE" w:rsidP="00C71D47">
      <w:pPr>
        <w:pStyle w:val="P-Regular"/>
        <w:numPr>
          <w:ilvl w:val="0"/>
          <w:numId w:val="62"/>
        </w:numPr>
      </w:pPr>
      <w:r w:rsidRPr="005939BE">
        <w:rPr>
          <w:b/>
          <w:bCs/>
        </w:rPr>
        <w:t>Input and Output Logging</w:t>
      </w:r>
      <w:r w:rsidRPr="005939BE">
        <w:t>: Log all inference requests along with the model’s corresponding outputs. By storing this data, you can later analyze and use it for further improvements, such as retraining or model refinement.</w:t>
      </w:r>
    </w:p>
    <w:p w14:paraId="715CF3EF" w14:textId="77777777" w:rsidR="005939BE" w:rsidRPr="005939BE" w:rsidRDefault="005939BE" w:rsidP="00C71D47">
      <w:pPr>
        <w:pStyle w:val="P-Regular"/>
        <w:numPr>
          <w:ilvl w:val="0"/>
          <w:numId w:val="62"/>
        </w:numPr>
      </w:pPr>
      <w:r w:rsidRPr="005939BE">
        <w:rPr>
          <w:b/>
          <w:bCs/>
        </w:rPr>
        <w:t>Error Handling and Reporting</w:t>
      </w:r>
      <w:r w:rsidRPr="005939BE">
        <w:t>: Record errors during inference, such as timeouts or unhandled exceptions. Implement automated alerts to notify your team when error rates exceed acceptable thresholds, ensuring swift responses to issues.</w:t>
      </w:r>
    </w:p>
    <w:p w14:paraId="16070BAB" w14:textId="17796937" w:rsidR="005939BE" w:rsidRPr="005939BE" w:rsidRDefault="002E6A1A" w:rsidP="002E6A1A">
      <w:pPr>
        <w:pStyle w:val="SC-Source"/>
      </w:pPr>
      <w:r>
        <w:t xml:space="preserve">`` </w:t>
      </w:r>
      <w:r w:rsidR="005939BE" w:rsidRPr="005939BE">
        <w:t>python</w:t>
      </w:r>
    </w:p>
    <w:p w14:paraId="5B001527" w14:textId="77777777" w:rsidR="005939BE" w:rsidRPr="005939BE" w:rsidRDefault="005939BE" w:rsidP="002E6A1A">
      <w:pPr>
        <w:pStyle w:val="SC-Source"/>
      </w:pPr>
      <w:r w:rsidRPr="005939BE">
        <w:t>import logging</w:t>
      </w:r>
    </w:p>
    <w:p w14:paraId="2D384E10" w14:textId="77777777" w:rsidR="005939BE" w:rsidRPr="005939BE" w:rsidRDefault="005939BE" w:rsidP="002E6A1A">
      <w:pPr>
        <w:pStyle w:val="SC-Source"/>
      </w:pPr>
    </w:p>
    <w:p w14:paraId="64178DEF" w14:textId="77777777" w:rsidR="005939BE" w:rsidRPr="005939BE" w:rsidRDefault="005939BE" w:rsidP="002E6A1A">
      <w:pPr>
        <w:pStyle w:val="SC-Source"/>
      </w:pPr>
      <w:r w:rsidRPr="005939BE">
        <w:t>logging.basicConfig(level=logging.INFO)</w:t>
      </w:r>
    </w:p>
    <w:p w14:paraId="76ACE6A8" w14:textId="77777777" w:rsidR="005939BE" w:rsidRPr="005939BE" w:rsidRDefault="005939BE" w:rsidP="002E6A1A">
      <w:pPr>
        <w:pStyle w:val="SC-Source"/>
      </w:pPr>
      <w:r w:rsidRPr="005939BE">
        <w:t>logger = logging.getLogger(__name__)</w:t>
      </w:r>
    </w:p>
    <w:p w14:paraId="6219BD41" w14:textId="77777777" w:rsidR="005939BE" w:rsidRPr="005939BE" w:rsidRDefault="005939BE" w:rsidP="002E6A1A">
      <w:pPr>
        <w:pStyle w:val="SC-Source"/>
      </w:pPr>
    </w:p>
    <w:p w14:paraId="107E5B21" w14:textId="77777777" w:rsidR="005939BE" w:rsidRPr="005939BE" w:rsidRDefault="005939BE" w:rsidP="002E6A1A">
      <w:pPr>
        <w:pStyle w:val="SC-Source"/>
      </w:pPr>
      <w:r w:rsidRPr="005939BE">
        <w:t># Example logging during inference</w:t>
      </w:r>
    </w:p>
    <w:p w14:paraId="5A7AC5C5" w14:textId="77777777" w:rsidR="005939BE" w:rsidRPr="005939BE" w:rsidRDefault="005939BE" w:rsidP="002E6A1A">
      <w:pPr>
        <w:pStyle w:val="SC-Source"/>
      </w:pPr>
      <w:r w:rsidRPr="005939BE">
        <w:t>logger.info(f"Prediction: {predicted_label}, Input: {input_text}")</w:t>
      </w:r>
    </w:p>
    <w:p w14:paraId="33020D07" w14:textId="77777777" w:rsidR="005939BE" w:rsidRDefault="005939BE" w:rsidP="002E6A1A">
      <w:pPr>
        <w:pStyle w:val="SC-Source"/>
      </w:pPr>
      <w:r w:rsidRPr="005939BE">
        <w:t>logger.error(f"Inference error: {error_message}")</w:t>
      </w:r>
    </w:p>
    <w:p w14:paraId="77666082" w14:textId="389368FE" w:rsidR="002E6A1A" w:rsidRPr="005939BE" w:rsidRDefault="002E6A1A" w:rsidP="002E6A1A">
      <w:pPr>
        <w:pStyle w:val="SC-Source"/>
      </w:pPr>
      <w:r>
        <w:t>``</w:t>
      </w:r>
    </w:p>
    <w:p w14:paraId="70BAA60C" w14:textId="77777777" w:rsidR="005939BE" w:rsidRPr="005939BE" w:rsidRDefault="005939BE" w:rsidP="005939BE">
      <w:pPr>
        <w:pStyle w:val="P-Regular"/>
      </w:pPr>
      <w:r w:rsidRPr="005939BE">
        <w:t xml:space="preserve">Structured logging tools like </w:t>
      </w:r>
      <w:r w:rsidRPr="005939BE">
        <w:rPr>
          <w:b/>
          <w:bCs/>
        </w:rPr>
        <w:t>ELK Stack (Elasticsearch, Logstash, Kibana)</w:t>
      </w:r>
      <w:r w:rsidRPr="005939BE">
        <w:t xml:space="preserve"> or </w:t>
      </w:r>
      <w:r w:rsidRPr="005939BE">
        <w:rPr>
          <w:b/>
          <w:bCs/>
        </w:rPr>
        <w:t>Fluentd</w:t>
      </w:r>
      <w:r w:rsidRPr="005939BE">
        <w:t xml:space="preserve"> enable you to manage and analyze logs effectively, helping with root cause analysis and troubleshooting in complex production environments.</w:t>
      </w:r>
    </w:p>
    <w:p w14:paraId="438118C3" w14:textId="5DC3D981" w:rsidR="005939BE" w:rsidRPr="005939BE" w:rsidRDefault="005939BE" w:rsidP="00EC65A5">
      <w:pPr>
        <w:pStyle w:val="H2-Heading"/>
      </w:pPr>
      <w:r w:rsidRPr="005939BE">
        <w:t>Detecting and Addressing Model Drift</w:t>
      </w:r>
    </w:p>
    <w:p w14:paraId="4A9FDB2A" w14:textId="77777777" w:rsidR="005939BE" w:rsidRPr="005939BE" w:rsidRDefault="005939BE" w:rsidP="005939BE">
      <w:pPr>
        <w:pStyle w:val="P-Regular"/>
      </w:pPr>
      <w:r w:rsidRPr="005939BE">
        <w:t xml:space="preserve">Models in production often face shifts in data patterns, which can reduce performance over time. </w:t>
      </w:r>
      <w:r w:rsidRPr="005939BE">
        <w:rPr>
          <w:b/>
          <w:bCs/>
        </w:rPr>
        <w:t>Model drift</w:t>
      </w:r>
      <w:r w:rsidRPr="005939BE">
        <w:t xml:space="preserve"> occurs when the data that the model processes in production </w:t>
      </w:r>
      <w:r w:rsidRPr="005939BE">
        <w:lastRenderedPageBreak/>
        <w:t>diverges from the data used during training. This issue leads to degradation in model accuracy and can manifest in two forms:</w:t>
      </w:r>
    </w:p>
    <w:p w14:paraId="71A7AA6E" w14:textId="77777777" w:rsidR="005939BE" w:rsidRPr="005939BE" w:rsidRDefault="005939BE" w:rsidP="00C71D47">
      <w:pPr>
        <w:pStyle w:val="P-Regular"/>
        <w:numPr>
          <w:ilvl w:val="0"/>
          <w:numId w:val="63"/>
        </w:numPr>
      </w:pPr>
      <w:r w:rsidRPr="005939BE">
        <w:rPr>
          <w:b/>
          <w:bCs/>
        </w:rPr>
        <w:t>Data Drift</w:t>
      </w:r>
      <w:r w:rsidRPr="005939BE">
        <w:t>: Changes in the distribution of input data cause the model to make less reliable predictions. For instance, a sentiment analysis model trained on customer reviews might struggle to perform accurately if customer preferences or language usage change over time.</w:t>
      </w:r>
    </w:p>
    <w:p w14:paraId="48422570" w14:textId="77777777" w:rsidR="005939BE" w:rsidRPr="005939BE" w:rsidRDefault="005939BE" w:rsidP="00C71D47">
      <w:pPr>
        <w:pStyle w:val="P-Regular"/>
        <w:numPr>
          <w:ilvl w:val="0"/>
          <w:numId w:val="63"/>
        </w:numPr>
      </w:pPr>
      <w:r w:rsidRPr="005939BE">
        <w:rPr>
          <w:b/>
          <w:bCs/>
        </w:rPr>
        <w:t>Concept Drift</w:t>
      </w:r>
      <w:r w:rsidRPr="005939BE">
        <w:t>: Changes in the underlying relationship between input features and predicted outcomes can render a model ineffective. For example, a fraud detection model may become obsolete if new types of fraudulent behavior emerge that were not present in the training data.</w:t>
      </w:r>
    </w:p>
    <w:p w14:paraId="2CA30DAF" w14:textId="77777777" w:rsidR="005939BE" w:rsidRPr="005939BE" w:rsidRDefault="005939BE" w:rsidP="005939BE">
      <w:pPr>
        <w:pStyle w:val="P-Regular"/>
      </w:pPr>
      <w:r w:rsidRPr="005939BE">
        <w:t xml:space="preserve">To address model drift, track the model’s performance on real-world data by regularly comparing its predictions with actual outcomes. Tools like </w:t>
      </w:r>
      <w:r w:rsidRPr="005939BE">
        <w:rPr>
          <w:b/>
          <w:bCs/>
        </w:rPr>
        <w:t>Alibi Detect</w:t>
      </w:r>
      <w:r w:rsidRPr="005939BE">
        <w:t xml:space="preserve"> help monitor and detect both data and concept drift in deployed models.</w:t>
      </w:r>
    </w:p>
    <w:p w14:paraId="0650BDCE" w14:textId="332ECB3C" w:rsidR="005939BE" w:rsidRPr="005939BE" w:rsidRDefault="00EC65A5" w:rsidP="00F450FE">
      <w:pPr>
        <w:pStyle w:val="SC-Source"/>
      </w:pPr>
      <w:r>
        <w:t xml:space="preserve">`` </w:t>
      </w:r>
      <w:r w:rsidR="005939BE" w:rsidRPr="005939BE">
        <w:t>python</w:t>
      </w:r>
    </w:p>
    <w:p w14:paraId="07A2A56D" w14:textId="77777777" w:rsidR="005939BE" w:rsidRPr="005939BE" w:rsidRDefault="005939BE" w:rsidP="00F450FE">
      <w:pPr>
        <w:pStyle w:val="SC-Source"/>
      </w:pPr>
      <w:r w:rsidRPr="005939BE">
        <w:t># Example drift detection logic</w:t>
      </w:r>
    </w:p>
    <w:p w14:paraId="05B0F223" w14:textId="77777777" w:rsidR="005939BE" w:rsidRPr="005939BE" w:rsidRDefault="005939BE" w:rsidP="00F450FE">
      <w:pPr>
        <w:pStyle w:val="SC-Source"/>
      </w:pPr>
      <w:r w:rsidRPr="005939BE">
        <w:t>if accuracy &lt; expected_accuracy:</w:t>
      </w:r>
    </w:p>
    <w:p w14:paraId="7045CA48" w14:textId="77777777" w:rsidR="005939BE" w:rsidRDefault="005939BE" w:rsidP="00F450FE">
      <w:pPr>
        <w:pStyle w:val="SC-Source"/>
      </w:pPr>
      <w:r w:rsidRPr="005939BE">
        <w:t xml:space="preserve">    logger.warning("Model performance has declined. Consider retraining.")</w:t>
      </w:r>
    </w:p>
    <w:p w14:paraId="5FDFE54B" w14:textId="73EB279A" w:rsidR="00EC65A5" w:rsidRPr="005939BE" w:rsidRDefault="00EC65A5" w:rsidP="00F450FE">
      <w:pPr>
        <w:pStyle w:val="SC-Source"/>
      </w:pPr>
      <w:r>
        <w:t>``</w:t>
      </w:r>
    </w:p>
    <w:p w14:paraId="406E1462" w14:textId="77777777" w:rsidR="005939BE" w:rsidRPr="005939BE" w:rsidRDefault="005939BE" w:rsidP="005939BE">
      <w:pPr>
        <w:pStyle w:val="P-Regular"/>
      </w:pPr>
      <w:r w:rsidRPr="005939BE">
        <w:t>By detecting drift early, you can schedule retraining sessions to update the model’s knowledge based on the latest data.</w:t>
      </w:r>
    </w:p>
    <w:p w14:paraId="5A10C08D" w14:textId="76578971" w:rsidR="005939BE" w:rsidRPr="005939BE" w:rsidRDefault="005939BE" w:rsidP="00F450FE">
      <w:pPr>
        <w:pStyle w:val="H2-Heading"/>
      </w:pPr>
      <w:r w:rsidRPr="005939BE">
        <w:t>Implementing Continuous Retraining</w:t>
      </w:r>
    </w:p>
    <w:p w14:paraId="4FB7CFF7" w14:textId="77777777" w:rsidR="005939BE" w:rsidRPr="005939BE" w:rsidRDefault="005939BE" w:rsidP="005939BE">
      <w:pPr>
        <w:pStyle w:val="P-Regular"/>
      </w:pPr>
      <w:r w:rsidRPr="005939BE">
        <w:t>To keep models relevant and performant, regular retraining on fresh data is essential. Implement a system that supports continuous retraining, allowing the model to stay current with evolving data distributions. Two main retraining strategies can help:</w:t>
      </w:r>
    </w:p>
    <w:p w14:paraId="59B22267" w14:textId="478E5A81" w:rsidR="005939BE" w:rsidRPr="005939BE" w:rsidRDefault="005939BE" w:rsidP="00C71D47">
      <w:pPr>
        <w:pStyle w:val="P-Regular"/>
        <w:numPr>
          <w:ilvl w:val="0"/>
          <w:numId w:val="64"/>
        </w:numPr>
      </w:pPr>
      <w:r w:rsidRPr="005939BE">
        <w:rPr>
          <w:b/>
          <w:bCs/>
        </w:rPr>
        <w:t>Scheduled Retraining</w:t>
      </w:r>
      <w:r w:rsidRPr="005939BE">
        <w:t xml:space="preserve">: Set a regular schedule (e.g., every month or quarter) for retraining the model using new data. This ensures the model stays </w:t>
      </w:r>
      <w:r w:rsidR="00CA05AA" w:rsidRPr="005939BE">
        <w:t>up to date</w:t>
      </w:r>
      <w:r w:rsidRPr="005939BE">
        <w:t xml:space="preserve"> with current trends and avoids performance degradation due to drift.</w:t>
      </w:r>
    </w:p>
    <w:p w14:paraId="21DEA3EF" w14:textId="77777777" w:rsidR="005939BE" w:rsidRPr="005939BE" w:rsidRDefault="005939BE" w:rsidP="00C71D47">
      <w:pPr>
        <w:pStyle w:val="P-Regular"/>
        <w:numPr>
          <w:ilvl w:val="0"/>
          <w:numId w:val="64"/>
        </w:numPr>
      </w:pPr>
      <w:r w:rsidRPr="005939BE">
        <w:rPr>
          <w:b/>
          <w:bCs/>
        </w:rPr>
        <w:t>Triggered Retraining</w:t>
      </w:r>
      <w:r w:rsidRPr="005939BE">
        <w:t xml:space="preserve">: Automatically trigger retraining when specific conditions are met, such as a significant drop in prediction accuracy or a detected change </w:t>
      </w:r>
      <w:r w:rsidRPr="005939BE">
        <w:lastRenderedPageBreak/>
        <w:t>in data distribution. This dynamic approach helps mitigate performance issues before they affect production systems.</w:t>
      </w:r>
    </w:p>
    <w:p w14:paraId="7543CB7B" w14:textId="77777777" w:rsidR="005939BE" w:rsidRPr="005939BE" w:rsidRDefault="005939BE" w:rsidP="005939BE">
      <w:pPr>
        <w:pStyle w:val="P-Regular"/>
      </w:pPr>
      <w:r w:rsidRPr="005939BE">
        <w:t xml:space="preserve">By automating the retraining process using tools like </w:t>
      </w:r>
      <w:r w:rsidRPr="005939BE">
        <w:rPr>
          <w:b/>
          <w:bCs/>
        </w:rPr>
        <w:t>MLflow</w:t>
      </w:r>
      <w:r w:rsidRPr="005939BE">
        <w:t xml:space="preserve">, </w:t>
      </w:r>
      <w:r w:rsidRPr="005939BE">
        <w:rPr>
          <w:b/>
          <w:bCs/>
        </w:rPr>
        <w:t>Airflow</w:t>
      </w:r>
      <w:r w:rsidRPr="005939BE">
        <w:t xml:space="preserve">, or </w:t>
      </w:r>
      <w:r w:rsidRPr="005939BE">
        <w:rPr>
          <w:b/>
          <w:bCs/>
        </w:rPr>
        <w:t>Kubeflow</w:t>
      </w:r>
      <w:r w:rsidRPr="005939BE">
        <w:t>, you can ensure that models are updated efficiently without manual intervention.</w:t>
      </w:r>
    </w:p>
    <w:p w14:paraId="44E22EB6" w14:textId="64FC4C3D" w:rsidR="005939BE" w:rsidRPr="005939BE" w:rsidRDefault="00F450FE" w:rsidP="00F450FE">
      <w:pPr>
        <w:pStyle w:val="SC-Source"/>
      </w:pPr>
      <w:r>
        <w:t xml:space="preserve">`` </w:t>
      </w:r>
      <w:r w:rsidR="005939BE" w:rsidRPr="005939BE">
        <w:t>bash</w:t>
      </w:r>
    </w:p>
    <w:p w14:paraId="4FB477A4" w14:textId="77777777" w:rsidR="005939BE" w:rsidRPr="005939BE" w:rsidRDefault="005939BE" w:rsidP="00F450FE">
      <w:pPr>
        <w:pStyle w:val="SC-Source"/>
      </w:pPr>
      <w:r w:rsidRPr="005939BE">
        <w:t># Example continuous retraining workflow</w:t>
      </w:r>
    </w:p>
    <w:p w14:paraId="595EBF0B" w14:textId="77777777" w:rsidR="005939BE" w:rsidRDefault="005939BE" w:rsidP="00F450FE">
      <w:pPr>
        <w:pStyle w:val="SC-Source"/>
      </w:pPr>
      <w:r w:rsidRPr="005939BE">
        <w:t>python retrain_model.py --data_path ./new_data.csv</w:t>
      </w:r>
    </w:p>
    <w:p w14:paraId="79A0F045" w14:textId="49503C17" w:rsidR="00F450FE" w:rsidRPr="005939BE" w:rsidRDefault="00F450FE" w:rsidP="00F450FE">
      <w:pPr>
        <w:pStyle w:val="SC-Source"/>
      </w:pPr>
      <w:r>
        <w:t>``</w:t>
      </w:r>
    </w:p>
    <w:p w14:paraId="22D3FB7D" w14:textId="77777777" w:rsidR="005939BE" w:rsidRPr="005939BE" w:rsidRDefault="005939BE" w:rsidP="005939BE">
      <w:pPr>
        <w:pStyle w:val="P-Regular"/>
      </w:pPr>
      <w:r w:rsidRPr="005939BE">
        <w:t>Version control is crucial during retraining, as it allows you to compare different versions of the model, roll back if needed, and track improvements over time.</w:t>
      </w:r>
    </w:p>
    <w:p w14:paraId="3963B2DE" w14:textId="7E9A08A2" w:rsidR="005939BE" w:rsidRPr="005939BE" w:rsidRDefault="005939BE" w:rsidP="00F450FE">
      <w:pPr>
        <w:pStyle w:val="H2-Heading"/>
      </w:pPr>
      <w:r w:rsidRPr="005939BE">
        <w:t>Infrastructure Maintenance and Scaling</w:t>
      </w:r>
    </w:p>
    <w:p w14:paraId="40D1BAED" w14:textId="6DB518BA" w:rsidR="005939BE" w:rsidRPr="005939BE" w:rsidRDefault="005939BE" w:rsidP="005939BE">
      <w:pPr>
        <w:pStyle w:val="P-Regular"/>
      </w:pPr>
      <w:r w:rsidRPr="005939BE">
        <w:t xml:space="preserve">As production workloads increase, maintaining and scaling the infrastructure supporting your model becomes a critical task. </w:t>
      </w:r>
      <w:r w:rsidR="00DF0471">
        <w:t>There are</w:t>
      </w:r>
      <w:r w:rsidRPr="005939BE">
        <w:t xml:space="preserve"> strategies </w:t>
      </w:r>
      <w:r w:rsidR="00DF0471">
        <w:t xml:space="preserve">to </w:t>
      </w:r>
      <w:r w:rsidRPr="005939BE">
        <w:t>ensure the infrastructure scales to meet demand while maintaining performance and availability:</w:t>
      </w:r>
    </w:p>
    <w:p w14:paraId="48FCEC7D" w14:textId="44426F77" w:rsidR="005939BE" w:rsidRPr="005939BE" w:rsidRDefault="005939BE" w:rsidP="00C71D47">
      <w:pPr>
        <w:pStyle w:val="P-Regular"/>
        <w:numPr>
          <w:ilvl w:val="0"/>
          <w:numId w:val="65"/>
        </w:numPr>
      </w:pPr>
      <w:r w:rsidRPr="005939BE">
        <w:rPr>
          <w:b/>
          <w:bCs/>
        </w:rPr>
        <w:t>Horizontal Scaling</w:t>
      </w:r>
      <w:r w:rsidRPr="005939BE">
        <w:t xml:space="preserve">: Add more instances of the model (replicas) to distribute the workload and </w:t>
      </w:r>
      <w:r w:rsidR="00DF0471" w:rsidRPr="005939BE">
        <w:t>manage</w:t>
      </w:r>
      <w:r w:rsidRPr="005939BE">
        <w:t xml:space="preserve"> higher traffic volumes. Kubernetes provides automated horizontal scaling based on CPU or memory usage.</w:t>
      </w:r>
    </w:p>
    <w:p w14:paraId="2A0961CF" w14:textId="77777777" w:rsidR="005939BE" w:rsidRPr="005939BE" w:rsidRDefault="005939BE" w:rsidP="00C71D47">
      <w:pPr>
        <w:pStyle w:val="P-Regular"/>
        <w:numPr>
          <w:ilvl w:val="0"/>
          <w:numId w:val="65"/>
        </w:numPr>
      </w:pPr>
      <w:r w:rsidRPr="005939BE">
        <w:rPr>
          <w:b/>
          <w:bCs/>
        </w:rPr>
        <w:t>Load Balancing</w:t>
      </w:r>
      <w:r w:rsidRPr="005939BE">
        <w:t>: Distribute incoming inference requests across multiple instances using a load balancer. This ensures efficient resource utilization and minimizes bottlenecks during peak usage periods.</w:t>
      </w:r>
    </w:p>
    <w:p w14:paraId="44FA1957" w14:textId="77777777" w:rsidR="005939BE" w:rsidRPr="005939BE" w:rsidRDefault="005939BE" w:rsidP="00C71D47">
      <w:pPr>
        <w:pStyle w:val="P-Regular"/>
        <w:numPr>
          <w:ilvl w:val="0"/>
          <w:numId w:val="65"/>
        </w:numPr>
      </w:pPr>
      <w:r w:rsidRPr="005939BE">
        <w:rPr>
          <w:b/>
          <w:bCs/>
        </w:rPr>
        <w:t>GPU Utilization</w:t>
      </w:r>
      <w:r w:rsidRPr="005939BE">
        <w:t xml:space="preserve">: For computationally expensive models, leverage GPUs to accelerate inference. Scaling across multiple GPUs or using specialized hardware like </w:t>
      </w:r>
      <w:r w:rsidRPr="005939BE">
        <w:rPr>
          <w:b/>
          <w:bCs/>
        </w:rPr>
        <w:t>TPUs</w:t>
      </w:r>
      <w:r w:rsidRPr="005939BE">
        <w:t xml:space="preserve"> can significantly reduce latency and increase throughput in high-demand environments.</w:t>
      </w:r>
    </w:p>
    <w:p w14:paraId="49AB01F6" w14:textId="77777777" w:rsidR="005939BE" w:rsidRPr="005939BE" w:rsidRDefault="005939BE" w:rsidP="005939BE">
      <w:pPr>
        <w:pStyle w:val="P-Regular"/>
      </w:pPr>
      <w:r w:rsidRPr="005939BE">
        <w:t xml:space="preserve">By monitoring infrastructure usage in real-time with tools like </w:t>
      </w:r>
      <w:r w:rsidRPr="005939BE">
        <w:rPr>
          <w:b/>
          <w:bCs/>
        </w:rPr>
        <w:t>AWS CloudWatch</w:t>
      </w:r>
      <w:r w:rsidRPr="005939BE">
        <w:t xml:space="preserve"> or </w:t>
      </w:r>
      <w:r w:rsidRPr="005939BE">
        <w:rPr>
          <w:b/>
          <w:bCs/>
        </w:rPr>
        <w:t>Google Cloud Monitoring</w:t>
      </w:r>
      <w:r w:rsidRPr="005939BE">
        <w:t>, you can optimize resource allocation and ensure the system scales seamlessly with traffic.</w:t>
      </w:r>
    </w:p>
    <w:p w14:paraId="40770EA9" w14:textId="73D730B5" w:rsidR="005939BE" w:rsidRPr="005939BE" w:rsidRDefault="005939BE" w:rsidP="00034145">
      <w:pPr>
        <w:pStyle w:val="H2-Heading"/>
      </w:pPr>
      <w:r w:rsidRPr="005939BE">
        <w:lastRenderedPageBreak/>
        <w:t>A/B Testing and Model Updates</w:t>
      </w:r>
    </w:p>
    <w:p w14:paraId="327A507F" w14:textId="58314BF5" w:rsidR="005939BE" w:rsidRPr="005939BE" w:rsidRDefault="005939BE" w:rsidP="005939BE">
      <w:pPr>
        <w:pStyle w:val="P-Regular"/>
      </w:pPr>
      <w:r w:rsidRPr="005939BE">
        <w:t xml:space="preserve">Before promoting a newly updated model to full production, it is important to </w:t>
      </w:r>
      <w:r w:rsidR="00DF0471" w:rsidRPr="005939BE">
        <w:t>evaluate</w:t>
      </w:r>
      <w:r w:rsidRPr="005939BE">
        <w:t xml:space="preserve"> its performance in real-world conditions without disrupting existing workflows. </w:t>
      </w:r>
      <w:r w:rsidRPr="005939BE">
        <w:rPr>
          <w:b/>
          <w:bCs/>
        </w:rPr>
        <w:t>A/B testing</w:t>
      </w:r>
      <w:r w:rsidRPr="005939BE">
        <w:t xml:space="preserve"> provides a controlled way to compare the performance of two model versions—Version A (the current model) and Version B (the updated model).</w:t>
      </w:r>
    </w:p>
    <w:p w14:paraId="196EEF95" w14:textId="77777777" w:rsidR="005939BE" w:rsidRPr="005939BE" w:rsidRDefault="005939BE" w:rsidP="005939BE">
      <w:pPr>
        <w:pStyle w:val="P-Regular"/>
      </w:pPr>
      <w:r w:rsidRPr="005939BE">
        <w:t>During A/B testing, you can direct a portion of traffic to the updated model while the rest continues using the current production model. This allows you to compare metrics such as accuracy, latency, and error rates between the two versions. Once you confirm that the new model outperforms the existing one, you can promote it to full production.</w:t>
      </w:r>
    </w:p>
    <w:p w14:paraId="4FE9D9A1" w14:textId="594D5821" w:rsidR="005939BE" w:rsidRPr="005939BE" w:rsidRDefault="00034145" w:rsidP="00034145">
      <w:pPr>
        <w:pStyle w:val="SC-Source"/>
      </w:pPr>
      <w:r>
        <w:t xml:space="preserve">`` </w:t>
      </w:r>
      <w:r w:rsidR="005939BE" w:rsidRPr="005939BE">
        <w:t>bash</w:t>
      </w:r>
    </w:p>
    <w:p w14:paraId="41E73EFF" w14:textId="77777777" w:rsidR="005939BE" w:rsidRPr="005939BE" w:rsidRDefault="005939BE" w:rsidP="00034145">
      <w:pPr>
        <w:pStyle w:val="SC-Source"/>
      </w:pPr>
      <w:r w:rsidRPr="005939BE">
        <w:t># Example A/B testing logic</w:t>
      </w:r>
    </w:p>
    <w:p w14:paraId="5F6885FD" w14:textId="77777777" w:rsidR="005939BE" w:rsidRPr="005939BE" w:rsidRDefault="005939BE" w:rsidP="00034145">
      <w:pPr>
        <w:pStyle w:val="SC-Source"/>
      </w:pPr>
      <w:r w:rsidRPr="005939BE">
        <w:t>if model_B_performance &gt; model_A_performance:</w:t>
      </w:r>
    </w:p>
    <w:p w14:paraId="47E93472" w14:textId="77777777" w:rsidR="005939BE" w:rsidRDefault="005939BE" w:rsidP="00034145">
      <w:pPr>
        <w:pStyle w:val="SC-Source"/>
      </w:pPr>
      <w:r w:rsidRPr="005939BE">
        <w:t xml:space="preserve">    promote_model_B()</w:t>
      </w:r>
    </w:p>
    <w:p w14:paraId="766017B3" w14:textId="2DC729E0" w:rsidR="00034145" w:rsidRPr="005939BE" w:rsidRDefault="00034145" w:rsidP="00034145">
      <w:pPr>
        <w:pStyle w:val="SC-Source"/>
      </w:pPr>
      <w:r>
        <w:t>``</w:t>
      </w:r>
    </w:p>
    <w:p w14:paraId="588DC4B7" w14:textId="77777777" w:rsidR="005939BE" w:rsidRPr="005939BE" w:rsidRDefault="005939BE" w:rsidP="005939BE">
      <w:pPr>
        <w:pStyle w:val="P-Regular"/>
      </w:pPr>
      <w:r w:rsidRPr="005939BE">
        <w:t>By implementing A/B testing before deployment, you minimize risks associated with model updates and ensure that production models continue to meet performance standards.</w:t>
      </w:r>
    </w:p>
    <w:p w14:paraId="6349291E" w14:textId="228E8C35" w:rsidR="005939BE" w:rsidRPr="005939BE" w:rsidRDefault="00034145" w:rsidP="00034145">
      <w:pPr>
        <w:pStyle w:val="H2-Heading"/>
      </w:pPr>
      <w:r>
        <w:t>Wrap up</w:t>
      </w:r>
    </w:p>
    <w:p w14:paraId="5428FDBA" w14:textId="349400EE" w:rsidR="00727917" w:rsidRPr="00727917" w:rsidRDefault="005939BE" w:rsidP="00727917">
      <w:pPr>
        <w:pStyle w:val="P-Regular"/>
      </w:pPr>
      <w:r w:rsidRPr="005939BE">
        <w:t xml:space="preserve">Maintaining and monitoring deployed models requires continuous vigilance and well-structured processes. Tracking key performance metrics, implementing error management systems, detecting model drift, and applying continuous retraining techniques ensure that models stay accurate and </w:t>
      </w:r>
      <w:r w:rsidR="00DF160E" w:rsidRPr="005939BE">
        <w:t>dependable</w:t>
      </w:r>
      <w:r w:rsidRPr="005939BE">
        <w:t xml:space="preserve"> in changing environments. Infrastructure scaling, load balancing, and A/B testing provide the necessary foundation for supporting increased traffic and updates. By employing these practices, you ensure that models remain performant and adaptable throughout their lifecycle in production.</w:t>
      </w:r>
    </w:p>
    <w:p w14:paraId="1DBD0EAC" w14:textId="4FEF134E" w:rsidR="00727917" w:rsidRPr="00727917" w:rsidRDefault="00727917" w:rsidP="00FF1AD3">
      <w:pPr>
        <w:pStyle w:val="H1-Section"/>
      </w:pPr>
      <w:r w:rsidRPr="00727917">
        <w:lastRenderedPageBreak/>
        <w:t xml:space="preserve">Summary </w:t>
      </w:r>
    </w:p>
    <w:p w14:paraId="4DFE48D0" w14:textId="3DC33342" w:rsidR="00335BAB" w:rsidRDefault="00727917" w:rsidP="00FF1AD3">
      <w:pPr>
        <w:pStyle w:val="P-Regular"/>
      </w:pPr>
      <w:r w:rsidRPr="00727917">
        <w:t>In this chapter, we covered the Hugging Face Diffusers library in depth, including its key features, model training, and fine-tuning processes. We explored practical approaches to deploying models in production environments, as well as monitoring techniques for maintaining high performance. With this foundation, you are now equipped to dive deeper into the practical applications of the library in the next chapter.</w:t>
      </w:r>
    </w:p>
    <w:p w14:paraId="35EB1475" w14:textId="77777777" w:rsidR="00335BAB" w:rsidRDefault="00335BAB" w:rsidP="00FA52FB">
      <w:pPr>
        <w:pStyle w:val="H1-Section"/>
      </w:pPr>
    </w:p>
    <w:p w14:paraId="4576C19E" w14:textId="77777777" w:rsidR="00335BAB" w:rsidRDefault="00335BAB" w:rsidP="00FA52FB">
      <w:pPr>
        <w:pStyle w:val="H1-Section"/>
      </w:pPr>
    </w:p>
    <w:p w14:paraId="71012D5F" w14:textId="5E39AB86" w:rsidR="008D2259" w:rsidRDefault="008D2259" w:rsidP="008D2259">
      <w:pPr>
        <w:pStyle w:val="Caption"/>
        <w:rPr>
          <w:strike/>
        </w:rPr>
      </w:pPr>
    </w:p>
    <w:p w14:paraId="346E21C9" w14:textId="217C235B" w:rsidR="002F6F33" w:rsidRPr="007F44F8" w:rsidRDefault="002F6F33" w:rsidP="008D2259">
      <w:pPr>
        <w:pStyle w:val="Caption"/>
        <w:rPr>
          <w:strike/>
        </w:rPr>
      </w:pPr>
    </w:p>
    <w:p w14:paraId="3A4A6009" w14:textId="65254E5A" w:rsidR="00FC2E7E" w:rsidRDefault="00FC2E7E" w:rsidP="003111F6">
      <w:pPr>
        <w:spacing w:line="259" w:lineRule="auto"/>
        <w:ind w:left="360"/>
      </w:pPr>
    </w:p>
    <w:sdt>
      <w:sdtPr>
        <w:rPr>
          <w:b w:val="0"/>
          <w:sz w:val="22"/>
          <w:szCs w:val="22"/>
        </w:rPr>
        <w:id w:val="1371258311"/>
        <w:docPartObj>
          <w:docPartGallery w:val="Bibliographies"/>
          <w:docPartUnique/>
        </w:docPartObj>
      </w:sdtPr>
      <w:sdtContent>
        <w:p w14:paraId="09D48730" w14:textId="2D582059" w:rsidR="00F0288A" w:rsidRDefault="00F0288A" w:rsidP="00F0288A">
          <w:pPr>
            <w:pStyle w:val="H1-Section"/>
          </w:pPr>
          <w:r>
            <w:t>References</w:t>
          </w:r>
        </w:p>
        <w:sdt>
          <w:sdtPr>
            <w:id w:val="789860764"/>
            <w:bibliography/>
          </w:sdtPr>
          <w:sdtContent>
            <w:p w14:paraId="247FE9AB" w14:textId="77777777" w:rsidR="00730456" w:rsidRDefault="00F0288A" w:rsidP="00730456">
              <w:pPr>
                <w:pStyle w:val="Bibliography"/>
                <w:ind w:left="720" w:hanging="720"/>
                <w:rPr>
                  <w:noProof/>
                  <w:sz w:val="24"/>
                  <w:szCs w:val="24"/>
                </w:rPr>
              </w:pPr>
              <w:r>
                <w:rPr>
                  <w:rFonts w:eastAsia="Arial"/>
                  <w:lang w:val="en"/>
                </w:rPr>
                <w:fldChar w:fldCharType="begin"/>
              </w:r>
              <w:r>
                <w:instrText xml:space="preserve"> BIBLIOGRAPHY </w:instrText>
              </w:r>
              <w:r>
                <w:rPr>
                  <w:rFonts w:eastAsia="Arial"/>
                  <w:lang w:val="en"/>
                </w:rPr>
                <w:fldChar w:fldCharType="separate"/>
              </w:r>
              <w:r w:rsidR="00730456">
                <w:rPr>
                  <w:noProof/>
                </w:rPr>
                <w:t xml:space="preserve">Abadi, M. B., &amp; Kudlur, M. (2016). TensorFlow: A system for large-scale machine learning. </w:t>
              </w:r>
              <w:r w:rsidR="00730456">
                <w:rPr>
                  <w:i/>
                  <w:iCs/>
                  <w:noProof/>
                </w:rPr>
                <w:t>12th {USENIX} Symposium on Operating Systems Design and Implementation ({OSDI} 16),</w:t>
              </w:r>
              <w:r w:rsidR="00730456">
                <w:rPr>
                  <w:noProof/>
                </w:rPr>
                <w:t>, (pp. 265-283).</w:t>
              </w:r>
            </w:p>
            <w:p w14:paraId="5A3404CF" w14:textId="77777777" w:rsidR="00730456" w:rsidRDefault="00730456" w:rsidP="00730456">
              <w:pPr>
                <w:pStyle w:val="Bibliography"/>
                <w:ind w:left="720" w:hanging="720"/>
                <w:rPr>
                  <w:noProof/>
                </w:rPr>
              </w:pPr>
              <w:r>
                <w:rPr>
                  <w:noProof/>
                </w:rPr>
                <w:t xml:space="preserve">Beltagy, I., Peters, M. E., &amp; Cohan, A. (2020). Longformer: The Long-Document Transformer. </w:t>
              </w:r>
              <w:r>
                <w:rPr>
                  <w:i/>
                  <w:iCs/>
                  <w:noProof/>
                </w:rPr>
                <w:t>arXiv preprint</w:t>
              </w:r>
              <w:r>
                <w:rPr>
                  <w:noProof/>
                </w:rPr>
                <w:t>.</w:t>
              </w:r>
            </w:p>
            <w:p w14:paraId="18A9622D" w14:textId="77777777" w:rsidR="00730456" w:rsidRDefault="00730456" w:rsidP="00730456">
              <w:pPr>
                <w:pStyle w:val="Bibliography"/>
                <w:ind w:left="720" w:hanging="720"/>
                <w:rPr>
                  <w:noProof/>
                </w:rPr>
              </w:pPr>
              <w:r>
                <w:rPr>
                  <w:noProof/>
                </w:rPr>
                <w:t xml:space="preserve">Bird, S. K. (2009). </w:t>
              </w:r>
              <w:r>
                <w:rPr>
                  <w:i/>
                  <w:iCs/>
                  <w:noProof/>
                </w:rPr>
                <w:t>Natural Language Processing with Python.</w:t>
              </w:r>
              <w:r>
                <w:rPr>
                  <w:noProof/>
                </w:rPr>
                <w:t xml:space="preserve"> O'Reilly Media.</w:t>
              </w:r>
            </w:p>
            <w:p w14:paraId="35281E2F" w14:textId="77777777" w:rsidR="00730456" w:rsidRDefault="00730456" w:rsidP="00730456">
              <w:pPr>
                <w:pStyle w:val="Bibliography"/>
                <w:ind w:left="720" w:hanging="720"/>
                <w:rPr>
                  <w:noProof/>
                </w:rPr>
              </w:pPr>
              <w:r>
                <w:rPr>
                  <w:noProof/>
                </w:rPr>
                <w:t xml:space="preserve">Brown, T. B., Mann, B., Ryder, N., Subbiah, M., Kaplan, J., Dhariwal, P., &amp; Amodei, D. (. (2020). Language Models are Few-Shot Learners. </w:t>
              </w:r>
              <w:r>
                <w:rPr>
                  <w:i/>
                  <w:iCs/>
                  <w:noProof/>
                </w:rPr>
                <w:t>arXiv preprint</w:t>
              </w:r>
              <w:r>
                <w:rPr>
                  <w:noProof/>
                </w:rPr>
                <w:t>.</w:t>
              </w:r>
            </w:p>
            <w:p w14:paraId="5F1AAFA3" w14:textId="77777777" w:rsidR="00730456" w:rsidRDefault="00730456" w:rsidP="00730456">
              <w:pPr>
                <w:pStyle w:val="Bibliography"/>
                <w:ind w:left="720" w:hanging="720"/>
                <w:rPr>
                  <w:noProof/>
                </w:rPr>
              </w:pPr>
              <w:r>
                <w:rPr>
                  <w:noProof/>
                </w:rPr>
                <w:t xml:space="preserve">Chalkidis, I., Fergadiotis, M., &amp; Tsarapatsanis, D. (2019). Neural legal judgment prediction in English. </w:t>
              </w:r>
              <w:r>
                <w:rPr>
                  <w:i/>
                  <w:iCs/>
                  <w:noProof/>
                </w:rPr>
                <w:t>arXiv preprint</w:t>
              </w:r>
              <w:r>
                <w:rPr>
                  <w:noProof/>
                </w:rPr>
                <w:t>.</w:t>
              </w:r>
            </w:p>
            <w:p w14:paraId="1DD0F3C2" w14:textId="77777777" w:rsidR="00730456" w:rsidRDefault="00730456" w:rsidP="00730456">
              <w:pPr>
                <w:pStyle w:val="Bibliography"/>
                <w:ind w:left="720" w:hanging="720"/>
                <w:rPr>
                  <w:noProof/>
                </w:rPr>
              </w:pPr>
              <w:r>
                <w:rPr>
                  <w:noProof/>
                </w:rPr>
                <w:t xml:space="preserve">Devlin, J., Chang, M., Lee, K., &amp; Toutanova, K. (2019). BERT: Pre-training of Deep Bidirectional Transformers for Language Understanding. </w:t>
              </w:r>
              <w:r>
                <w:rPr>
                  <w:i/>
                  <w:iCs/>
                  <w:noProof/>
                </w:rPr>
                <w:t>arXiv preprint</w:t>
              </w:r>
              <w:r>
                <w:rPr>
                  <w:noProof/>
                </w:rPr>
                <w:t>.</w:t>
              </w:r>
            </w:p>
            <w:p w14:paraId="74241065" w14:textId="77777777" w:rsidR="00730456" w:rsidRDefault="00730456" w:rsidP="00730456">
              <w:pPr>
                <w:pStyle w:val="Bibliography"/>
                <w:ind w:left="720" w:hanging="720"/>
                <w:rPr>
                  <w:noProof/>
                </w:rPr>
              </w:pPr>
              <w:r>
                <w:rPr>
                  <w:noProof/>
                </w:rPr>
                <w:lastRenderedPageBreak/>
                <w:t xml:space="preserve">Gardner, M., Grus, J., Neumann, M., Tafjord, O., Dasigi, P., Liu, N., . . . Zettlemoyer, L. (2018). AllenNLP: A Deep Semantic Natural Language Processing Platform. </w:t>
              </w:r>
              <w:r>
                <w:rPr>
                  <w:i/>
                  <w:iCs/>
                  <w:noProof/>
                </w:rPr>
                <w:t>Proceedings of ACL 2018, System Demonstrations.</w:t>
              </w:r>
              <w:r>
                <w:rPr>
                  <w:noProof/>
                </w:rPr>
                <w:t xml:space="preserve"> </w:t>
              </w:r>
            </w:p>
            <w:p w14:paraId="2695F85E" w14:textId="77777777" w:rsidR="00730456" w:rsidRDefault="00730456" w:rsidP="00730456">
              <w:pPr>
                <w:pStyle w:val="Bibliography"/>
                <w:ind w:left="720" w:hanging="720"/>
                <w:rPr>
                  <w:noProof/>
                </w:rPr>
              </w:pPr>
              <w:r>
                <w:rPr>
                  <w:noProof/>
                </w:rPr>
                <w:t>Goodfellow, I., Bengio, Y., &amp; Courville, A. (2016). Deep Learning. MIT Press.</w:t>
              </w:r>
            </w:p>
            <w:p w14:paraId="6265E36C" w14:textId="77777777" w:rsidR="00730456" w:rsidRDefault="00730456" w:rsidP="00730456">
              <w:pPr>
                <w:pStyle w:val="Bibliography"/>
                <w:ind w:left="720" w:hanging="720"/>
                <w:rPr>
                  <w:noProof/>
                </w:rPr>
              </w:pPr>
              <w:r>
                <w:rPr>
                  <w:noProof/>
                </w:rPr>
                <w:t xml:space="preserve">Gu, Y., Tinn, R., Cheng, H., Lucas, M., Usuyama, N., Liu, X., . . . Poon, H. (2020). Domain-specific language model pretraining for biomedical natural language processing. </w:t>
              </w:r>
              <w:r>
                <w:rPr>
                  <w:i/>
                  <w:iCs/>
                  <w:noProof/>
                </w:rPr>
                <w:t>arXiv preprint</w:t>
              </w:r>
              <w:r>
                <w:rPr>
                  <w:noProof/>
                </w:rPr>
                <w:t>.</w:t>
              </w:r>
            </w:p>
            <w:p w14:paraId="79D285B1" w14:textId="77777777" w:rsidR="00730456" w:rsidRDefault="00730456" w:rsidP="00730456">
              <w:pPr>
                <w:pStyle w:val="Bibliography"/>
                <w:ind w:left="720" w:hanging="720"/>
                <w:rPr>
                  <w:noProof/>
                </w:rPr>
              </w:pPr>
              <w:r>
                <w:rPr>
                  <w:noProof/>
                </w:rPr>
                <w:t xml:space="preserve">Hinton, G., Vinyals, O., &amp; Dean, J. .. (2015). Distilling the knowledge in a neural network. </w:t>
              </w:r>
              <w:r>
                <w:rPr>
                  <w:i/>
                  <w:iCs/>
                  <w:noProof/>
                </w:rPr>
                <w:t>arXiv preprint</w:t>
              </w:r>
              <w:r>
                <w:rPr>
                  <w:noProof/>
                </w:rPr>
                <w:t>.</w:t>
              </w:r>
            </w:p>
            <w:p w14:paraId="1C5FC0E1" w14:textId="77777777" w:rsidR="00730456" w:rsidRDefault="00730456" w:rsidP="00730456">
              <w:pPr>
                <w:pStyle w:val="Bibliography"/>
                <w:ind w:left="720" w:hanging="720"/>
                <w:rPr>
                  <w:noProof/>
                </w:rPr>
              </w:pPr>
              <w:r>
                <w:rPr>
                  <w:noProof/>
                </w:rPr>
                <w:t xml:space="preserve">Honnibal, M., &amp; Montani, I. (2020). spaCy 2: Natural Language Understanding with Bloom Embeddings, Convolutional Neural Networks, and Incremental Parsing. </w:t>
              </w:r>
              <w:r>
                <w:rPr>
                  <w:i/>
                  <w:iCs/>
                  <w:noProof/>
                </w:rPr>
                <w:t>arXiv preprint</w:t>
              </w:r>
              <w:r>
                <w:rPr>
                  <w:noProof/>
                </w:rPr>
                <w:t>.</w:t>
              </w:r>
            </w:p>
            <w:p w14:paraId="207728AB" w14:textId="77777777" w:rsidR="00730456" w:rsidRDefault="00730456" w:rsidP="00730456">
              <w:pPr>
                <w:pStyle w:val="Bibliography"/>
                <w:ind w:left="720" w:hanging="720"/>
                <w:rPr>
                  <w:noProof/>
                </w:rPr>
              </w:pPr>
              <w:r>
                <w:rPr>
                  <w:noProof/>
                </w:rPr>
                <w:t xml:space="preserve">Howard, J., &amp; Ruder, S. (2018). Universal Language Model Fine-tuning for Text Classification. </w:t>
              </w:r>
              <w:r>
                <w:rPr>
                  <w:i/>
                  <w:iCs/>
                  <w:noProof/>
                </w:rPr>
                <w:t>arXiv preprint</w:t>
              </w:r>
              <w:r>
                <w:rPr>
                  <w:noProof/>
                </w:rPr>
                <w:t>.</w:t>
              </w:r>
            </w:p>
            <w:p w14:paraId="165FF30D" w14:textId="77777777" w:rsidR="00730456" w:rsidRDefault="00730456" w:rsidP="00730456">
              <w:pPr>
                <w:pStyle w:val="Bibliography"/>
                <w:ind w:left="720" w:hanging="720"/>
                <w:rPr>
                  <w:noProof/>
                </w:rPr>
              </w:pPr>
              <w:r>
                <w:rPr>
                  <w:noProof/>
                </w:rPr>
                <w:t xml:space="preserve">Huang, L., Vaswani, A., Uszkoreit, J. S., Simon, I., Hawthorne, C., &amp; Dai, A. M. (2019). Music transformer: Generating music with long-term structure. </w:t>
              </w:r>
              <w:r>
                <w:rPr>
                  <w:i/>
                  <w:iCs/>
                  <w:noProof/>
                </w:rPr>
                <w:t>arXiv preprint</w:t>
              </w:r>
              <w:r>
                <w:rPr>
                  <w:noProof/>
                </w:rPr>
                <w:t>.</w:t>
              </w:r>
            </w:p>
            <w:p w14:paraId="79FC05C6" w14:textId="77777777" w:rsidR="00730456" w:rsidRDefault="00730456" w:rsidP="00730456">
              <w:pPr>
                <w:pStyle w:val="Bibliography"/>
                <w:ind w:left="720" w:hanging="720"/>
                <w:rPr>
                  <w:noProof/>
                </w:rPr>
              </w:pPr>
              <w:r>
                <w:rPr>
                  <w:noProof/>
                </w:rPr>
                <w:t xml:space="preserve">IMDb. (2024). </w:t>
              </w:r>
              <w:r>
                <w:rPr>
                  <w:i/>
                  <w:iCs/>
                  <w:noProof/>
                </w:rPr>
                <w:t>IMDb.</w:t>
              </w:r>
              <w:r>
                <w:rPr>
                  <w:noProof/>
                </w:rPr>
                <w:t xml:space="preserve"> Retrieved October 02, 2024, from IMDb: https://www.imdb.com/</w:t>
              </w:r>
            </w:p>
            <w:p w14:paraId="547664C8" w14:textId="77777777" w:rsidR="00730456" w:rsidRDefault="00730456" w:rsidP="00730456">
              <w:pPr>
                <w:pStyle w:val="Bibliography"/>
                <w:ind w:left="720" w:hanging="720"/>
                <w:rPr>
                  <w:noProof/>
                </w:rPr>
              </w:pPr>
              <w:r>
                <w:rPr>
                  <w:noProof/>
                </w:rPr>
                <w:t xml:space="preserve">Jacob, B., Kligys, S., Chen, B., Zhu, M., Tang, M., Howard, A., &amp; Adam, H. (2018). Quantization and training of neural networks for efficient integer-arithmetic-only inference. </w:t>
              </w:r>
              <w:r>
                <w:rPr>
                  <w:i/>
                  <w:iCs/>
                  <w:noProof/>
                </w:rPr>
                <w:t xml:space="preserve">Proceedings of the IEEE Conference on Computer Vision and Pattern Recognition (CVPR), </w:t>
              </w:r>
              <w:r>
                <w:rPr>
                  <w:noProof/>
                </w:rPr>
                <w:t>, (pp. 2704-2713).</w:t>
              </w:r>
            </w:p>
            <w:p w14:paraId="5D051D34" w14:textId="77777777" w:rsidR="00730456" w:rsidRDefault="00730456" w:rsidP="00730456">
              <w:pPr>
                <w:pStyle w:val="Bibliography"/>
                <w:ind w:left="720" w:hanging="720"/>
                <w:rPr>
                  <w:noProof/>
                </w:rPr>
              </w:pPr>
              <w:r>
                <w:rPr>
                  <w:noProof/>
                </w:rPr>
                <w:t xml:space="preserve">Jouppi, N. P., Young, C., Patil, N., Patterson, D., Agrawal, G., Bajwa, R., &amp; Hennessy, J. (2017). In-datacenter performance analysis of a tensor processing unit. </w:t>
              </w:r>
              <w:r>
                <w:rPr>
                  <w:i/>
                  <w:iCs/>
                  <w:noProof/>
                </w:rPr>
                <w:t>roceedings of the 44th Annual International Symposium on Computer Architecture (ISCA)</w:t>
              </w:r>
              <w:r>
                <w:rPr>
                  <w:noProof/>
                </w:rPr>
                <w:t xml:space="preserve"> (pp. 1–12). Proceedings of the 44th Annual International Symposium on Computer Architecture (ISCA). doi:10.1145/3079856.3080246</w:t>
              </w:r>
            </w:p>
            <w:p w14:paraId="283E37D9" w14:textId="77777777" w:rsidR="00730456" w:rsidRDefault="00730456" w:rsidP="00730456">
              <w:pPr>
                <w:pStyle w:val="Bibliography"/>
                <w:ind w:left="720" w:hanging="720"/>
                <w:rPr>
                  <w:noProof/>
                </w:rPr>
              </w:pPr>
              <w:r>
                <w:rPr>
                  <w:noProof/>
                </w:rPr>
                <w:t xml:space="preserve">Jurado, R., &amp; Roselló, R. (2021). A Survey of Deep Learning in Medicine: Analyzing the Impact of Deep Learning in Disease Diagnosis. </w:t>
              </w:r>
              <w:r>
                <w:rPr>
                  <w:i/>
                  <w:iCs/>
                  <w:noProof/>
                </w:rPr>
                <w:t>Computational Intelligence, 37</w:t>
              </w:r>
              <w:r>
                <w:rPr>
                  <w:noProof/>
                </w:rPr>
                <w:t>, 321–344.</w:t>
              </w:r>
            </w:p>
            <w:p w14:paraId="75F13F25" w14:textId="77777777" w:rsidR="00730456" w:rsidRDefault="00730456" w:rsidP="00730456">
              <w:pPr>
                <w:pStyle w:val="Bibliography"/>
                <w:ind w:left="720" w:hanging="720"/>
                <w:rPr>
                  <w:noProof/>
                </w:rPr>
              </w:pPr>
              <w:r>
                <w:rPr>
                  <w:noProof/>
                </w:rPr>
                <w:lastRenderedPageBreak/>
                <w:t xml:space="preserve">Lee, J., Yoon, W., Kim, S., Kim, D., Kim, S., So, C. H., &amp; Kang, J. (2020). BioBERT: a pre-trained biomedical language representation model for biomedical text mining. </w:t>
              </w:r>
              <w:r>
                <w:rPr>
                  <w:i/>
                  <w:iCs/>
                  <w:noProof/>
                </w:rPr>
                <w:t>Bioinformatics, 36</w:t>
              </w:r>
              <w:r>
                <w:rPr>
                  <w:noProof/>
                </w:rPr>
                <w:t>(4), 1234-1240.</w:t>
              </w:r>
            </w:p>
            <w:p w14:paraId="43105AF0" w14:textId="77777777" w:rsidR="00730456" w:rsidRDefault="00730456" w:rsidP="00730456">
              <w:pPr>
                <w:pStyle w:val="Bibliography"/>
                <w:ind w:left="720" w:hanging="720"/>
                <w:rPr>
                  <w:noProof/>
                </w:rPr>
              </w:pPr>
              <w:r>
                <w:rPr>
                  <w:noProof/>
                </w:rPr>
                <w:t xml:space="preserve">Liu, Y., Ott, M., Goyal, N., Du, J., Joshi, M., Chen, D., . . . Stoyanov, V. (2019, July 26). RoBERTa: A Robustly Optimized BERT Pretraining Approach. </w:t>
              </w:r>
              <w:r>
                <w:rPr>
                  <w:i/>
                  <w:iCs/>
                  <w:noProof/>
                </w:rPr>
                <w:t>arXiv preprint</w:t>
              </w:r>
              <w:r>
                <w:rPr>
                  <w:noProof/>
                </w:rPr>
                <w:t>. Retrieved from http://arxiv.org/abs/1907.11692v1</w:t>
              </w:r>
            </w:p>
            <w:p w14:paraId="657D83A0" w14:textId="77777777" w:rsidR="00730456" w:rsidRDefault="00730456" w:rsidP="00730456">
              <w:pPr>
                <w:pStyle w:val="Bibliography"/>
                <w:ind w:left="720" w:hanging="720"/>
                <w:rPr>
                  <w:noProof/>
                </w:rPr>
              </w:pPr>
              <w:r>
                <w:rPr>
                  <w:noProof/>
                </w:rPr>
                <w:t xml:space="preserve">Lo, K., Wang, L. L., Neumann, M., Kinney, R., &amp; Weld, D. S. (2021). S2ORC: The Semantic Scholar Open Research Corpus. </w:t>
              </w:r>
              <w:r>
                <w:rPr>
                  <w:i/>
                  <w:iCs/>
                  <w:noProof/>
                </w:rPr>
                <w:t>Proceedings of ACL 2020.</w:t>
              </w:r>
              <w:r>
                <w:rPr>
                  <w:noProof/>
                </w:rPr>
                <w:t xml:space="preserve"> </w:t>
              </w:r>
            </w:p>
            <w:p w14:paraId="1B2F742F" w14:textId="77777777" w:rsidR="00730456" w:rsidRDefault="00730456" w:rsidP="00730456">
              <w:pPr>
                <w:pStyle w:val="Bibliography"/>
                <w:ind w:left="720" w:hanging="720"/>
                <w:rPr>
                  <w:noProof/>
                </w:rPr>
              </w:pPr>
              <w:r>
                <w:rPr>
                  <w:noProof/>
                </w:rPr>
                <w:t xml:space="preserve">Lu, J., Batra, D., Parikh, D., &amp; Lee, S. (2019). VilBERT: Pretraining Task-Agnostic Visiolinguistic Representations for Vision-and-Language Tasks. </w:t>
              </w:r>
              <w:r>
                <w:rPr>
                  <w:i/>
                  <w:iCs/>
                  <w:noProof/>
                </w:rPr>
                <w:t>Advances in Neural Information Processing Systems</w:t>
              </w:r>
              <w:r>
                <w:rPr>
                  <w:noProof/>
                </w:rPr>
                <w:t>.</w:t>
              </w:r>
            </w:p>
            <w:p w14:paraId="0688E780" w14:textId="77777777" w:rsidR="00730456" w:rsidRDefault="00730456" w:rsidP="00730456">
              <w:pPr>
                <w:pStyle w:val="Bibliography"/>
                <w:ind w:left="720" w:hanging="720"/>
                <w:rPr>
                  <w:noProof/>
                </w:rPr>
              </w:pPr>
              <w:r>
                <w:rPr>
                  <w:noProof/>
                </w:rPr>
                <w:t>Montani, I., &amp; Honnibal, M. (2017). SpaCy 2: Natural language understanding with Bloom embeddings, convolutional neural networks, and incremental parsing.</w:t>
              </w:r>
            </w:p>
            <w:p w14:paraId="4D25C45C" w14:textId="77777777" w:rsidR="00730456" w:rsidRDefault="00730456" w:rsidP="00730456">
              <w:pPr>
                <w:pStyle w:val="Bibliography"/>
                <w:ind w:left="720" w:hanging="720"/>
                <w:rPr>
                  <w:noProof/>
                </w:rPr>
              </w:pPr>
              <w:r>
                <w:rPr>
                  <w:noProof/>
                </w:rPr>
                <w:t xml:space="preserve">nVidia. (2024). </w:t>
              </w:r>
              <w:r>
                <w:rPr>
                  <w:i/>
                  <w:iCs/>
                  <w:noProof/>
                </w:rPr>
                <w:t>NVIDIA CUDA Toolkit Release Notes.</w:t>
              </w:r>
              <w:r>
                <w:rPr>
                  <w:noProof/>
                </w:rPr>
                <w:t xml:space="preserve"> Retrieved October 05, 2024, from nVidea Documentation: https://docs.nvidia.com/cuda/cuda-toolkit-release-notes/index.html</w:t>
              </w:r>
            </w:p>
            <w:p w14:paraId="3CEAD35D" w14:textId="77777777" w:rsidR="00730456" w:rsidRDefault="00730456" w:rsidP="00730456">
              <w:pPr>
                <w:pStyle w:val="Bibliography"/>
                <w:ind w:left="720" w:hanging="720"/>
                <w:rPr>
                  <w:noProof/>
                </w:rPr>
              </w:pPr>
              <w:r>
                <w:rPr>
                  <w:noProof/>
                </w:rPr>
                <w:t xml:space="preserve">nVidia Developer. (2024). </w:t>
              </w:r>
              <w:r>
                <w:rPr>
                  <w:i/>
                  <w:iCs/>
                  <w:noProof/>
                </w:rPr>
                <w:t>NVIDIA cuDNN.</w:t>
              </w:r>
              <w:r>
                <w:rPr>
                  <w:noProof/>
                </w:rPr>
                <w:t xml:space="preserve"> Retrieved October 05, 2024, from nVidia Developer: https://developer.nvidia.com/cudnn#:~:text=cuDNN%20is%20a%20%EE%80%80library%EE%80%81</w:t>
              </w:r>
            </w:p>
            <w:p w14:paraId="17BB7DBD" w14:textId="77777777" w:rsidR="00730456" w:rsidRDefault="00730456" w:rsidP="00730456">
              <w:pPr>
                <w:pStyle w:val="Bibliography"/>
                <w:ind w:left="720" w:hanging="720"/>
                <w:rPr>
                  <w:noProof/>
                </w:rPr>
              </w:pPr>
              <w:r>
                <w:rPr>
                  <w:noProof/>
                </w:rPr>
                <w:t xml:space="preserve">Open WebText Corpus Collective. (2024, October 10). </w:t>
              </w:r>
              <w:r>
                <w:rPr>
                  <w:i/>
                  <w:iCs/>
                  <w:noProof/>
                </w:rPr>
                <w:t>OpenWebTextCorpus.</w:t>
              </w:r>
              <w:r>
                <w:rPr>
                  <w:noProof/>
                </w:rPr>
                <w:t xml:space="preserve"> Retrieved from Open WebText Corpus: https://skylion007.github.io/OpenWebTextCorpus/</w:t>
              </w:r>
            </w:p>
            <w:p w14:paraId="0ED3852B" w14:textId="77777777" w:rsidR="00730456" w:rsidRDefault="00730456" w:rsidP="00730456">
              <w:pPr>
                <w:pStyle w:val="Bibliography"/>
                <w:ind w:left="720" w:hanging="720"/>
                <w:rPr>
                  <w:noProof/>
                </w:rPr>
              </w:pPr>
              <w:r>
                <w:rPr>
                  <w:noProof/>
                </w:rPr>
                <w:t xml:space="preserve">Pascanu, R., Mikolov, T., &amp; Bengio, Y. (2013). On the difficulty of training recurrent neural networks. </w:t>
              </w:r>
              <w:r>
                <w:rPr>
                  <w:i/>
                  <w:iCs/>
                  <w:noProof/>
                </w:rPr>
                <w:t>Proceedings of the 30th International Conference on Machine Learning (ICML-13).</w:t>
              </w:r>
              <w:r>
                <w:rPr>
                  <w:noProof/>
                </w:rPr>
                <w:t xml:space="preserve"> </w:t>
              </w:r>
            </w:p>
            <w:p w14:paraId="63A87D5D" w14:textId="77777777" w:rsidR="00730456" w:rsidRDefault="00730456" w:rsidP="00730456">
              <w:pPr>
                <w:pStyle w:val="Bibliography"/>
                <w:ind w:left="720" w:hanging="720"/>
                <w:rPr>
                  <w:noProof/>
                </w:rPr>
              </w:pPr>
              <w:r>
                <w:rPr>
                  <w:noProof/>
                </w:rPr>
                <w:t xml:space="preserve">Paszke, A., Gross, S., Massa, F., Lerer, A., Bradbury, J., Chanan, G., &amp; Chintala, S. (2019). PyTorch: An imperative style, high-performance deep learning library. </w:t>
              </w:r>
              <w:r>
                <w:rPr>
                  <w:i/>
                  <w:iCs/>
                  <w:noProof/>
                </w:rPr>
                <w:t>Information Processing Systems, 32</w:t>
              </w:r>
              <w:r>
                <w:rPr>
                  <w:noProof/>
                </w:rPr>
                <w:t>, 8024–8035.</w:t>
              </w:r>
            </w:p>
            <w:p w14:paraId="51DE4235" w14:textId="77777777" w:rsidR="00730456" w:rsidRDefault="00730456" w:rsidP="00730456">
              <w:pPr>
                <w:pStyle w:val="Bibliography"/>
                <w:ind w:left="720" w:hanging="720"/>
                <w:rPr>
                  <w:noProof/>
                </w:rPr>
              </w:pPr>
              <w:r>
                <w:rPr>
                  <w:noProof/>
                </w:rPr>
                <w:t xml:space="preserve">Pedregosa, F., Varoquaux, G., Gramfort, A., Michel, V., Thirion, B., Grisel, O., &amp; Duchesnay, É. (2011). Scikit-learn: Machine learning in Python. </w:t>
              </w:r>
              <w:r>
                <w:rPr>
                  <w:i/>
                  <w:iCs/>
                  <w:noProof/>
                </w:rPr>
                <w:t>Journal of Machine Learning Research, 12</w:t>
              </w:r>
              <w:r>
                <w:rPr>
                  <w:noProof/>
                </w:rPr>
                <w:t>, 2825–2830.</w:t>
              </w:r>
            </w:p>
            <w:p w14:paraId="569EDAE5" w14:textId="77777777" w:rsidR="00730456" w:rsidRDefault="00730456" w:rsidP="00730456">
              <w:pPr>
                <w:pStyle w:val="Bibliography"/>
                <w:ind w:left="720" w:hanging="720"/>
                <w:rPr>
                  <w:noProof/>
                </w:rPr>
              </w:pPr>
              <w:r>
                <w:rPr>
                  <w:noProof/>
                </w:rPr>
                <w:lastRenderedPageBreak/>
                <w:t xml:space="preserve">Pykes, K. (2024, May 30). </w:t>
              </w:r>
              <w:r>
                <w:rPr>
                  <w:i/>
                  <w:iCs/>
                  <w:noProof/>
                </w:rPr>
                <w:t>Understanding TPUs vs GPUs in AI: A Comprehensive Guide.</w:t>
              </w:r>
              <w:r>
                <w:rPr>
                  <w:noProof/>
                </w:rPr>
                <w:t xml:space="preserve"> Retrieved October 02, 2024, from Datacamp Blog: https://www.datacamp.com/blog/tpu-vs-gpu-ai</w:t>
              </w:r>
            </w:p>
            <w:p w14:paraId="274075C2" w14:textId="77777777" w:rsidR="00730456" w:rsidRDefault="00730456" w:rsidP="00730456">
              <w:pPr>
                <w:pStyle w:val="Bibliography"/>
                <w:ind w:left="720" w:hanging="720"/>
                <w:rPr>
                  <w:noProof/>
                </w:rPr>
              </w:pPr>
              <w:r>
                <w:rPr>
                  <w:noProof/>
                </w:rPr>
                <w:t xml:space="preserve">Radford, A. W., &amp; Sutskever, I. (2019). </w:t>
              </w:r>
              <w:r>
                <w:rPr>
                  <w:i/>
                  <w:iCs/>
                  <w:noProof/>
                </w:rPr>
                <w:t>Language Models are Unsupervised Multitask Learners.</w:t>
              </w:r>
              <w:r>
                <w:rPr>
                  <w:noProof/>
                </w:rPr>
                <w:t xml:space="preserve"> Retrieved from OpenAI blog.</w:t>
              </w:r>
            </w:p>
            <w:p w14:paraId="6EF262E6" w14:textId="77777777" w:rsidR="00730456" w:rsidRDefault="00730456" w:rsidP="00730456">
              <w:pPr>
                <w:pStyle w:val="Bibliography"/>
                <w:ind w:left="720" w:hanging="720"/>
                <w:rPr>
                  <w:noProof/>
                </w:rPr>
              </w:pPr>
              <w:r>
                <w:rPr>
                  <w:noProof/>
                </w:rPr>
                <w:t xml:space="preserve">Raffel, C., Shazeer, N., Roberts, A., Lee, K., Narang, S., Matena, M., . . . Liu, P. J. (2020). Exploring the Limits of Transfer Learning with a Unified Text-to-Text Transformer. </w:t>
              </w:r>
              <w:r>
                <w:rPr>
                  <w:i/>
                  <w:iCs/>
                  <w:noProof/>
                </w:rPr>
                <w:t>Journal of Machine Learning Research, 21</w:t>
              </w:r>
              <w:r>
                <w:rPr>
                  <w:noProof/>
                </w:rPr>
                <w:t>(140), 1-67.</w:t>
              </w:r>
            </w:p>
            <w:p w14:paraId="63C90012" w14:textId="77777777" w:rsidR="00730456" w:rsidRDefault="00730456" w:rsidP="00730456">
              <w:pPr>
                <w:pStyle w:val="Bibliography"/>
                <w:ind w:left="720" w:hanging="720"/>
                <w:rPr>
                  <w:noProof/>
                </w:rPr>
              </w:pPr>
              <w:r>
                <w:rPr>
                  <w:noProof/>
                </w:rPr>
                <w:t xml:space="preserve">Rao, D., &amp; McMahan, B. (2019). </w:t>
              </w:r>
              <w:r>
                <w:rPr>
                  <w:i/>
                  <w:iCs/>
                  <w:noProof/>
                </w:rPr>
                <w:t>Natural Language Processing with PyTorch: Build Intelligent Language Applications Using Deep Learning.</w:t>
              </w:r>
              <w:r>
                <w:rPr>
                  <w:noProof/>
                </w:rPr>
                <w:t xml:space="preserve"> O'Reilly Media.</w:t>
              </w:r>
            </w:p>
            <w:p w14:paraId="3114AFBF" w14:textId="77777777" w:rsidR="00730456" w:rsidRDefault="00730456" w:rsidP="00730456">
              <w:pPr>
                <w:pStyle w:val="Bibliography"/>
                <w:ind w:left="720" w:hanging="720"/>
                <w:rPr>
                  <w:noProof/>
                </w:rPr>
              </w:pPr>
              <w:r>
                <w:rPr>
                  <w:noProof/>
                </w:rPr>
                <w:t xml:space="preserve">Rothman, D. (2021). </w:t>
              </w:r>
              <w:r>
                <w:rPr>
                  <w:i/>
                  <w:iCs/>
                  <w:noProof/>
                </w:rPr>
                <w:t>Transformers for Natural Language Processing: Build and Train State-of-the-Art Models.</w:t>
              </w:r>
              <w:r>
                <w:rPr>
                  <w:noProof/>
                </w:rPr>
                <w:t xml:space="preserve"> Packt Publishing.</w:t>
              </w:r>
            </w:p>
            <w:p w14:paraId="01A6F9DF" w14:textId="77777777" w:rsidR="00730456" w:rsidRDefault="00730456" w:rsidP="00730456">
              <w:pPr>
                <w:pStyle w:val="Bibliography"/>
                <w:ind w:left="720" w:hanging="720"/>
                <w:rPr>
                  <w:noProof/>
                </w:rPr>
              </w:pPr>
              <w:r>
                <w:rPr>
                  <w:noProof/>
                </w:rPr>
                <w:t xml:space="preserve">Ruder, S. (2016). An overview of gradient descent optimization algorithms. </w:t>
              </w:r>
              <w:r>
                <w:rPr>
                  <w:i/>
                  <w:iCs/>
                  <w:noProof/>
                </w:rPr>
                <w:t>arXiv preprint</w:t>
              </w:r>
              <w:r>
                <w:rPr>
                  <w:noProof/>
                </w:rPr>
                <w:t>.</w:t>
              </w:r>
            </w:p>
            <w:p w14:paraId="7DCC9E6C" w14:textId="77777777" w:rsidR="00730456" w:rsidRDefault="00730456" w:rsidP="00730456">
              <w:pPr>
                <w:pStyle w:val="Bibliography"/>
                <w:ind w:left="720" w:hanging="720"/>
                <w:rPr>
                  <w:noProof/>
                </w:rPr>
              </w:pPr>
              <w:r>
                <w:rPr>
                  <w:noProof/>
                </w:rPr>
                <w:t xml:space="preserve">Rudin, C. (2019). Stop explaining black box machine learning models for high stakes decisions and use interpretable models instead. </w:t>
              </w:r>
              <w:r>
                <w:rPr>
                  <w:i/>
                  <w:iCs/>
                  <w:noProof/>
                </w:rPr>
                <w:t>Nature Machine Intelligence, 1</w:t>
              </w:r>
              <w:r>
                <w:rPr>
                  <w:noProof/>
                </w:rPr>
                <w:t>(5), 206-215.</w:t>
              </w:r>
            </w:p>
            <w:p w14:paraId="2DE6A134" w14:textId="77777777" w:rsidR="00730456" w:rsidRDefault="00730456" w:rsidP="00730456">
              <w:pPr>
                <w:pStyle w:val="Bibliography"/>
                <w:ind w:left="720" w:hanging="720"/>
                <w:rPr>
                  <w:noProof/>
                </w:rPr>
              </w:pPr>
              <w:r>
                <w:rPr>
                  <w:noProof/>
                </w:rPr>
                <w:t xml:space="preserve">Schmidhuber, J. (1997). A curious strategy for goal-seeking recurrent neural networks. </w:t>
              </w:r>
              <w:r>
                <w:rPr>
                  <w:i/>
                  <w:iCs/>
                  <w:noProof/>
                </w:rPr>
                <w:t>Neural Networks, 10</w:t>
              </w:r>
              <w:r>
                <w:rPr>
                  <w:noProof/>
                </w:rPr>
                <w:t>(9), 1659-1671.</w:t>
              </w:r>
            </w:p>
            <w:p w14:paraId="03C31299" w14:textId="77777777" w:rsidR="00730456" w:rsidRDefault="00730456" w:rsidP="00730456">
              <w:pPr>
                <w:pStyle w:val="Bibliography"/>
                <w:ind w:left="720" w:hanging="720"/>
                <w:rPr>
                  <w:noProof/>
                </w:rPr>
              </w:pPr>
              <w:r>
                <w:rPr>
                  <w:noProof/>
                </w:rPr>
                <w:t xml:space="preserve">SentinelOne. (2020, June 17). </w:t>
              </w:r>
              <w:r>
                <w:rPr>
                  <w:i/>
                  <w:iCs/>
                  <w:noProof/>
                </w:rPr>
                <w:t>Prometheus and Grafana: Capturing and Displaying Metrics.</w:t>
              </w:r>
              <w:r>
                <w:rPr>
                  <w:noProof/>
                </w:rPr>
                <w:t xml:space="preserve"> Retrieved October 13, 2024, from SentinelOne Blog: https://www.sentinelone.com/blog/prometheus-grafana-capturing-displaying-metrics/</w:t>
              </w:r>
            </w:p>
            <w:p w14:paraId="6DAD2EBA" w14:textId="77777777" w:rsidR="00730456" w:rsidRDefault="00730456" w:rsidP="00730456">
              <w:pPr>
                <w:pStyle w:val="Bibliography"/>
                <w:ind w:left="720" w:hanging="720"/>
                <w:rPr>
                  <w:noProof/>
                </w:rPr>
              </w:pPr>
              <w:r>
                <w:rPr>
                  <w:noProof/>
                </w:rPr>
                <w:t xml:space="preserve">Socher, R. P., Wu, J., Chuang, J., Manning, C. D., &amp; Ng A.: Potts, C. (2013). Recursive Deep Models for Semantic Compositionality Over a Sentiment Treebank. </w:t>
              </w:r>
              <w:r>
                <w:rPr>
                  <w:i/>
                  <w:iCs/>
                  <w:noProof/>
                </w:rPr>
                <w:t>Proceedings of the 2013 Conference on Empirical Methods in Natural Language Processing,</w:t>
              </w:r>
              <w:r>
                <w:rPr>
                  <w:noProof/>
                </w:rPr>
                <w:t xml:space="preserve"> (pp. 1631–1642,). Seattle: Association for Computational Linguistics, Standford U. Retrieved from EMNLP 2013.</w:t>
              </w:r>
            </w:p>
            <w:p w14:paraId="27E689C9" w14:textId="77777777" w:rsidR="00730456" w:rsidRDefault="00730456" w:rsidP="00730456">
              <w:pPr>
                <w:pStyle w:val="Bibliography"/>
                <w:ind w:left="720" w:hanging="720"/>
                <w:rPr>
                  <w:noProof/>
                </w:rPr>
              </w:pPr>
              <w:r>
                <w:rPr>
                  <w:noProof/>
                </w:rPr>
                <w:t xml:space="preserve">Srivastava, N., Hinton, G., Krizhevsky, A., Sutskever, I., &amp; Salakhutdinov, R. (2014). Dropout: A simple way to prevent neural networks from overfitting. </w:t>
              </w:r>
              <w:r>
                <w:rPr>
                  <w:i/>
                  <w:iCs/>
                  <w:noProof/>
                </w:rPr>
                <w:t xml:space="preserve">Journal of Machine Learning Research, 15 </w:t>
              </w:r>
              <w:r>
                <w:rPr>
                  <w:noProof/>
                </w:rPr>
                <w:t>(1), 1929-1958.</w:t>
              </w:r>
            </w:p>
            <w:p w14:paraId="5240B35E" w14:textId="77777777" w:rsidR="00730456" w:rsidRDefault="00730456" w:rsidP="00730456">
              <w:pPr>
                <w:pStyle w:val="Bibliography"/>
                <w:ind w:left="720" w:hanging="720"/>
                <w:rPr>
                  <w:noProof/>
                </w:rPr>
              </w:pPr>
              <w:r>
                <w:rPr>
                  <w:noProof/>
                </w:rPr>
                <w:lastRenderedPageBreak/>
                <w:t xml:space="preserve">Vaswani, A., Shazeer, N., Parmar, N., Uszkoreit, J., Jones, L., Gomez, A. N., &amp; Polosukhin, I. (2017). Attention is All You Need. In </w:t>
              </w:r>
              <w:r>
                <w:rPr>
                  <w:i/>
                  <w:iCs/>
                  <w:noProof/>
                </w:rPr>
                <w:t>Advances in Neural Information Processing Systems (NIPS</w:t>
              </w:r>
              <w:r>
                <w:rPr>
                  <w:noProof/>
                </w:rPr>
                <w:t xml:space="preserve"> (pp. 5998–6008).</w:t>
              </w:r>
            </w:p>
            <w:p w14:paraId="172E04B4" w14:textId="77777777" w:rsidR="00730456" w:rsidRDefault="00730456" w:rsidP="00730456">
              <w:pPr>
                <w:pStyle w:val="Bibliography"/>
                <w:ind w:left="720" w:hanging="720"/>
                <w:rPr>
                  <w:noProof/>
                </w:rPr>
              </w:pPr>
              <w:r>
                <w:rPr>
                  <w:noProof/>
                </w:rPr>
                <w:t xml:space="preserve">Wikipedia Foundation. (n.d.). </w:t>
              </w:r>
              <w:r>
                <w:rPr>
                  <w:i/>
                  <w:iCs/>
                  <w:noProof/>
                </w:rPr>
                <w:t>Wikipedia.</w:t>
              </w:r>
              <w:r>
                <w:rPr>
                  <w:noProof/>
                </w:rPr>
                <w:t xml:space="preserve"> Retrieved October 09, 2024, from Wikipedia.org: https://www.wikipedia.org/</w:t>
              </w:r>
            </w:p>
            <w:p w14:paraId="5B7721EA" w14:textId="77777777" w:rsidR="00730456" w:rsidRDefault="00730456" w:rsidP="00730456">
              <w:pPr>
                <w:pStyle w:val="Bibliography"/>
                <w:ind w:left="720" w:hanging="720"/>
                <w:rPr>
                  <w:noProof/>
                </w:rPr>
              </w:pPr>
              <w:r>
                <w:rPr>
                  <w:noProof/>
                </w:rPr>
                <w:t xml:space="preserve">Wolf, T., Sanh, V., Chaumond, J., &amp; Delangue, C. (2020). Transformers: State-of-the-Art Natural Language Processing. </w:t>
              </w:r>
              <w:r>
                <w:rPr>
                  <w:i/>
                  <w:iCs/>
                  <w:noProof/>
                </w:rPr>
                <w:t>Proceedings of the 2020 Conference on Empirical Methods in Natural Language Processing: System Demonstrations</w:t>
              </w:r>
              <w:r>
                <w:rPr>
                  <w:noProof/>
                </w:rPr>
                <w:t>, (pp. 38–45).</w:t>
              </w:r>
            </w:p>
            <w:p w14:paraId="045CF484" w14:textId="77777777" w:rsidR="00730456" w:rsidRDefault="00730456" w:rsidP="00730456">
              <w:pPr>
                <w:pStyle w:val="Bibliography"/>
                <w:ind w:left="720" w:hanging="720"/>
                <w:rPr>
                  <w:noProof/>
                </w:rPr>
              </w:pPr>
              <w:r>
                <w:rPr>
                  <w:noProof/>
                </w:rPr>
                <w:t xml:space="preserve">Zhang, C., S., B., Hardt, M., Recht, B., &amp; Vinyals, O. (2020). Understanding deep learning requires rethinking generalization. </w:t>
              </w:r>
              <w:r>
                <w:rPr>
                  <w:i/>
                  <w:iCs/>
                  <w:noProof/>
                </w:rPr>
                <w:t>Proceedings of the 7th International Conference on Learning Representations (ICLR.</w:t>
              </w:r>
              <w:r>
                <w:rPr>
                  <w:noProof/>
                </w:rPr>
                <w:t xml:space="preserve"> </w:t>
              </w:r>
            </w:p>
            <w:p w14:paraId="395300C6" w14:textId="071AE1E1" w:rsidR="00F0288A" w:rsidRDefault="00F0288A" w:rsidP="00730456">
              <w:r>
                <w:rPr>
                  <w:b/>
                  <w:bCs/>
                  <w:noProof/>
                </w:rPr>
                <w:fldChar w:fldCharType="end"/>
              </w:r>
            </w:p>
          </w:sdtContent>
        </w:sdt>
      </w:sdtContent>
    </w:sdt>
    <w:sectPr w:rsidR="00F0288A"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azeen Shaikh" w:date="2024-10-22T12:30:00Z" w:initials="TS">
    <w:p w14:paraId="5F63B603" w14:textId="77777777" w:rsidR="00617C7A" w:rsidRDefault="00617C7A" w:rsidP="00617C7A">
      <w:pPr>
        <w:pStyle w:val="CommentText"/>
      </w:pPr>
      <w:r>
        <w:rPr>
          <w:rStyle w:val="CommentReference"/>
        </w:rPr>
        <w:annotationRef/>
      </w:r>
      <w:r>
        <w:t>Hello Paulo</w:t>
      </w:r>
    </w:p>
    <w:p w14:paraId="0F4A71D3" w14:textId="77777777" w:rsidR="00617C7A" w:rsidRDefault="00617C7A" w:rsidP="00617C7A">
      <w:pPr>
        <w:pStyle w:val="CommentText"/>
      </w:pPr>
    </w:p>
    <w:p w14:paraId="51F6359A" w14:textId="77777777" w:rsidR="00617C7A" w:rsidRDefault="00617C7A" w:rsidP="00617C7A">
      <w:pPr>
        <w:pStyle w:val="CommentText"/>
      </w:pPr>
      <w:r>
        <w:t>I have deleted certain sections of the chapter because they are not required. I have added comments to the deleted section which can be viewed in the “All markup” mode.</w:t>
      </w:r>
    </w:p>
  </w:comment>
  <w:comment w:id="2" w:author="Tazeen Shaikh" w:date="2024-10-23T14:11:00Z" w:initials="TS">
    <w:p w14:paraId="1D1FE27B" w14:textId="77777777" w:rsidR="00335F8F" w:rsidRDefault="00335F8F" w:rsidP="00335F8F">
      <w:pPr>
        <w:pStyle w:val="CommentText"/>
      </w:pPr>
      <w:r>
        <w:rPr>
          <w:rStyle w:val="CommentReference"/>
        </w:rPr>
        <w:annotationRef/>
      </w:r>
      <w:r>
        <w:t>*Introducing Hugging Face Diffusers Library</w:t>
      </w:r>
    </w:p>
  </w:comment>
  <w:comment w:id="4" w:author="Tazeen Shaikh" w:date="2024-10-22T12:32:00Z" w:initials="TS">
    <w:p w14:paraId="7A3C094C" w14:textId="6657CECD" w:rsidR="00617C7A" w:rsidRDefault="00617C7A" w:rsidP="00617C7A">
      <w:pPr>
        <w:pStyle w:val="CommentText"/>
      </w:pPr>
      <w:r>
        <w:rPr>
          <w:rStyle w:val="CommentReference"/>
        </w:rPr>
        <w:annotationRef/>
      </w:r>
      <w:r>
        <w:t xml:space="preserve">The Part description will go into the separate “Part” file. Deleting from here. </w:t>
      </w:r>
    </w:p>
  </w:comment>
  <w:comment w:id="31" w:author="Tazeen Shaikh" w:date="2024-10-22T12:47:00Z" w:initials="TS">
    <w:p w14:paraId="5963D2DC" w14:textId="77777777" w:rsidR="008A1C6C" w:rsidRDefault="008A1C6C" w:rsidP="008A1C6C">
      <w:pPr>
        <w:pStyle w:val="CommentText"/>
      </w:pPr>
      <w:r>
        <w:rPr>
          <w:rStyle w:val="CommentReference"/>
        </w:rPr>
        <w:annotationRef/>
      </w:r>
      <w:r>
        <w:t xml:space="preserve">Please replace “readers” with “you” or “we” throughout. I have updated this instance. </w:t>
      </w:r>
    </w:p>
  </w:comment>
  <w:comment w:id="5" w:author="Tazeen Shaikh" w:date="2024-10-22T13:01:00Z" w:initials="TS">
    <w:p w14:paraId="475148D9" w14:textId="77777777" w:rsidR="006D055D" w:rsidRDefault="006D055D" w:rsidP="006D055D">
      <w:pPr>
        <w:pStyle w:val="CommentText"/>
      </w:pPr>
      <w:r>
        <w:rPr>
          <w:rStyle w:val="CommentReference"/>
        </w:rPr>
        <w:annotationRef/>
      </w:r>
      <w:r>
        <w:t>That’s a good introduction! Nicely done ☺️</w:t>
      </w:r>
    </w:p>
  </w:comment>
  <w:comment w:id="35" w:author="Tazeen Shaikh" w:date="2024-10-22T13:30:00Z" w:initials="TS">
    <w:p w14:paraId="6E4CA675" w14:textId="77777777" w:rsidR="00247BC4" w:rsidRDefault="00247BC4" w:rsidP="00247BC4">
      <w:pPr>
        <w:pStyle w:val="CommentText"/>
      </w:pPr>
      <w:r>
        <w:rPr>
          <w:rStyle w:val="CommentReference"/>
        </w:rPr>
        <w:annotationRef/>
      </w:r>
      <w:r>
        <w:t>check</w:t>
      </w:r>
    </w:p>
  </w:comment>
  <w:comment w:id="36" w:author="Tazeen Shaikh" w:date="2024-10-22T13:31:00Z" w:initials="TS">
    <w:p w14:paraId="5B8D6E82" w14:textId="77777777" w:rsidR="00247BC4" w:rsidRDefault="00247BC4" w:rsidP="00247BC4">
      <w:pPr>
        <w:pStyle w:val="CommentText"/>
      </w:pPr>
      <w:r>
        <w:rPr>
          <w:rStyle w:val="CommentReference"/>
        </w:rPr>
        <w:annotationRef/>
      </w:r>
      <w:r>
        <w:t>Read later</w:t>
      </w:r>
    </w:p>
  </w:comment>
  <w:comment w:id="59" w:author="Tazeen Shaikh" w:date="2024-10-23T15:03:00Z" w:initials="TS">
    <w:p w14:paraId="5682959C" w14:textId="77777777" w:rsidR="008767B5" w:rsidRDefault="008767B5" w:rsidP="008767B5">
      <w:pPr>
        <w:pStyle w:val="CommentText"/>
      </w:pPr>
      <w:r>
        <w:rPr>
          <w:rStyle w:val="CommentReference"/>
        </w:rPr>
        <w:annotationRef/>
      </w:r>
      <w:r>
        <w:t>Move to Ch 2</w:t>
      </w:r>
    </w:p>
  </w:comment>
  <w:comment w:id="60" w:author="Tazeen Shaikh" w:date="2024-10-22T13:33:00Z" w:initials="TS">
    <w:p w14:paraId="1C3D5FE1" w14:textId="77ED0DC5" w:rsidR="00247BC4" w:rsidRDefault="00247BC4" w:rsidP="00247BC4">
      <w:pPr>
        <w:pStyle w:val="CommentText"/>
      </w:pPr>
      <w:r>
        <w:rPr>
          <w:rStyle w:val="CommentReference"/>
        </w:rPr>
        <w:annotationRef/>
      </w:r>
      <w:r>
        <w:t>Looks incomplete. Please check.</w:t>
      </w:r>
    </w:p>
  </w:comment>
  <w:comment w:id="62" w:author="Tazeen Shaikh" w:date="2024-10-23T15:01:00Z" w:initials="TS">
    <w:p w14:paraId="42D5FCED" w14:textId="77777777" w:rsidR="008767B5" w:rsidRDefault="008767B5" w:rsidP="008767B5">
      <w:pPr>
        <w:pStyle w:val="CommentText"/>
      </w:pPr>
      <w:r>
        <w:rPr>
          <w:rStyle w:val="CommentReference"/>
        </w:rPr>
        <w:annotationRef/>
      </w:r>
      <w:r>
        <w:t xml:space="preserve">Move this into Chapter 2. </w:t>
      </w:r>
    </w:p>
  </w:comment>
  <w:comment w:id="66" w:author="Tazeen Shaikh" w:date="2024-10-28T19:33:00Z" w:initials="TS">
    <w:p w14:paraId="57ABB9C8" w14:textId="77777777" w:rsidR="00DE4CC1" w:rsidRDefault="00DE4CC1" w:rsidP="00DE4CC1">
      <w:pPr>
        <w:pStyle w:val="CommentText"/>
      </w:pPr>
      <w:r>
        <w:rPr>
          <w:rStyle w:val="CommentReference"/>
        </w:rPr>
        <w:annotationRef/>
      </w:r>
      <w:r>
        <w:t>Can add this two points to Comparative advantages section.</w:t>
      </w:r>
    </w:p>
  </w:comment>
  <w:comment w:id="67" w:author="Tazeen Shaikh" w:date="2024-10-28T20:48:00Z" w:initials="TS">
    <w:p w14:paraId="143B7E68" w14:textId="77777777" w:rsidR="0097064C" w:rsidRDefault="0097064C" w:rsidP="0097064C">
      <w:pPr>
        <w:pStyle w:val="CommentText"/>
      </w:pPr>
      <w:r>
        <w:rPr>
          <w:rStyle w:val="CommentReference"/>
        </w:rPr>
        <w:annotationRef/>
      </w:r>
      <w:r>
        <w:t>Added</w:t>
      </w:r>
    </w:p>
  </w:comment>
  <w:comment w:id="80" w:author="Tazeen Shaikh" w:date="2024-10-23T14:40:00Z" w:initials="TS">
    <w:p w14:paraId="4136D552" w14:textId="5569ED9D" w:rsidR="000A05B5" w:rsidRDefault="000A05B5" w:rsidP="000A05B5">
      <w:pPr>
        <w:pStyle w:val="CommentText"/>
      </w:pPr>
      <w:r>
        <w:rPr>
          <w:rStyle w:val="CommentReference"/>
        </w:rPr>
        <w:annotationRef/>
      </w:r>
      <w:r>
        <w:t xml:space="preserve">Not required. </w:t>
      </w:r>
    </w:p>
  </w:comment>
  <w:comment w:id="101" w:author="Tazeen Shaikh" w:date="2024-10-28T19:36:00Z" w:initials="TS">
    <w:p w14:paraId="3C6B42D7" w14:textId="77777777" w:rsidR="00DE4CC1" w:rsidRDefault="00DE4CC1" w:rsidP="00DE4CC1">
      <w:pPr>
        <w:pStyle w:val="CommentText"/>
      </w:pPr>
      <w:r>
        <w:rPr>
          <w:rStyle w:val="CommentReference"/>
        </w:rPr>
        <w:annotationRef/>
      </w:r>
      <w:r>
        <w:t>The list under this section can also be included in the Comparative advantages section.</w:t>
      </w:r>
    </w:p>
  </w:comment>
  <w:comment w:id="103" w:author="Tazeen Shaikh" w:date="2024-10-28T19:41:00Z" w:initials="TS">
    <w:p w14:paraId="391D852C" w14:textId="77777777" w:rsidR="009C0637" w:rsidRDefault="009C0637" w:rsidP="009C0637">
      <w:pPr>
        <w:pStyle w:val="CommentText"/>
      </w:pPr>
      <w:r>
        <w:rPr>
          <w:rStyle w:val="CommentReference"/>
        </w:rPr>
        <w:annotationRef/>
      </w:r>
      <w:r>
        <w:t>Not required.</w:t>
      </w:r>
    </w:p>
  </w:comment>
  <w:comment w:id="105" w:author="Tazeen Shaikh" w:date="2024-10-28T19:40:00Z" w:initials="TS">
    <w:p w14:paraId="02A0816B" w14:textId="78358A96" w:rsidR="009C0637" w:rsidRDefault="009C0637" w:rsidP="009C0637">
      <w:pPr>
        <w:pStyle w:val="CommentText"/>
      </w:pPr>
      <w:r>
        <w:rPr>
          <w:rStyle w:val="CommentReference"/>
        </w:rPr>
        <w:annotationRef/>
      </w:r>
      <w:r>
        <w:t>This can be added to the Community and Model Accessibility section.</w:t>
      </w:r>
    </w:p>
  </w:comment>
  <w:comment w:id="106" w:author="Tazeen Shaikh" w:date="2024-10-28T19:41:00Z" w:initials="TS">
    <w:p w14:paraId="69F1BB81" w14:textId="77777777" w:rsidR="009C0637" w:rsidRDefault="009C0637" w:rsidP="009C0637">
      <w:pPr>
        <w:pStyle w:val="CommentText"/>
      </w:pPr>
      <w:r>
        <w:rPr>
          <w:rStyle w:val="CommentReference"/>
        </w:rPr>
        <w:annotationRef/>
      </w:r>
      <w:r>
        <w:t>Not required</w:t>
      </w:r>
    </w:p>
  </w:comment>
  <w:comment w:id="107" w:author="Tazeen Shaikh" w:date="2024-10-28T19:43:00Z" w:initials="TS">
    <w:p w14:paraId="253F9104" w14:textId="77777777" w:rsidR="009C0637" w:rsidRDefault="009C0637" w:rsidP="009C0637">
      <w:pPr>
        <w:pStyle w:val="CommentText"/>
      </w:pPr>
      <w:r>
        <w:rPr>
          <w:rStyle w:val="CommentReference"/>
        </w:rPr>
        <w:annotationRef/>
      </w:r>
      <w:r>
        <w:t>We sort of cover this in the Comparative Advantages section.</w:t>
      </w:r>
    </w:p>
  </w:comment>
  <w:comment w:id="109" w:author="Tazeen Shaikh" w:date="2024-10-28T19:47:00Z" w:initials="TS">
    <w:p w14:paraId="4CABCA44" w14:textId="77777777" w:rsidR="00C821BA" w:rsidRDefault="00C821BA" w:rsidP="00C821BA">
      <w:pPr>
        <w:pStyle w:val="CommentText"/>
      </w:pPr>
      <w:r>
        <w:rPr>
          <w:rStyle w:val="CommentReference"/>
        </w:rPr>
        <w:annotationRef/>
      </w:r>
      <w:r>
        <w:t>Can be added after Community and Model Accessibility section</w:t>
      </w:r>
    </w:p>
  </w:comment>
  <w:comment w:id="111" w:author="Tazeen Shaikh" w:date="2024-10-28T19:48:00Z" w:initials="TS">
    <w:p w14:paraId="50885BB3" w14:textId="77777777" w:rsidR="00C821BA" w:rsidRDefault="00C821BA" w:rsidP="00C821BA">
      <w:pPr>
        <w:pStyle w:val="CommentText"/>
      </w:pPr>
      <w:r>
        <w:rPr>
          <w:rStyle w:val="CommentReference"/>
        </w:rPr>
        <w:annotationRef/>
      </w:r>
      <w:r>
        <w:t>Can we added after the Community and Model Accessibility and Applications Across Industries sections.</w:t>
      </w:r>
    </w:p>
  </w:comment>
  <w:comment w:id="112" w:author="Tazeen Shaikh" w:date="2024-10-28T20:00:00Z" w:initials="TS">
    <w:p w14:paraId="645F2FD1" w14:textId="77777777" w:rsidR="00AF0EC0" w:rsidRDefault="00AF0EC0" w:rsidP="00AF0EC0">
      <w:pPr>
        <w:pStyle w:val="CommentText"/>
      </w:pPr>
      <w:r>
        <w:rPr>
          <w:rStyle w:val="CommentReference"/>
        </w:rPr>
        <w:annotationRef/>
      </w:r>
      <w:r>
        <w:t>Sections from here to “Comparisons wrapped up” are not required. These are covered in a concise format in the previous version of this chapter.</w:t>
      </w:r>
    </w:p>
  </w:comment>
  <w:comment w:id="121" w:author="Tazeen Shaikh" w:date="2024-10-28T23:52:00Z" w:initials="TS">
    <w:p w14:paraId="2DC4C06F" w14:textId="77777777" w:rsidR="00101EF9" w:rsidRDefault="00101EF9" w:rsidP="00101EF9">
      <w:pPr>
        <w:pStyle w:val="CommentText"/>
      </w:pPr>
      <w:r>
        <w:rPr>
          <w:rStyle w:val="CommentReference"/>
        </w:rPr>
        <w:annotationRef/>
      </w:r>
      <w:r>
        <w:t>Not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F6359A" w15:done="0"/>
  <w15:commentEx w15:paraId="1D1FE27B" w15:done="0"/>
  <w15:commentEx w15:paraId="7A3C094C" w15:done="0"/>
  <w15:commentEx w15:paraId="5963D2DC" w15:done="0"/>
  <w15:commentEx w15:paraId="475148D9" w15:done="0"/>
  <w15:commentEx w15:paraId="6E4CA675" w15:done="0"/>
  <w15:commentEx w15:paraId="5B8D6E82" w15:done="0"/>
  <w15:commentEx w15:paraId="5682959C" w15:done="0"/>
  <w15:commentEx w15:paraId="1C3D5FE1" w15:done="0"/>
  <w15:commentEx w15:paraId="42D5FCED" w15:done="0"/>
  <w15:commentEx w15:paraId="57ABB9C8" w15:done="0"/>
  <w15:commentEx w15:paraId="143B7E68" w15:paraIdParent="57ABB9C8" w15:done="0"/>
  <w15:commentEx w15:paraId="4136D552" w15:done="0"/>
  <w15:commentEx w15:paraId="3C6B42D7" w15:done="0"/>
  <w15:commentEx w15:paraId="391D852C" w15:done="0"/>
  <w15:commentEx w15:paraId="02A0816B" w15:done="0"/>
  <w15:commentEx w15:paraId="69F1BB81" w15:done="0"/>
  <w15:commentEx w15:paraId="253F9104" w15:done="0"/>
  <w15:commentEx w15:paraId="4CABCA44" w15:done="0"/>
  <w15:commentEx w15:paraId="50885BB3" w15:done="0"/>
  <w15:commentEx w15:paraId="645F2FD1" w15:done="0"/>
  <w15:commentEx w15:paraId="2DC4C0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883D82" w16cex:dateUtc="2024-10-22T07:00:00Z"/>
  <w16cex:commentExtensible w16cex:durableId="54D0CF4B" w16cex:dateUtc="2024-10-23T08:41:00Z"/>
  <w16cex:commentExtensible w16cex:durableId="22480BD7" w16cex:dateUtc="2024-10-22T07:02:00Z"/>
  <w16cex:commentExtensible w16cex:durableId="001C2630" w16cex:dateUtc="2024-10-22T07:17:00Z"/>
  <w16cex:commentExtensible w16cex:durableId="72266467" w16cex:dateUtc="2024-10-22T07:31:00Z"/>
  <w16cex:commentExtensible w16cex:durableId="5D6D4E02" w16cex:dateUtc="2024-10-22T08:00:00Z"/>
  <w16cex:commentExtensible w16cex:durableId="28FD2445" w16cex:dateUtc="2024-10-22T08:01:00Z"/>
  <w16cex:commentExtensible w16cex:durableId="1AEA81B3" w16cex:dateUtc="2024-10-23T09:33:00Z"/>
  <w16cex:commentExtensible w16cex:durableId="387D8A39" w16cex:dateUtc="2024-10-22T08:03:00Z"/>
  <w16cex:commentExtensible w16cex:durableId="6D9F3CC3" w16cex:dateUtc="2024-10-23T09:31:00Z"/>
  <w16cex:commentExtensible w16cex:durableId="5E7A059E" w16cex:dateUtc="2024-10-28T14:03:00Z"/>
  <w16cex:commentExtensible w16cex:durableId="6BD24A9E" w16cex:dateUtc="2024-10-28T15:18:00Z"/>
  <w16cex:commentExtensible w16cex:durableId="0FD77D88" w16cex:dateUtc="2024-10-23T09:10:00Z"/>
  <w16cex:commentExtensible w16cex:durableId="04365F8F" w16cex:dateUtc="2024-10-28T14:06:00Z"/>
  <w16cex:commentExtensible w16cex:durableId="1ECD1143" w16cex:dateUtc="2024-10-28T14:11:00Z"/>
  <w16cex:commentExtensible w16cex:durableId="62FDDF30" w16cex:dateUtc="2024-10-28T14:10:00Z"/>
  <w16cex:commentExtensible w16cex:durableId="71BC9270" w16cex:dateUtc="2024-10-28T14:11:00Z"/>
  <w16cex:commentExtensible w16cex:durableId="32E481CA" w16cex:dateUtc="2024-10-28T14:13:00Z"/>
  <w16cex:commentExtensible w16cex:durableId="5CFE6AFC" w16cex:dateUtc="2024-10-28T14:17:00Z"/>
  <w16cex:commentExtensible w16cex:durableId="43EDB598" w16cex:dateUtc="2024-10-28T14:18:00Z"/>
  <w16cex:commentExtensible w16cex:durableId="2587328D" w16cex:dateUtc="2024-10-28T14:30:00Z"/>
  <w16cex:commentExtensible w16cex:durableId="366EAF82" w16cex:dateUtc="2024-10-28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F6359A" w16cid:durableId="59883D82"/>
  <w16cid:commentId w16cid:paraId="1D1FE27B" w16cid:durableId="54D0CF4B"/>
  <w16cid:commentId w16cid:paraId="7A3C094C" w16cid:durableId="22480BD7"/>
  <w16cid:commentId w16cid:paraId="5963D2DC" w16cid:durableId="001C2630"/>
  <w16cid:commentId w16cid:paraId="475148D9" w16cid:durableId="72266467"/>
  <w16cid:commentId w16cid:paraId="6E4CA675" w16cid:durableId="5D6D4E02"/>
  <w16cid:commentId w16cid:paraId="5B8D6E82" w16cid:durableId="28FD2445"/>
  <w16cid:commentId w16cid:paraId="5682959C" w16cid:durableId="1AEA81B3"/>
  <w16cid:commentId w16cid:paraId="1C3D5FE1" w16cid:durableId="387D8A39"/>
  <w16cid:commentId w16cid:paraId="42D5FCED" w16cid:durableId="6D9F3CC3"/>
  <w16cid:commentId w16cid:paraId="57ABB9C8" w16cid:durableId="5E7A059E"/>
  <w16cid:commentId w16cid:paraId="143B7E68" w16cid:durableId="6BD24A9E"/>
  <w16cid:commentId w16cid:paraId="4136D552" w16cid:durableId="0FD77D88"/>
  <w16cid:commentId w16cid:paraId="3C6B42D7" w16cid:durableId="04365F8F"/>
  <w16cid:commentId w16cid:paraId="391D852C" w16cid:durableId="1ECD1143"/>
  <w16cid:commentId w16cid:paraId="02A0816B" w16cid:durableId="62FDDF30"/>
  <w16cid:commentId w16cid:paraId="69F1BB81" w16cid:durableId="71BC9270"/>
  <w16cid:commentId w16cid:paraId="253F9104" w16cid:durableId="32E481CA"/>
  <w16cid:commentId w16cid:paraId="4CABCA44" w16cid:durableId="5CFE6AFC"/>
  <w16cid:commentId w16cid:paraId="50885BB3" w16cid:durableId="43EDB598"/>
  <w16cid:commentId w16cid:paraId="645F2FD1" w16cid:durableId="2587328D"/>
  <w16cid:commentId w16cid:paraId="2DC4C06F" w16cid:durableId="366EAF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DEE4A" w14:textId="77777777" w:rsidR="00575BE9" w:rsidRDefault="00575BE9" w:rsidP="00E42EEC">
      <w:pPr>
        <w:spacing w:after="0" w:line="240" w:lineRule="auto"/>
      </w:pPr>
      <w:r>
        <w:separator/>
      </w:r>
    </w:p>
  </w:endnote>
  <w:endnote w:type="continuationSeparator" w:id="0">
    <w:p w14:paraId="14CCC481" w14:textId="77777777" w:rsidR="00575BE9" w:rsidRDefault="00575BE9" w:rsidP="00E4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62576" w14:textId="77777777" w:rsidR="00575BE9" w:rsidRDefault="00575BE9" w:rsidP="00E42EEC">
      <w:pPr>
        <w:spacing w:after="0" w:line="240" w:lineRule="auto"/>
      </w:pPr>
      <w:r>
        <w:separator/>
      </w:r>
    </w:p>
  </w:footnote>
  <w:footnote w:type="continuationSeparator" w:id="0">
    <w:p w14:paraId="2F9635BE" w14:textId="77777777" w:rsidR="00575BE9" w:rsidRDefault="00575BE9" w:rsidP="00E42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44E"/>
    <w:multiLevelType w:val="multilevel"/>
    <w:tmpl w:val="F392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2" w15:restartNumberingAfterBreak="0">
    <w:nsid w:val="033C3A5C"/>
    <w:multiLevelType w:val="multilevel"/>
    <w:tmpl w:val="135E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B3C91"/>
    <w:multiLevelType w:val="multilevel"/>
    <w:tmpl w:val="ADFE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D2D43"/>
    <w:multiLevelType w:val="multilevel"/>
    <w:tmpl w:val="3808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40C3A"/>
    <w:multiLevelType w:val="multilevel"/>
    <w:tmpl w:val="84AC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A2D2A"/>
    <w:multiLevelType w:val="multilevel"/>
    <w:tmpl w:val="D858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32688"/>
    <w:multiLevelType w:val="multilevel"/>
    <w:tmpl w:val="B5AE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8634D"/>
    <w:multiLevelType w:val="multilevel"/>
    <w:tmpl w:val="7BB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45B94"/>
    <w:multiLevelType w:val="multilevel"/>
    <w:tmpl w:val="172E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44641"/>
    <w:multiLevelType w:val="multilevel"/>
    <w:tmpl w:val="F58C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F6256D"/>
    <w:multiLevelType w:val="multilevel"/>
    <w:tmpl w:val="FB24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962FA"/>
    <w:multiLevelType w:val="multilevel"/>
    <w:tmpl w:val="9B3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260B3"/>
    <w:multiLevelType w:val="multilevel"/>
    <w:tmpl w:val="138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706D7"/>
    <w:multiLevelType w:val="multilevel"/>
    <w:tmpl w:val="471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E4914"/>
    <w:multiLevelType w:val="multilevel"/>
    <w:tmpl w:val="9744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062D22"/>
    <w:multiLevelType w:val="multilevel"/>
    <w:tmpl w:val="477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61984"/>
    <w:multiLevelType w:val="multilevel"/>
    <w:tmpl w:val="08DC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23E89"/>
    <w:multiLevelType w:val="multilevel"/>
    <w:tmpl w:val="77B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35BB6"/>
    <w:multiLevelType w:val="multilevel"/>
    <w:tmpl w:val="48C4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2E3B4932"/>
    <w:multiLevelType w:val="multilevel"/>
    <w:tmpl w:val="6DFE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140D6"/>
    <w:multiLevelType w:val="multilevel"/>
    <w:tmpl w:val="4D24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0D5363"/>
    <w:multiLevelType w:val="multilevel"/>
    <w:tmpl w:val="8C12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4E6262"/>
    <w:multiLevelType w:val="multilevel"/>
    <w:tmpl w:val="3854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0448E"/>
    <w:multiLevelType w:val="multilevel"/>
    <w:tmpl w:val="8456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3D4196"/>
    <w:multiLevelType w:val="multilevel"/>
    <w:tmpl w:val="CF1A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8551F4"/>
    <w:multiLevelType w:val="multilevel"/>
    <w:tmpl w:val="8F6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CF47AB"/>
    <w:multiLevelType w:val="multilevel"/>
    <w:tmpl w:val="62AA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5526FC"/>
    <w:multiLevelType w:val="multilevel"/>
    <w:tmpl w:val="8CC8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E304A"/>
    <w:multiLevelType w:val="multilevel"/>
    <w:tmpl w:val="949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AB0168"/>
    <w:multiLevelType w:val="multilevel"/>
    <w:tmpl w:val="581A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CF6AF9"/>
    <w:multiLevelType w:val="multilevel"/>
    <w:tmpl w:val="643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997AEC"/>
    <w:multiLevelType w:val="multilevel"/>
    <w:tmpl w:val="281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6029DB"/>
    <w:multiLevelType w:val="multilevel"/>
    <w:tmpl w:val="F5FC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362F7C"/>
    <w:multiLevelType w:val="multilevel"/>
    <w:tmpl w:val="E06E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D46682"/>
    <w:multiLevelType w:val="multilevel"/>
    <w:tmpl w:val="CE38D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2F4DDF"/>
    <w:multiLevelType w:val="multilevel"/>
    <w:tmpl w:val="53E0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050CF7"/>
    <w:multiLevelType w:val="multilevel"/>
    <w:tmpl w:val="3D52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685DCB"/>
    <w:multiLevelType w:val="multilevel"/>
    <w:tmpl w:val="DE60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9C07A7"/>
    <w:multiLevelType w:val="multilevel"/>
    <w:tmpl w:val="94C4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29402D"/>
    <w:multiLevelType w:val="multilevel"/>
    <w:tmpl w:val="6416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8E6041"/>
    <w:multiLevelType w:val="multilevel"/>
    <w:tmpl w:val="DF741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C1007D"/>
    <w:multiLevelType w:val="multilevel"/>
    <w:tmpl w:val="C10A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4F730C"/>
    <w:multiLevelType w:val="multilevel"/>
    <w:tmpl w:val="E8E4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911105"/>
    <w:multiLevelType w:val="multilevel"/>
    <w:tmpl w:val="43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1D6860"/>
    <w:multiLevelType w:val="multilevel"/>
    <w:tmpl w:val="EA50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2E712F"/>
    <w:multiLevelType w:val="multilevel"/>
    <w:tmpl w:val="AA1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47023E"/>
    <w:multiLevelType w:val="multilevel"/>
    <w:tmpl w:val="616022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621B64"/>
    <w:multiLevelType w:val="multilevel"/>
    <w:tmpl w:val="F40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0F77E2"/>
    <w:multiLevelType w:val="multilevel"/>
    <w:tmpl w:val="D75C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D412E8"/>
    <w:multiLevelType w:val="multilevel"/>
    <w:tmpl w:val="F48A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5" w15:restartNumberingAfterBreak="0">
    <w:nsid w:val="6A9E7AB3"/>
    <w:multiLevelType w:val="multilevel"/>
    <w:tmpl w:val="0514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300272"/>
    <w:multiLevelType w:val="multilevel"/>
    <w:tmpl w:val="0FF2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347E90"/>
    <w:multiLevelType w:val="multilevel"/>
    <w:tmpl w:val="29727B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9" w15:restartNumberingAfterBreak="0">
    <w:nsid w:val="713C66E6"/>
    <w:multiLevelType w:val="multilevel"/>
    <w:tmpl w:val="ABFC8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995BA7"/>
    <w:multiLevelType w:val="multilevel"/>
    <w:tmpl w:val="A52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C33776"/>
    <w:multiLevelType w:val="multilevel"/>
    <w:tmpl w:val="C29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816E0"/>
    <w:multiLevelType w:val="multilevel"/>
    <w:tmpl w:val="685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8D48FF"/>
    <w:multiLevelType w:val="multilevel"/>
    <w:tmpl w:val="5A4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65" w15:restartNumberingAfterBreak="0">
    <w:nsid w:val="7CF46DDD"/>
    <w:multiLevelType w:val="multilevel"/>
    <w:tmpl w:val="E99A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8565FC"/>
    <w:multiLevelType w:val="multilevel"/>
    <w:tmpl w:val="69B0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694759">
    <w:abstractNumId w:val="31"/>
  </w:num>
  <w:num w:numId="2" w16cid:durableId="88842178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1714932">
    <w:abstractNumId w:val="1"/>
  </w:num>
  <w:num w:numId="4" w16cid:durableId="1160578658">
    <w:abstractNumId w:val="20"/>
  </w:num>
  <w:num w:numId="5" w16cid:durableId="1242063909">
    <w:abstractNumId w:val="54"/>
    <w:lvlOverride w:ilvl="0">
      <w:startOverride w:val="1"/>
    </w:lvlOverride>
  </w:num>
  <w:num w:numId="6" w16cid:durableId="769080292">
    <w:abstractNumId w:val="58"/>
  </w:num>
  <w:num w:numId="7" w16cid:durableId="1752506432">
    <w:abstractNumId w:val="64"/>
  </w:num>
  <w:num w:numId="8" w16cid:durableId="1207910990">
    <w:abstractNumId w:val="26"/>
  </w:num>
  <w:num w:numId="9" w16cid:durableId="699670173">
    <w:abstractNumId w:val="57"/>
  </w:num>
  <w:num w:numId="10" w16cid:durableId="471681725">
    <w:abstractNumId w:val="16"/>
  </w:num>
  <w:num w:numId="11" w16cid:durableId="981275921">
    <w:abstractNumId w:val="62"/>
  </w:num>
  <w:num w:numId="12" w16cid:durableId="790901411">
    <w:abstractNumId w:val="60"/>
  </w:num>
  <w:num w:numId="13" w16cid:durableId="1447697304">
    <w:abstractNumId w:val="49"/>
  </w:num>
  <w:num w:numId="14" w16cid:durableId="1265697868">
    <w:abstractNumId w:val="17"/>
  </w:num>
  <w:num w:numId="15" w16cid:durableId="620772474">
    <w:abstractNumId w:val="59"/>
  </w:num>
  <w:num w:numId="16" w16cid:durableId="1495413657">
    <w:abstractNumId w:val="42"/>
  </w:num>
  <w:num w:numId="17" w16cid:durableId="571892578">
    <w:abstractNumId w:val="48"/>
  </w:num>
  <w:num w:numId="18" w16cid:durableId="2032880516">
    <w:abstractNumId w:val="27"/>
  </w:num>
  <w:num w:numId="19" w16cid:durableId="878978709">
    <w:abstractNumId w:val="43"/>
  </w:num>
  <w:num w:numId="20" w16cid:durableId="470514970">
    <w:abstractNumId w:val="24"/>
  </w:num>
  <w:num w:numId="21" w16cid:durableId="2014257171">
    <w:abstractNumId w:val="38"/>
  </w:num>
  <w:num w:numId="22" w16cid:durableId="824931144">
    <w:abstractNumId w:val="47"/>
  </w:num>
  <w:num w:numId="23" w16cid:durableId="1368799984">
    <w:abstractNumId w:val="15"/>
  </w:num>
  <w:num w:numId="24" w16cid:durableId="514004803">
    <w:abstractNumId w:val="11"/>
  </w:num>
  <w:num w:numId="25" w16cid:durableId="832913813">
    <w:abstractNumId w:val="21"/>
  </w:num>
  <w:num w:numId="26" w16cid:durableId="860513671">
    <w:abstractNumId w:val="32"/>
  </w:num>
  <w:num w:numId="27" w16cid:durableId="604582268">
    <w:abstractNumId w:val="40"/>
  </w:num>
  <w:num w:numId="28" w16cid:durableId="1783765899">
    <w:abstractNumId w:val="9"/>
  </w:num>
  <w:num w:numId="29" w16cid:durableId="2085757023">
    <w:abstractNumId w:val="46"/>
  </w:num>
  <w:num w:numId="30" w16cid:durableId="1108351812">
    <w:abstractNumId w:val="13"/>
  </w:num>
  <w:num w:numId="31" w16cid:durableId="1025712373">
    <w:abstractNumId w:val="55"/>
  </w:num>
  <w:num w:numId="32" w16cid:durableId="1987466590">
    <w:abstractNumId w:val="34"/>
  </w:num>
  <w:num w:numId="33" w16cid:durableId="410279778">
    <w:abstractNumId w:val="8"/>
  </w:num>
  <w:num w:numId="34" w16cid:durableId="1242446319">
    <w:abstractNumId w:val="0"/>
  </w:num>
  <w:num w:numId="35" w16cid:durableId="1957564039">
    <w:abstractNumId w:val="51"/>
  </w:num>
  <w:num w:numId="36" w16cid:durableId="420610813">
    <w:abstractNumId w:val="61"/>
  </w:num>
  <w:num w:numId="37" w16cid:durableId="1198733830">
    <w:abstractNumId w:val="4"/>
  </w:num>
  <w:num w:numId="38" w16cid:durableId="1578906957">
    <w:abstractNumId w:val="35"/>
  </w:num>
  <w:num w:numId="39" w16cid:durableId="1091392425">
    <w:abstractNumId w:val="50"/>
  </w:num>
  <w:num w:numId="40" w16cid:durableId="822699164">
    <w:abstractNumId w:val="41"/>
  </w:num>
  <w:num w:numId="41" w16cid:durableId="281494490">
    <w:abstractNumId w:val="7"/>
  </w:num>
  <w:num w:numId="42" w16cid:durableId="1522741020">
    <w:abstractNumId w:val="12"/>
  </w:num>
  <w:num w:numId="43" w16cid:durableId="1294412082">
    <w:abstractNumId w:val="66"/>
  </w:num>
  <w:num w:numId="44" w16cid:durableId="1491167114">
    <w:abstractNumId w:val="5"/>
  </w:num>
  <w:num w:numId="45" w16cid:durableId="1513105288">
    <w:abstractNumId w:val="29"/>
  </w:num>
  <w:num w:numId="46" w16cid:durableId="1784425282">
    <w:abstractNumId w:val="30"/>
  </w:num>
  <w:num w:numId="47" w16cid:durableId="660548076">
    <w:abstractNumId w:val="39"/>
  </w:num>
  <w:num w:numId="48" w16cid:durableId="938024224">
    <w:abstractNumId w:val="14"/>
  </w:num>
  <w:num w:numId="49" w16cid:durableId="1404529239">
    <w:abstractNumId w:val="23"/>
  </w:num>
  <w:num w:numId="50" w16cid:durableId="1728259938">
    <w:abstractNumId w:val="19"/>
  </w:num>
  <w:num w:numId="51" w16cid:durableId="2115129272">
    <w:abstractNumId w:val="18"/>
  </w:num>
  <w:num w:numId="52" w16cid:durableId="1103189060">
    <w:abstractNumId w:val="22"/>
  </w:num>
  <w:num w:numId="53" w16cid:durableId="2090686078">
    <w:abstractNumId w:val="63"/>
  </w:num>
  <w:num w:numId="54" w16cid:durableId="340281751">
    <w:abstractNumId w:val="25"/>
  </w:num>
  <w:num w:numId="55" w16cid:durableId="1172598240">
    <w:abstractNumId w:val="53"/>
  </w:num>
  <w:num w:numId="56" w16cid:durableId="879702523">
    <w:abstractNumId w:val="52"/>
  </w:num>
  <w:num w:numId="57" w16cid:durableId="1363936617">
    <w:abstractNumId w:val="28"/>
  </w:num>
  <w:num w:numId="58" w16cid:durableId="306741169">
    <w:abstractNumId w:val="33"/>
  </w:num>
  <w:num w:numId="59" w16cid:durableId="734938609">
    <w:abstractNumId w:val="56"/>
  </w:num>
  <w:num w:numId="60" w16cid:durableId="1523740251">
    <w:abstractNumId w:val="3"/>
  </w:num>
  <w:num w:numId="61" w16cid:durableId="776754133">
    <w:abstractNumId w:val="6"/>
  </w:num>
  <w:num w:numId="62" w16cid:durableId="1506021481">
    <w:abstractNumId w:val="44"/>
  </w:num>
  <w:num w:numId="63" w16cid:durableId="2071072391">
    <w:abstractNumId w:val="65"/>
  </w:num>
  <w:num w:numId="64" w16cid:durableId="2060780756">
    <w:abstractNumId w:val="2"/>
  </w:num>
  <w:num w:numId="65" w16cid:durableId="112485951">
    <w:abstractNumId w:val="36"/>
  </w:num>
  <w:num w:numId="66" w16cid:durableId="706761654">
    <w:abstractNumId w:val="10"/>
  </w:num>
  <w:num w:numId="67" w16cid:durableId="1121340279">
    <w:abstractNumId w:val="37"/>
  </w:num>
  <w:num w:numId="68" w16cid:durableId="690760395">
    <w:abstractNumId w:val="45"/>
    <w:lvlOverride w:ilvl="0">
      <w:startOverride w:val="1"/>
    </w:lvlOverride>
  </w:num>
  <w:num w:numId="69" w16cid:durableId="51970580">
    <w:abstractNumId w:val="54"/>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zeen Shaikh">
    <w15:presenceInfo w15:providerId="AD" w15:userId="S::tazeens@packt.com::91ddc82f-792c-4645-8c56-8f22d0f89a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0E2C"/>
    <w:rsid w:val="00001E69"/>
    <w:rsid w:val="00005D8D"/>
    <w:rsid w:val="000107DC"/>
    <w:rsid w:val="000115C7"/>
    <w:rsid w:val="00012D6A"/>
    <w:rsid w:val="000135CF"/>
    <w:rsid w:val="000200F2"/>
    <w:rsid w:val="000217CD"/>
    <w:rsid w:val="00024C10"/>
    <w:rsid w:val="00025B45"/>
    <w:rsid w:val="00026FA3"/>
    <w:rsid w:val="00027E7F"/>
    <w:rsid w:val="000326E0"/>
    <w:rsid w:val="00032E2C"/>
    <w:rsid w:val="00034145"/>
    <w:rsid w:val="00034633"/>
    <w:rsid w:val="00035535"/>
    <w:rsid w:val="00035B71"/>
    <w:rsid w:val="000366C1"/>
    <w:rsid w:val="00037739"/>
    <w:rsid w:val="0004001A"/>
    <w:rsid w:val="00040091"/>
    <w:rsid w:val="00040470"/>
    <w:rsid w:val="00042F71"/>
    <w:rsid w:val="0004367E"/>
    <w:rsid w:val="0004373F"/>
    <w:rsid w:val="00047E69"/>
    <w:rsid w:val="00053B35"/>
    <w:rsid w:val="000566F9"/>
    <w:rsid w:val="0006153C"/>
    <w:rsid w:val="000616A2"/>
    <w:rsid w:val="0006743D"/>
    <w:rsid w:val="00073FFE"/>
    <w:rsid w:val="00074B86"/>
    <w:rsid w:val="000773BB"/>
    <w:rsid w:val="00081813"/>
    <w:rsid w:val="00083423"/>
    <w:rsid w:val="00085402"/>
    <w:rsid w:val="00085BCC"/>
    <w:rsid w:val="00086DB5"/>
    <w:rsid w:val="00087D73"/>
    <w:rsid w:val="00096223"/>
    <w:rsid w:val="00096551"/>
    <w:rsid w:val="00096978"/>
    <w:rsid w:val="00097AFE"/>
    <w:rsid w:val="000A036E"/>
    <w:rsid w:val="000A05B5"/>
    <w:rsid w:val="000A2B95"/>
    <w:rsid w:val="000A41B2"/>
    <w:rsid w:val="000A5D9D"/>
    <w:rsid w:val="000B6564"/>
    <w:rsid w:val="000B685F"/>
    <w:rsid w:val="000C0580"/>
    <w:rsid w:val="000C5F56"/>
    <w:rsid w:val="000D2270"/>
    <w:rsid w:val="000E06F3"/>
    <w:rsid w:val="000E393D"/>
    <w:rsid w:val="000F15DA"/>
    <w:rsid w:val="000F64BE"/>
    <w:rsid w:val="000F673A"/>
    <w:rsid w:val="00101EF9"/>
    <w:rsid w:val="00112D03"/>
    <w:rsid w:val="001148DA"/>
    <w:rsid w:val="00116728"/>
    <w:rsid w:val="00117022"/>
    <w:rsid w:val="00120843"/>
    <w:rsid w:val="0012271F"/>
    <w:rsid w:val="001236DF"/>
    <w:rsid w:val="00123A1A"/>
    <w:rsid w:val="00130A3D"/>
    <w:rsid w:val="00133807"/>
    <w:rsid w:val="00136CE9"/>
    <w:rsid w:val="0013790D"/>
    <w:rsid w:val="00137DFE"/>
    <w:rsid w:val="00142C58"/>
    <w:rsid w:val="001431F6"/>
    <w:rsid w:val="0014766B"/>
    <w:rsid w:val="00152F5E"/>
    <w:rsid w:val="0015751C"/>
    <w:rsid w:val="00161E75"/>
    <w:rsid w:val="00162EDB"/>
    <w:rsid w:val="0016475E"/>
    <w:rsid w:val="00167BF1"/>
    <w:rsid w:val="00171C73"/>
    <w:rsid w:val="00174DA7"/>
    <w:rsid w:val="001815D8"/>
    <w:rsid w:val="001817EE"/>
    <w:rsid w:val="00182078"/>
    <w:rsid w:val="0018212B"/>
    <w:rsid w:val="00186BCC"/>
    <w:rsid w:val="001908BE"/>
    <w:rsid w:val="00192283"/>
    <w:rsid w:val="001923ED"/>
    <w:rsid w:val="00195604"/>
    <w:rsid w:val="001A1EAA"/>
    <w:rsid w:val="001A25D6"/>
    <w:rsid w:val="001A2D02"/>
    <w:rsid w:val="001A3795"/>
    <w:rsid w:val="001A3AE4"/>
    <w:rsid w:val="001A5A30"/>
    <w:rsid w:val="001A646E"/>
    <w:rsid w:val="001A7E87"/>
    <w:rsid w:val="001B129B"/>
    <w:rsid w:val="001B1A8B"/>
    <w:rsid w:val="001B26D1"/>
    <w:rsid w:val="001B4D78"/>
    <w:rsid w:val="001B526C"/>
    <w:rsid w:val="001B52E0"/>
    <w:rsid w:val="001C4243"/>
    <w:rsid w:val="001C513F"/>
    <w:rsid w:val="001C7D07"/>
    <w:rsid w:val="001D789B"/>
    <w:rsid w:val="001D7D89"/>
    <w:rsid w:val="001E1E79"/>
    <w:rsid w:val="001E26FC"/>
    <w:rsid w:val="001E48A6"/>
    <w:rsid w:val="001F48EB"/>
    <w:rsid w:val="001F6D89"/>
    <w:rsid w:val="0020073A"/>
    <w:rsid w:val="00201B15"/>
    <w:rsid w:val="00202700"/>
    <w:rsid w:val="00202A02"/>
    <w:rsid w:val="00204BA3"/>
    <w:rsid w:val="00212253"/>
    <w:rsid w:val="00212E02"/>
    <w:rsid w:val="00216C01"/>
    <w:rsid w:val="00217116"/>
    <w:rsid w:val="00217A7E"/>
    <w:rsid w:val="00235DDE"/>
    <w:rsid w:val="00235ED9"/>
    <w:rsid w:val="00236A34"/>
    <w:rsid w:val="00237155"/>
    <w:rsid w:val="00243BE1"/>
    <w:rsid w:val="00243C56"/>
    <w:rsid w:val="00247316"/>
    <w:rsid w:val="00247BC4"/>
    <w:rsid w:val="002502A4"/>
    <w:rsid w:val="002504DF"/>
    <w:rsid w:val="0025053C"/>
    <w:rsid w:val="00251F34"/>
    <w:rsid w:val="00253027"/>
    <w:rsid w:val="00253271"/>
    <w:rsid w:val="00255912"/>
    <w:rsid w:val="00257E91"/>
    <w:rsid w:val="00263FA9"/>
    <w:rsid w:val="00265008"/>
    <w:rsid w:val="00270335"/>
    <w:rsid w:val="0027033E"/>
    <w:rsid w:val="00274408"/>
    <w:rsid w:val="002815F8"/>
    <w:rsid w:val="00283389"/>
    <w:rsid w:val="00283AA0"/>
    <w:rsid w:val="00285213"/>
    <w:rsid w:val="00290958"/>
    <w:rsid w:val="00294BB8"/>
    <w:rsid w:val="0029680C"/>
    <w:rsid w:val="002A17B7"/>
    <w:rsid w:val="002A33B4"/>
    <w:rsid w:val="002A7053"/>
    <w:rsid w:val="002B0CE9"/>
    <w:rsid w:val="002B25AE"/>
    <w:rsid w:val="002B3E85"/>
    <w:rsid w:val="002B4AFC"/>
    <w:rsid w:val="002B575F"/>
    <w:rsid w:val="002B59DA"/>
    <w:rsid w:val="002B63E4"/>
    <w:rsid w:val="002B666F"/>
    <w:rsid w:val="002C0BDC"/>
    <w:rsid w:val="002C65B1"/>
    <w:rsid w:val="002C6F07"/>
    <w:rsid w:val="002D0733"/>
    <w:rsid w:val="002D1248"/>
    <w:rsid w:val="002D3714"/>
    <w:rsid w:val="002D74F8"/>
    <w:rsid w:val="002E3269"/>
    <w:rsid w:val="002E5A56"/>
    <w:rsid w:val="002E6A1A"/>
    <w:rsid w:val="002E7DD9"/>
    <w:rsid w:val="002F05A3"/>
    <w:rsid w:val="002F0EEE"/>
    <w:rsid w:val="002F2F04"/>
    <w:rsid w:val="002F485F"/>
    <w:rsid w:val="002F569F"/>
    <w:rsid w:val="002F661E"/>
    <w:rsid w:val="002F6F33"/>
    <w:rsid w:val="00300E26"/>
    <w:rsid w:val="003011C7"/>
    <w:rsid w:val="00301B26"/>
    <w:rsid w:val="003039F5"/>
    <w:rsid w:val="00305D59"/>
    <w:rsid w:val="00310150"/>
    <w:rsid w:val="003111F6"/>
    <w:rsid w:val="003135E1"/>
    <w:rsid w:val="003165FF"/>
    <w:rsid w:val="00317B01"/>
    <w:rsid w:val="00321E66"/>
    <w:rsid w:val="00323262"/>
    <w:rsid w:val="00325F19"/>
    <w:rsid w:val="0032744A"/>
    <w:rsid w:val="00330F40"/>
    <w:rsid w:val="00331878"/>
    <w:rsid w:val="00335913"/>
    <w:rsid w:val="00335BAB"/>
    <w:rsid w:val="00335F8F"/>
    <w:rsid w:val="00336FF5"/>
    <w:rsid w:val="00337E13"/>
    <w:rsid w:val="003420C1"/>
    <w:rsid w:val="003429B5"/>
    <w:rsid w:val="00347C0C"/>
    <w:rsid w:val="00347F9F"/>
    <w:rsid w:val="0035062A"/>
    <w:rsid w:val="00350ADD"/>
    <w:rsid w:val="00350B68"/>
    <w:rsid w:val="003529F5"/>
    <w:rsid w:val="003534AD"/>
    <w:rsid w:val="00355C52"/>
    <w:rsid w:val="00355D56"/>
    <w:rsid w:val="00363135"/>
    <w:rsid w:val="00363E75"/>
    <w:rsid w:val="003714A4"/>
    <w:rsid w:val="0037311F"/>
    <w:rsid w:val="00373F3D"/>
    <w:rsid w:val="00373F79"/>
    <w:rsid w:val="003749D4"/>
    <w:rsid w:val="00376AD3"/>
    <w:rsid w:val="003807A1"/>
    <w:rsid w:val="00381221"/>
    <w:rsid w:val="00381C73"/>
    <w:rsid w:val="00381FE8"/>
    <w:rsid w:val="00383921"/>
    <w:rsid w:val="00386256"/>
    <w:rsid w:val="00393DA0"/>
    <w:rsid w:val="00393E9A"/>
    <w:rsid w:val="003A3189"/>
    <w:rsid w:val="003A7DDE"/>
    <w:rsid w:val="003B29D3"/>
    <w:rsid w:val="003B6E22"/>
    <w:rsid w:val="003C071E"/>
    <w:rsid w:val="003C3069"/>
    <w:rsid w:val="003C3243"/>
    <w:rsid w:val="003C3B9A"/>
    <w:rsid w:val="003C45C6"/>
    <w:rsid w:val="003C7431"/>
    <w:rsid w:val="003C7856"/>
    <w:rsid w:val="003C7D4E"/>
    <w:rsid w:val="003D0B96"/>
    <w:rsid w:val="003D2252"/>
    <w:rsid w:val="003D2972"/>
    <w:rsid w:val="003D3593"/>
    <w:rsid w:val="003D48F3"/>
    <w:rsid w:val="003D650E"/>
    <w:rsid w:val="003E2B39"/>
    <w:rsid w:val="003E551F"/>
    <w:rsid w:val="003F141A"/>
    <w:rsid w:val="003F2289"/>
    <w:rsid w:val="003F22B4"/>
    <w:rsid w:val="003F3A5F"/>
    <w:rsid w:val="004024BE"/>
    <w:rsid w:val="00405DC4"/>
    <w:rsid w:val="004072D5"/>
    <w:rsid w:val="0041196A"/>
    <w:rsid w:val="00412422"/>
    <w:rsid w:val="00413F90"/>
    <w:rsid w:val="00414905"/>
    <w:rsid w:val="00421A9B"/>
    <w:rsid w:val="0042450A"/>
    <w:rsid w:val="00424D0A"/>
    <w:rsid w:val="0042690E"/>
    <w:rsid w:val="0043035F"/>
    <w:rsid w:val="00435124"/>
    <w:rsid w:val="004415E0"/>
    <w:rsid w:val="00441E01"/>
    <w:rsid w:val="00445765"/>
    <w:rsid w:val="0044746D"/>
    <w:rsid w:val="004539D8"/>
    <w:rsid w:val="00457358"/>
    <w:rsid w:val="004575DB"/>
    <w:rsid w:val="00465792"/>
    <w:rsid w:val="004657F5"/>
    <w:rsid w:val="00467E8F"/>
    <w:rsid w:val="00472779"/>
    <w:rsid w:val="0047308D"/>
    <w:rsid w:val="0047584F"/>
    <w:rsid w:val="00480568"/>
    <w:rsid w:val="00483C6D"/>
    <w:rsid w:val="00486843"/>
    <w:rsid w:val="00486A59"/>
    <w:rsid w:val="004918BF"/>
    <w:rsid w:val="00496495"/>
    <w:rsid w:val="004A21BA"/>
    <w:rsid w:val="004A292E"/>
    <w:rsid w:val="004A329E"/>
    <w:rsid w:val="004A72C4"/>
    <w:rsid w:val="004B381E"/>
    <w:rsid w:val="004B6A0D"/>
    <w:rsid w:val="004B6D27"/>
    <w:rsid w:val="004C0374"/>
    <w:rsid w:val="004C117F"/>
    <w:rsid w:val="004C548B"/>
    <w:rsid w:val="004C79E5"/>
    <w:rsid w:val="004D2BBF"/>
    <w:rsid w:val="004D763D"/>
    <w:rsid w:val="004E0B2A"/>
    <w:rsid w:val="004E11BB"/>
    <w:rsid w:val="004E37B4"/>
    <w:rsid w:val="004E4099"/>
    <w:rsid w:val="004E673C"/>
    <w:rsid w:val="004F3E28"/>
    <w:rsid w:val="004F639D"/>
    <w:rsid w:val="00506084"/>
    <w:rsid w:val="005106EA"/>
    <w:rsid w:val="00511551"/>
    <w:rsid w:val="00514AD8"/>
    <w:rsid w:val="005152FB"/>
    <w:rsid w:val="0051705B"/>
    <w:rsid w:val="00520010"/>
    <w:rsid w:val="005233F6"/>
    <w:rsid w:val="00525A3C"/>
    <w:rsid w:val="00526D7C"/>
    <w:rsid w:val="00527396"/>
    <w:rsid w:val="00530D55"/>
    <w:rsid w:val="005320DE"/>
    <w:rsid w:val="00534F57"/>
    <w:rsid w:val="0053583B"/>
    <w:rsid w:val="00536FA6"/>
    <w:rsid w:val="0054320D"/>
    <w:rsid w:val="005437F6"/>
    <w:rsid w:val="00543D62"/>
    <w:rsid w:val="00547181"/>
    <w:rsid w:val="00550B98"/>
    <w:rsid w:val="00554C5F"/>
    <w:rsid w:val="00555D20"/>
    <w:rsid w:val="00562BDC"/>
    <w:rsid w:val="00565D13"/>
    <w:rsid w:val="00570370"/>
    <w:rsid w:val="005708F9"/>
    <w:rsid w:val="00571E1A"/>
    <w:rsid w:val="005721FD"/>
    <w:rsid w:val="00575BE9"/>
    <w:rsid w:val="0057759F"/>
    <w:rsid w:val="00591197"/>
    <w:rsid w:val="005939BE"/>
    <w:rsid w:val="00596436"/>
    <w:rsid w:val="0059718C"/>
    <w:rsid w:val="005A3718"/>
    <w:rsid w:val="005B1355"/>
    <w:rsid w:val="005B318C"/>
    <w:rsid w:val="005B36D5"/>
    <w:rsid w:val="005B508D"/>
    <w:rsid w:val="005C278E"/>
    <w:rsid w:val="005C53BB"/>
    <w:rsid w:val="005D0F95"/>
    <w:rsid w:val="005D413D"/>
    <w:rsid w:val="005D4318"/>
    <w:rsid w:val="005D5EFE"/>
    <w:rsid w:val="005E457D"/>
    <w:rsid w:val="005E73D2"/>
    <w:rsid w:val="005F3BB5"/>
    <w:rsid w:val="00600D2F"/>
    <w:rsid w:val="00602CD6"/>
    <w:rsid w:val="0060629A"/>
    <w:rsid w:val="00606815"/>
    <w:rsid w:val="00606D74"/>
    <w:rsid w:val="00606DB7"/>
    <w:rsid w:val="00612A9B"/>
    <w:rsid w:val="0061330D"/>
    <w:rsid w:val="00613BDE"/>
    <w:rsid w:val="00617C7A"/>
    <w:rsid w:val="00617E17"/>
    <w:rsid w:val="006225F0"/>
    <w:rsid w:val="00624A0A"/>
    <w:rsid w:val="00625700"/>
    <w:rsid w:val="00625848"/>
    <w:rsid w:val="00625932"/>
    <w:rsid w:val="00630104"/>
    <w:rsid w:val="00630D63"/>
    <w:rsid w:val="00631870"/>
    <w:rsid w:val="00634066"/>
    <w:rsid w:val="006342A9"/>
    <w:rsid w:val="0063490A"/>
    <w:rsid w:val="00635143"/>
    <w:rsid w:val="0063706D"/>
    <w:rsid w:val="00641D62"/>
    <w:rsid w:val="00643D81"/>
    <w:rsid w:val="00644BCC"/>
    <w:rsid w:val="00646090"/>
    <w:rsid w:val="00647D8E"/>
    <w:rsid w:val="00653E39"/>
    <w:rsid w:val="00654A1F"/>
    <w:rsid w:val="006564E9"/>
    <w:rsid w:val="0065711C"/>
    <w:rsid w:val="006613C5"/>
    <w:rsid w:val="00662665"/>
    <w:rsid w:val="00664308"/>
    <w:rsid w:val="00664730"/>
    <w:rsid w:val="006700C2"/>
    <w:rsid w:val="006739BB"/>
    <w:rsid w:val="00674B6F"/>
    <w:rsid w:val="00677540"/>
    <w:rsid w:val="0068317B"/>
    <w:rsid w:val="00683D19"/>
    <w:rsid w:val="00684EC2"/>
    <w:rsid w:val="00685A38"/>
    <w:rsid w:val="00687620"/>
    <w:rsid w:val="006957AE"/>
    <w:rsid w:val="0069767A"/>
    <w:rsid w:val="00697B94"/>
    <w:rsid w:val="006A245A"/>
    <w:rsid w:val="006A4676"/>
    <w:rsid w:val="006A574E"/>
    <w:rsid w:val="006B22E7"/>
    <w:rsid w:val="006B319D"/>
    <w:rsid w:val="006B3D51"/>
    <w:rsid w:val="006B5DA3"/>
    <w:rsid w:val="006B6C43"/>
    <w:rsid w:val="006C0B11"/>
    <w:rsid w:val="006C1C27"/>
    <w:rsid w:val="006C2B8D"/>
    <w:rsid w:val="006C6A32"/>
    <w:rsid w:val="006D055D"/>
    <w:rsid w:val="006D0FDB"/>
    <w:rsid w:val="006D15B1"/>
    <w:rsid w:val="006D5A9A"/>
    <w:rsid w:val="006E08DE"/>
    <w:rsid w:val="006E30F5"/>
    <w:rsid w:val="006E37FD"/>
    <w:rsid w:val="006E4A3B"/>
    <w:rsid w:val="006E6618"/>
    <w:rsid w:val="006E76F8"/>
    <w:rsid w:val="006F0D65"/>
    <w:rsid w:val="006F3486"/>
    <w:rsid w:val="006F4CC2"/>
    <w:rsid w:val="006F5980"/>
    <w:rsid w:val="006F7553"/>
    <w:rsid w:val="006F759A"/>
    <w:rsid w:val="00701C6F"/>
    <w:rsid w:val="007022D8"/>
    <w:rsid w:val="0071048C"/>
    <w:rsid w:val="00714E28"/>
    <w:rsid w:val="007153D7"/>
    <w:rsid w:val="00720DEA"/>
    <w:rsid w:val="0072495B"/>
    <w:rsid w:val="00724B96"/>
    <w:rsid w:val="00727917"/>
    <w:rsid w:val="00730456"/>
    <w:rsid w:val="00731328"/>
    <w:rsid w:val="00733365"/>
    <w:rsid w:val="00733A72"/>
    <w:rsid w:val="00733CC1"/>
    <w:rsid w:val="0073594E"/>
    <w:rsid w:val="007420A9"/>
    <w:rsid w:val="00750555"/>
    <w:rsid w:val="0075275E"/>
    <w:rsid w:val="00754619"/>
    <w:rsid w:val="007547B5"/>
    <w:rsid w:val="00757747"/>
    <w:rsid w:val="00757BA6"/>
    <w:rsid w:val="00760A21"/>
    <w:rsid w:val="00761D88"/>
    <w:rsid w:val="00764077"/>
    <w:rsid w:val="007650DC"/>
    <w:rsid w:val="0077136E"/>
    <w:rsid w:val="00771B8A"/>
    <w:rsid w:val="007805DA"/>
    <w:rsid w:val="00780C03"/>
    <w:rsid w:val="00782749"/>
    <w:rsid w:val="00782DF5"/>
    <w:rsid w:val="00783FFB"/>
    <w:rsid w:val="00784495"/>
    <w:rsid w:val="0078458D"/>
    <w:rsid w:val="0078535C"/>
    <w:rsid w:val="00792429"/>
    <w:rsid w:val="00792C51"/>
    <w:rsid w:val="00794157"/>
    <w:rsid w:val="00794167"/>
    <w:rsid w:val="007955A8"/>
    <w:rsid w:val="007965E6"/>
    <w:rsid w:val="007A1E29"/>
    <w:rsid w:val="007A21E6"/>
    <w:rsid w:val="007A2C96"/>
    <w:rsid w:val="007A3885"/>
    <w:rsid w:val="007A4F97"/>
    <w:rsid w:val="007A6AEA"/>
    <w:rsid w:val="007B1585"/>
    <w:rsid w:val="007B1964"/>
    <w:rsid w:val="007B3802"/>
    <w:rsid w:val="007B61E1"/>
    <w:rsid w:val="007B6C33"/>
    <w:rsid w:val="007C0BC6"/>
    <w:rsid w:val="007C2A98"/>
    <w:rsid w:val="007C53B8"/>
    <w:rsid w:val="007C6176"/>
    <w:rsid w:val="007C7E9A"/>
    <w:rsid w:val="007D03AA"/>
    <w:rsid w:val="007D1C4E"/>
    <w:rsid w:val="007D21C0"/>
    <w:rsid w:val="007D2B14"/>
    <w:rsid w:val="007E0967"/>
    <w:rsid w:val="007E1EA4"/>
    <w:rsid w:val="007E279C"/>
    <w:rsid w:val="007E4478"/>
    <w:rsid w:val="007E7FB2"/>
    <w:rsid w:val="007F0A21"/>
    <w:rsid w:val="007F44F8"/>
    <w:rsid w:val="00800F35"/>
    <w:rsid w:val="00805409"/>
    <w:rsid w:val="0080779A"/>
    <w:rsid w:val="008161D6"/>
    <w:rsid w:val="00816BCC"/>
    <w:rsid w:val="00817B60"/>
    <w:rsid w:val="00820AE2"/>
    <w:rsid w:val="00820E66"/>
    <w:rsid w:val="00821110"/>
    <w:rsid w:val="00824157"/>
    <w:rsid w:val="0083754A"/>
    <w:rsid w:val="00837C4C"/>
    <w:rsid w:val="00842735"/>
    <w:rsid w:val="00843F1B"/>
    <w:rsid w:val="00844DC2"/>
    <w:rsid w:val="00845B46"/>
    <w:rsid w:val="008464B4"/>
    <w:rsid w:val="00855AEC"/>
    <w:rsid w:val="00856BA9"/>
    <w:rsid w:val="00862408"/>
    <w:rsid w:val="00865D8B"/>
    <w:rsid w:val="00866295"/>
    <w:rsid w:val="00867121"/>
    <w:rsid w:val="00872442"/>
    <w:rsid w:val="00872611"/>
    <w:rsid w:val="008767B5"/>
    <w:rsid w:val="0088090C"/>
    <w:rsid w:val="00883E0D"/>
    <w:rsid w:val="0088615D"/>
    <w:rsid w:val="00887581"/>
    <w:rsid w:val="008902C5"/>
    <w:rsid w:val="0089201C"/>
    <w:rsid w:val="00894778"/>
    <w:rsid w:val="008A1C6C"/>
    <w:rsid w:val="008A1D80"/>
    <w:rsid w:val="008B2575"/>
    <w:rsid w:val="008B3898"/>
    <w:rsid w:val="008B3F35"/>
    <w:rsid w:val="008B68E9"/>
    <w:rsid w:val="008B71DB"/>
    <w:rsid w:val="008C53B2"/>
    <w:rsid w:val="008C5FA2"/>
    <w:rsid w:val="008C7574"/>
    <w:rsid w:val="008D0B73"/>
    <w:rsid w:val="008D2259"/>
    <w:rsid w:val="008D3B03"/>
    <w:rsid w:val="008D416E"/>
    <w:rsid w:val="008E0045"/>
    <w:rsid w:val="008E17B0"/>
    <w:rsid w:val="008E22DA"/>
    <w:rsid w:val="008E3D11"/>
    <w:rsid w:val="008E5B6C"/>
    <w:rsid w:val="008E7A3D"/>
    <w:rsid w:val="008F1B85"/>
    <w:rsid w:val="008F5F74"/>
    <w:rsid w:val="008F7FC4"/>
    <w:rsid w:val="00900BBB"/>
    <w:rsid w:val="0090482A"/>
    <w:rsid w:val="00904ABE"/>
    <w:rsid w:val="00907CF9"/>
    <w:rsid w:val="0091017C"/>
    <w:rsid w:val="00911D3B"/>
    <w:rsid w:val="0091371B"/>
    <w:rsid w:val="00914A18"/>
    <w:rsid w:val="00916A15"/>
    <w:rsid w:val="009258DE"/>
    <w:rsid w:val="00933F1C"/>
    <w:rsid w:val="0093496F"/>
    <w:rsid w:val="009369A2"/>
    <w:rsid w:val="00936CE7"/>
    <w:rsid w:val="00937A46"/>
    <w:rsid w:val="00940E1A"/>
    <w:rsid w:val="00956561"/>
    <w:rsid w:val="00961621"/>
    <w:rsid w:val="00963634"/>
    <w:rsid w:val="00963759"/>
    <w:rsid w:val="009641BB"/>
    <w:rsid w:val="009654D2"/>
    <w:rsid w:val="00966EE6"/>
    <w:rsid w:val="00967DCC"/>
    <w:rsid w:val="0097064C"/>
    <w:rsid w:val="00971944"/>
    <w:rsid w:val="00972507"/>
    <w:rsid w:val="009769D6"/>
    <w:rsid w:val="0098089A"/>
    <w:rsid w:val="00980F8F"/>
    <w:rsid w:val="00984785"/>
    <w:rsid w:val="00993744"/>
    <w:rsid w:val="009973BD"/>
    <w:rsid w:val="009A1AEA"/>
    <w:rsid w:val="009A1F49"/>
    <w:rsid w:val="009B27E3"/>
    <w:rsid w:val="009C0637"/>
    <w:rsid w:val="009C11EA"/>
    <w:rsid w:val="009C201B"/>
    <w:rsid w:val="009C60C9"/>
    <w:rsid w:val="009C71AC"/>
    <w:rsid w:val="009C7C28"/>
    <w:rsid w:val="009D0A6B"/>
    <w:rsid w:val="009D2A5C"/>
    <w:rsid w:val="009E10C6"/>
    <w:rsid w:val="009E211B"/>
    <w:rsid w:val="009F5578"/>
    <w:rsid w:val="009F5D60"/>
    <w:rsid w:val="009F6D56"/>
    <w:rsid w:val="009F7A49"/>
    <w:rsid w:val="00A00EE4"/>
    <w:rsid w:val="00A02C83"/>
    <w:rsid w:val="00A05EDA"/>
    <w:rsid w:val="00A075B7"/>
    <w:rsid w:val="00A10143"/>
    <w:rsid w:val="00A10D2C"/>
    <w:rsid w:val="00A117FC"/>
    <w:rsid w:val="00A14F90"/>
    <w:rsid w:val="00A169C4"/>
    <w:rsid w:val="00A21C9A"/>
    <w:rsid w:val="00A21EB5"/>
    <w:rsid w:val="00A24DA3"/>
    <w:rsid w:val="00A301BF"/>
    <w:rsid w:val="00A30301"/>
    <w:rsid w:val="00A31472"/>
    <w:rsid w:val="00A42540"/>
    <w:rsid w:val="00A45D9E"/>
    <w:rsid w:val="00A51F4B"/>
    <w:rsid w:val="00A520A2"/>
    <w:rsid w:val="00A545BB"/>
    <w:rsid w:val="00A5469C"/>
    <w:rsid w:val="00A55F8D"/>
    <w:rsid w:val="00A61126"/>
    <w:rsid w:val="00A617F7"/>
    <w:rsid w:val="00A630F5"/>
    <w:rsid w:val="00A63646"/>
    <w:rsid w:val="00A6433C"/>
    <w:rsid w:val="00A66F59"/>
    <w:rsid w:val="00A73C85"/>
    <w:rsid w:val="00A73DBA"/>
    <w:rsid w:val="00A76B68"/>
    <w:rsid w:val="00A77789"/>
    <w:rsid w:val="00A80458"/>
    <w:rsid w:val="00A81E13"/>
    <w:rsid w:val="00A833A5"/>
    <w:rsid w:val="00A85D68"/>
    <w:rsid w:val="00A91442"/>
    <w:rsid w:val="00A92363"/>
    <w:rsid w:val="00A94AAE"/>
    <w:rsid w:val="00A95A68"/>
    <w:rsid w:val="00A96D9B"/>
    <w:rsid w:val="00AA0DC2"/>
    <w:rsid w:val="00AA1BDD"/>
    <w:rsid w:val="00AA3711"/>
    <w:rsid w:val="00AA65F2"/>
    <w:rsid w:val="00AB0293"/>
    <w:rsid w:val="00AB0705"/>
    <w:rsid w:val="00AB6F52"/>
    <w:rsid w:val="00AB7AB9"/>
    <w:rsid w:val="00AC0996"/>
    <w:rsid w:val="00AC1975"/>
    <w:rsid w:val="00AC7294"/>
    <w:rsid w:val="00AD3399"/>
    <w:rsid w:val="00AD7949"/>
    <w:rsid w:val="00AE2308"/>
    <w:rsid w:val="00AE554B"/>
    <w:rsid w:val="00AE638B"/>
    <w:rsid w:val="00AF0EC0"/>
    <w:rsid w:val="00AF2013"/>
    <w:rsid w:val="00AF4993"/>
    <w:rsid w:val="00B12366"/>
    <w:rsid w:val="00B12CF7"/>
    <w:rsid w:val="00B14E01"/>
    <w:rsid w:val="00B20E88"/>
    <w:rsid w:val="00B21BA0"/>
    <w:rsid w:val="00B3113B"/>
    <w:rsid w:val="00B3128B"/>
    <w:rsid w:val="00B32A2A"/>
    <w:rsid w:val="00B34934"/>
    <w:rsid w:val="00B34EF5"/>
    <w:rsid w:val="00B450E9"/>
    <w:rsid w:val="00B4710B"/>
    <w:rsid w:val="00B60C1B"/>
    <w:rsid w:val="00B62217"/>
    <w:rsid w:val="00B70CCA"/>
    <w:rsid w:val="00B71BAF"/>
    <w:rsid w:val="00B721B5"/>
    <w:rsid w:val="00B72559"/>
    <w:rsid w:val="00B72BF0"/>
    <w:rsid w:val="00B73A65"/>
    <w:rsid w:val="00B754A5"/>
    <w:rsid w:val="00B83C2F"/>
    <w:rsid w:val="00B854B4"/>
    <w:rsid w:val="00B87C76"/>
    <w:rsid w:val="00BA17CD"/>
    <w:rsid w:val="00BA4ACB"/>
    <w:rsid w:val="00BA7F42"/>
    <w:rsid w:val="00BB12A8"/>
    <w:rsid w:val="00BB155C"/>
    <w:rsid w:val="00BB17C4"/>
    <w:rsid w:val="00BB667E"/>
    <w:rsid w:val="00BC5C2A"/>
    <w:rsid w:val="00BD0C70"/>
    <w:rsid w:val="00BD638E"/>
    <w:rsid w:val="00BE4442"/>
    <w:rsid w:val="00BE53ED"/>
    <w:rsid w:val="00BE618C"/>
    <w:rsid w:val="00BE6D10"/>
    <w:rsid w:val="00BE6F2F"/>
    <w:rsid w:val="00BF323B"/>
    <w:rsid w:val="00BF5F3E"/>
    <w:rsid w:val="00C00865"/>
    <w:rsid w:val="00C00E92"/>
    <w:rsid w:val="00C02F07"/>
    <w:rsid w:val="00C0679C"/>
    <w:rsid w:val="00C124C6"/>
    <w:rsid w:val="00C209D9"/>
    <w:rsid w:val="00C252BD"/>
    <w:rsid w:val="00C274D3"/>
    <w:rsid w:val="00C27B1E"/>
    <w:rsid w:val="00C33227"/>
    <w:rsid w:val="00C33BBE"/>
    <w:rsid w:val="00C352BC"/>
    <w:rsid w:val="00C4700F"/>
    <w:rsid w:val="00C514EB"/>
    <w:rsid w:val="00C525A1"/>
    <w:rsid w:val="00C5317F"/>
    <w:rsid w:val="00C572B1"/>
    <w:rsid w:val="00C71D47"/>
    <w:rsid w:val="00C7685F"/>
    <w:rsid w:val="00C821BA"/>
    <w:rsid w:val="00C822CB"/>
    <w:rsid w:val="00C83195"/>
    <w:rsid w:val="00C83EF8"/>
    <w:rsid w:val="00C873A3"/>
    <w:rsid w:val="00C877F6"/>
    <w:rsid w:val="00C905AC"/>
    <w:rsid w:val="00C938BF"/>
    <w:rsid w:val="00C95BEE"/>
    <w:rsid w:val="00C96C10"/>
    <w:rsid w:val="00CA05AA"/>
    <w:rsid w:val="00CA1874"/>
    <w:rsid w:val="00CA2848"/>
    <w:rsid w:val="00CA3114"/>
    <w:rsid w:val="00CA6204"/>
    <w:rsid w:val="00CA6394"/>
    <w:rsid w:val="00CB36FA"/>
    <w:rsid w:val="00CB75DA"/>
    <w:rsid w:val="00CC068F"/>
    <w:rsid w:val="00CC4651"/>
    <w:rsid w:val="00CC53DA"/>
    <w:rsid w:val="00CC57E8"/>
    <w:rsid w:val="00CC5C6F"/>
    <w:rsid w:val="00CC7708"/>
    <w:rsid w:val="00CD013A"/>
    <w:rsid w:val="00CD116D"/>
    <w:rsid w:val="00CD2D28"/>
    <w:rsid w:val="00CD5A41"/>
    <w:rsid w:val="00CD7433"/>
    <w:rsid w:val="00CE0336"/>
    <w:rsid w:val="00CE12BB"/>
    <w:rsid w:val="00CE16EC"/>
    <w:rsid w:val="00CE202F"/>
    <w:rsid w:val="00CE45C9"/>
    <w:rsid w:val="00CE4BBB"/>
    <w:rsid w:val="00CE7CF8"/>
    <w:rsid w:val="00CF3CFC"/>
    <w:rsid w:val="00CF434D"/>
    <w:rsid w:val="00CF555B"/>
    <w:rsid w:val="00CF6B32"/>
    <w:rsid w:val="00D07484"/>
    <w:rsid w:val="00D1174D"/>
    <w:rsid w:val="00D26F49"/>
    <w:rsid w:val="00D30166"/>
    <w:rsid w:val="00D3273F"/>
    <w:rsid w:val="00D3683D"/>
    <w:rsid w:val="00D40838"/>
    <w:rsid w:val="00D4232C"/>
    <w:rsid w:val="00D44764"/>
    <w:rsid w:val="00D469DC"/>
    <w:rsid w:val="00D527DE"/>
    <w:rsid w:val="00D529B8"/>
    <w:rsid w:val="00D5505B"/>
    <w:rsid w:val="00D56B7D"/>
    <w:rsid w:val="00D61752"/>
    <w:rsid w:val="00D62D2A"/>
    <w:rsid w:val="00D647C8"/>
    <w:rsid w:val="00D651AC"/>
    <w:rsid w:val="00D70B70"/>
    <w:rsid w:val="00D71274"/>
    <w:rsid w:val="00D71D24"/>
    <w:rsid w:val="00D721FC"/>
    <w:rsid w:val="00D72237"/>
    <w:rsid w:val="00D74D5E"/>
    <w:rsid w:val="00D776B2"/>
    <w:rsid w:val="00D77850"/>
    <w:rsid w:val="00D812D4"/>
    <w:rsid w:val="00D8525D"/>
    <w:rsid w:val="00D90262"/>
    <w:rsid w:val="00DA0482"/>
    <w:rsid w:val="00DA5231"/>
    <w:rsid w:val="00DA5EB3"/>
    <w:rsid w:val="00DA6106"/>
    <w:rsid w:val="00DA7ACC"/>
    <w:rsid w:val="00DB0C69"/>
    <w:rsid w:val="00DB225B"/>
    <w:rsid w:val="00DB4541"/>
    <w:rsid w:val="00DB66E3"/>
    <w:rsid w:val="00DC27FC"/>
    <w:rsid w:val="00DC7035"/>
    <w:rsid w:val="00DC7255"/>
    <w:rsid w:val="00DC779B"/>
    <w:rsid w:val="00DC7EB5"/>
    <w:rsid w:val="00DD0AA1"/>
    <w:rsid w:val="00DD4299"/>
    <w:rsid w:val="00DD51A0"/>
    <w:rsid w:val="00DD5402"/>
    <w:rsid w:val="00DD5FC6"/>
    <w:rsid w:val="00DD6166"/>
    <w:rsid w:val="00DD712E"/>
    <w:rsid w:val="00DD7493"/>
    <w:rsid w:val="00DE0CCA"/>
    <w:rsid w:val="00DE40B7"/>
    <w:rsid w:val="00DE4CC1"/>
    <w:rsid w:val="00DE5F48"/>
    <w:rsid w:val="00DF005D"/>
    <w:rsid w:val="00DF0471"/>
    <w:rsid w:val="00DF14FD"/>
    <w:rsid w:val="00DF160E"/>
    <w:rsid w:val="00DF318D"/>
    <w:rsid w:val="00DF36FE"/>
    <w:rsid w:val="00DF7C90"/>
    <w:rsid w:val="00E03EAA"/>
    <w:rsid w:val="00E0574B"/>
    <w:rsid w:val="00E16C2C"/>
    <w:rsid w:val="00E20017"/>
    <w:rsid w:val="00E230ED"/>
    <w:rsid w:val="00E24FDA"/>
    <w:rsid w:val="00E25775"/>
    <w:rsid w:val="00E2635C"/>
    <w:rsid w:val="00E31170"/>
    <w:rsid w:val="00E32E2E"/>
    <w:rsid w:val="00E3644A"/>
    <w:rsid w:val="00E37EB9"/>
    <w:rsid w:val="00E41AA5"/>
    <w:rsid w:val="00E42EEC"/>
    <w:rsid w:val="00E43F2F"/>
    <w:rsid w:val="00E50E91"/>
    <w:rsid w:val="00E55193"/>
    <w:rsid w:val="00E55648"/>
    <w:rsid w:val="00E631EA"/>
    <w:rsid w:val="00E6443F"/>
    <w:rsid w:val="00E65418"/>
    <w:rsid w:val="00E664A0"/>
    <w:rsid w:val="00E710F2"/>
    <w:rsid w:val="00E7659C"/>
    <w:rsid w:val="00E7700D"/>
    <w:rsid w:val="00E77425"/>
    <w:rsid w:val="00E81456"/>
    <w:rsid w:val="00E83B01"/>
    <w:rsid w:val="00E86A8F"/>
    <w:rsid w:val="00E90E41"/>
    <w:rsid w:val="00E919B6"/>
    <w:rsid w:val="00E95A88"/>
    <w:rsid w:val="00EA0095"/>
    <w:rsid w:val="00EA1DEA"/>
    <w:rsid w:val="00EA6A78"/>
    <w:rsid w:val="00EA6FB4"/>
    <w:rsid w:val="00EA7909"/>
    <w:rsid w:val="00EB0283"/>
    <w:rsid w:val="00EB33A2"/>
    <w:rsid w:val="00EB3CD0"/>
    <w:rsid w:val="00EC3E06"/>
    <w:rsid w:val="00EC3FCE"/>
    <w:rsid w:val="00EC65A5"/>
    <w:rsid w:val="00EC6A30"/>
    <w:rsid w:val="00ED342A"/>
    <w:rsid w:val="00ED3F02"/>
    <w:rsid w:val="00ED4702"/>
    <w:rsid w:val="00EE035F"/>
    <w:rsid w:val="00EE10C4"/>
    <w:rsid w:val="00EF237D"/>
    <w:rsid w:val="00EF7B04"/>
    <w:rsid w:val="00F01CFF"/>
    <w:rsid w:val="00F0288A"/>
    <w:rsid w:val="00F02B07"/>
    <w:rsid w:val="00F04413"/>
    <w:rsid w:val="00F217DC"/>
    <w:rsid w:val="00F26228"/>
    <w:rsid w:val="00F26EC4"/>
    <w:rsid w:val="00F3255A"/>
    <w:rsid w:val="00F3558A"/>
    <w:rsid w:val="00F35C0A"/>
    <w:rsid w:val="00F42744"/>
    <w:rsid w:val="00F450FE"/>
    <w:rsid w:val="00F454A8"/>
    <w:rsid w:val="00F504F1"/>
    <w:rsid w:val="00F520C9"/>
    <w:rsid w:val="00F543EA"/>
    <w:rsid w:val="00F57CD0"/>
    <w:rsid w:val="00F60B8C"/>
    <w:rsid w:val="00F6259D"/>
    <w:rsid w:val="00F66887"/>
    <w:rsid w:val="00F82709"/>
    <w:rsid w:val="00F82F25"/>
    <w:rsid w:val="00F8327D"/>
    <w:rsid w:val="00F83A5A"/>
    <w:rsid w:val="00F869ED"/>
    <w:rsid w:val="00F87A74"/>
    <w:rsid w:val="00F9305F"/>
    <w:rsid w:val="00F961D2"/>
    <w:rsid w:val="00FA049C"/>
    <w:rsid w:val="00FA0971"/>
    <w:rsid w:val="00FA34DE"/>
    <w:rsid w:val="00FA384C"/>
    <w:rsid w:val="00FA47C2"/>
    <w:rsid w:val="00FA52FB"/>
    <w:rsid w:val="00FA62A6"/>
    <w:rsid w:val="00FA63E6"/>
    <w:rsid w:val="00FA65C7"/>
    <w:rsid w:val="00FB23D4"/>
    <w:rsid w:val="00FC20EC"/>
    <w:rsid w:val="00FC2E7E"/>
    <w:rsid w:val="00FC67C3"/>
    <w:rsid w:val="00FD1196"/>
    <w:rsid w:val="00FD3BD8"/>
    <w:rsid w:val="00FD4537"/>
    <w:rsid w:val="00FD7FE1"/>
    <w:rsid w:val="00FF0C65"/>
    <w:rsid w:val="00FF1AD3"/>
    <w:rsid w:val="00FF1DF3"/>
    <w:rsid w:val="00FF21BB"/>
    <w:rsid w:val="00FF298B"/>
    <w:rsid w:val="00FF4651"/>
    <w:rsid w:val="00FF50CB"/>
    <w:rsid w:val="220381DB"/>
    <w:rsid w:val="2C093623"/>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5711C"/>
    <w:pPr>
      <w:spacing w:line="256" w:lineRule="auto"/>
    </w:pPr>
    <w:rPr>
      <w:lang w:val="en-US"/>
    </w:rPr>
  </w:style>
  <w:style w:type="paragraph" w:styleId="Heading1">
    <w:name w:val="heading 1"/>
    <w:basedOn w:val="Normal"/>
    <w:next w:val="Normal"/>
    <w:link w:val="Heading1Char"/>
    <w:uiPriority w:val="9"/>
    <w:rsid w:val="0065711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5711C"/>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5711C"/>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5711C"/>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5711C"/>
    <w:pPr>
      <w:keepNext/>
      <w:keepLines/>
      <w:spacing w:before="240" w:after="80" w:line="259" w:lineRule="auto"/>
      <w:outlineLvl w:val="4"/>
    </w:pPr>
    <w:rPr>
      <w:sz w:val="20"/>
    </w:rPr>
  </w:style>
  <w:style w:type="paragraph" w:styleId="Heading6">
    <w:name w:val="heading 6"/>
    <w:basedOn w:val="Heading5"/>
    <w:next w:val="Normal"/>
    <w:link w:val="Heading6Char"/>
    <w:rsid w:val="0065711C"/>
    <w:pPr>
      <w:spacing w:before="120" w:after="240"/>
      <w:outlineLvl w:val="5"/>
    </w:pPr>
  </w:style>
  <w:style w:type="paragraph" w:styleId="Heading7">
    <w:name w:val="heading 7"/>
    <w:basedOn w:val="Normal"/>
    <w:next w:val="Normal"/>
    <w:link w:val="Heading7Char"/>
    <w:uiPriority w:val="9"/>
    <w:unhideWhenUsed/>
    <w:rsid w:val="0065711C"/>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5711C"/>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5711C"/>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571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711C"/>
  </w:style>
  <w:style w:type="character" w:customStyle="1" w:styleId="Heading1Char">
    <w:name w:val="Heading 1 Char"/>
    <w:basedOn w:val="DefaultParagraphFont"/>
    <w:link w:val="Heading1"/>
    <w:uiPriority w:val="9"/>
    <w:rsid w:val="0065711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5711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5711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5711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5711C"/>
    <w:rPr>
      <w:sz w:val="20"/>
      <w:lang w:val="en-US"/>
    </w:rPr>
  </w:style>
  <w:style w:type="character" w:customStyle="1" w:styleId="Heading6Char">
    <w:name w:val="Heading 6 Char"/>
    <w:basedOn w:val="DefaultParagraphFont"/>
    <w:link w:val="Heading6"/>
    <w:rsid w:val="0065711C"/>
    <w:rPr>
      <w:sz w:val="20"/>
      <w:lang w:val="en-US"/>
    </w:rPr>
  </w:style>
  <w:style w:type="character" w:customStyle="1" w:styleId="Heading7Char">
    <w:name w:val="Heading 7 Char"/>
    <w:basedOn w:val="DefaultParagraphFont"/>
    <w:link w:val="Heading7"/>
    <w:uiPriority w:val="9"/>
    <w:rsid w:val="0065711C"/>
    <w:rPr>
      <w:rFonts w:eastAsiaTheme="majorEastAsia" w:cstheme="majorBidi"/>
      <w:iCs/>
      <w:sz w:val="24"/>
      <w:lang w:val="en-US"/>
    </w:rPr>
  </w:style>
  <w:style w:type="character" w:customStyle="1" w:styleId="Heading8Char">
    <w:name w:val="Heading 8 Char"/>
    <w:basedOn w:val="DefaultParagraphFont"/>
    <w:link w:val="Heading8"/>
    <w:uiPriority w:val="9"/>
    <w:rsid w:val="0065711C"/>
    <w:rPr>
      <w:rFonts w:eastAsiaTheme="majorEastAsia" w:cstheme="majorBidi"/>
      <w:szCs w:val="21"/>
      <w:lang w:val="en-US"/>
    </w:rPr>
  </w:style>
  <w:style w:type="character" w:customStyle="1" w:styleId="Heading9Char">
    <w:name w:val="Heading 9 Char"/>
    <w:basedOn w:val="DefaultParagraphFont"/>
    <w:link w:val="Heading9"/>
    <w:uiPriority w:val="9"/>
    <w:semiHidden/>
    <w:rsid w:val="0065711C"/>
    <w:rPr>
      <w:rFonts w:asciiTheme="majorHAnsi" w:eastAsiaTheme="majorEastAsia" w:hAnsiTheme="majorHAnsi" w:cstheme="majorBidi"/>
      <w:i/>
      <w:iCs/>
      <w:sz w:val="21"/>
      <w:szCs w:val="21"/>
      <w:lang w:val="en-US"/>
    </w:rPr>
  </w:style>
  <w:style w:type="character" w:customStyle="1" w:styleId="P-Bold">
    <w:name w:val="P - Bold"/>
    <w:uiPriority w:val="1"/>
    <w:qFormat/>
    <w:rsid w:val="0065711C"/>
    <w:rPr>
      <w:rFonts w:ascii="Arial" w:hAnsi="Arial"/>
      <w:b/>
      <w:sz w:val="22"/>
      <w:bdr w:val="none" w:sz="0" w:space="0" w:color="auto"/>
      <w:shd w:val="clear" w:color="auto" w:fill="73FDD6"/>
    </w:rPr>
  </w:style>
  <w:style w:type="paragraph" w:customStyle="1" w:styleId="P-Callout">
    <w:name w:val="P - Callout"/>
    <w:basedOn w:val="Normal"/>
    <w:next w:val="Normal"/>
    <w:qFormat/>
    <w:rsid w:val="0065711C"/>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5711C"/>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5711C"/>
    <w:pPr>
      <w:numPr>
        <w:numId w:val="2"/>
      </w:numPr>
      <w:spacing w:before="160" w:line="300" w:lineRule="auto"/>
    </w:pPr>
    <w:rPr>
      <w:rFonts w:eastAsia="Arial"/>
      <w:lang w:val="en"/>
    </w:rPr>
  </w:style>
  <w:style w:type="paragraph" w:customStyle="1" w:styleId="L-Bullets">
    <w:name w:val="L - Bullets"/>
    <w:basedOn w:val="Normal"/>
    <w:qFormat/>
    <w:rsid w:val="0065711C"/>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5711C"/>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5711C"/>
    <w:rPr>
      <w:rFonts w:ascii="Arial" w:hAnsi="Arial"/>
      <w:i/>
      <w:color w:val="auto"/>
      <w:sz w:val="22"/>
      <w:bdr w:val="none" w:sz="0" w:space="0" w:color="auto"/>
      <w:shd w:val="clear" w:color="auto" w:fill="FFFC00"/>
    </w:rPr>
  </w:style>
  <w:style w:type="character" w:customStyle="1" w:styleId="P-Code">
    <w:name w:val="P - Code"/>
    <w:uiPriority w:val="1"/>
    <w:qFormat/>
    <w:rsid w:val="0065711C"/>
    <w:rPr>
      <w:rFonts w:ascii="Courier" w:hAnsi="Courier"/>
      <w:sz w:val="22"/>
      <w:bdr w:val="none" w:sz="0" w:space="0" w:color="auto"/>
      <w:shd w:val="clear" w:color="auto" w:fill="D5FC79"/>
    </w:rPr>
  </w:style>
  <w:style w:type="paragraph" w:customStyle="1" w:styleId="H1-Section">
    <w:name w:val="H1 - Section"/>
    <w:basedOn w:val="Heading1"/>
    <w:next w:val="Normal"/>
    <w:qFormat/>
    <w:rsid w:val="0065711C"/>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5711C"/>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5711C"/>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5711C"/>
    <w:pPr>
      <w:spacing w:before="120" w:after="120" w:line="259" w:lineRule="auto"/>
    </w:pPr>
    <w:rPr>
      <w:rFonts w:eastAsia="Arial"/>
      <w:lang w:val="en"/>
    </w:rPr>
  </w:style>
  <w:style w:type="paragraph" w:customStyle="1" w:styleId="H3-Subheading">
    <w:name w:val="H3 - Subheading"/>
    <w:basedOn w:val="Heading3"/>
    <w:next w:val="Normal"/>
    <w:qFormat/>
    <w:rsid w:val="0065711C"/>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5711C"/>
    <w:pPr>
      <w:spacing w:before="120" w:after="240"/>
      <w:jc w:val="center"/>
    </w:pPr>
    <w:rPr>
      <w:rFonts w:eastAsia="Arial"/>
      <w:b/>
      <w:color w:val="FF0000"/>
      <w:sz w:val="20"/>
      <w:lang w:val="en"/>
    </w:rPr>
  </w:style>
  <w:style w:type="paragraph" w:customStyle="1" w:styleId="SC-Heading">
    <w:name w:val="SC - Heading"/>
    <w:next w:val="H1-Section"/>
    <w:qFormat/>
    <w:rsid w:val="0065711C"/>
    <w:pPr>
      <w:spacing w:before="240" w:after="240"/>
    </w:pPr>
    <w:rPr>
      <w:rFonts w:eastAsiaTheme="majorEastAsia" w:cstheme="majorBidi"/>
      <w:b/>
      <w:iCs/>
      <w:color w:val="FF0000"/>
      <w:sz w:val="24"/>
      <w:lang w:val="en"/>
    </w:rPr>
  </w:style>
  <w:style w:type="paragraph" w:customStyle="1" w:styleId="SC-Link">
    <w:name w:val="SC - Link"/>
    <w:qFormat/>
    <w:rsid w:val="0065711C"/>
    <w:pPr>
      <w:spacing w:before="200" w:after="240"/>
    </w:pPr>
    <w:rPr>
      <w:rFonts w:eastAsiaTheme="majorEastAsia" w:cstheme="majorBidi"/>
      <w:b/>
      <w:color w:val="00B050"/>
      <w:szCs w:val="21"/>
      <w:lang w:val="en"/>
    </w:rPr>
  </w:style>
  <w:style w:type="paragraph" w:customStyle="1" w:styleId="P-Source">
    <w:name w:val="P - Source"/>
    <w:qFormat/>
    <w:rsid w:val="0065711C"/>
    <w:pPr>
      <w:shd w:val="solid" w:color="auto" w:fill="auto"/>
    </w:pPr>
    <w:rPr>
      <w:rFonts w:ascii="Courier" w:eastAsia="Arial" w:hAnsi="Courier" w:cs="Consolas"/>
      <w:szCs w:val="21"/>
      <w:lang w:val="en"/>
    </w:rPr>
  </w:style>
  <w:style w:type="paragraph" w:customStyle="1" w:styleId="L-Regular">
    <w:name w:val="L - Regular"/>
    <w:basedOn w:val="L-Numbers"/>
    <w:qFormat/>
    <w:rsid w:val="0065711C"/>
    <w:pPr>
      <w:numPr>
        <w:numId w:val="0"/>
      </w:numPr>
      <w:ind w:left="720"/>
    </w:pPr>
  </w:style>
  <w:style w:type="paragraph" w:customStyle="1" w:styleId="L-Source">
    <w:name w:val="L - Source"/>
    <w:basedOn w:val="P-Source"/>
    <w:rsid w:val="0065711C"/>
    <w:pPr>
      <w:shd w:val="pct50" w:color="D9E2F3" w:themeColor="accent1" w:themeTint="33" w:fill="auto"/>
      <w:ind w:left="720"/>
    </w:pPr>
  </w:style>
  <w:style w:type="table" w:styleId="TableGrid">
    <w:name w:val="Table Grid"/>
    <w:basedOn w:val="TableNormal"/>
    <w:uiPriority w:val="39"/>
    <w:rsid w:val="0065711C"/>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5711C"/>
    <w:rPr>
      <w:rFonts w:ascii="Courier" w:hAnsi="Courier"/>
      <w:b/>
      <w:bdr w:val="none" w:sz="0" w:space="0" w:color="auto"/>
      <w:shd w:val="clear" w:color="auto" w:fill="F4D3D2"/>
    </w:rPr>
  </w:style>
  <w:style w:type="paragraph" w:customStyle="1" w:styleId="SC-Source">
    <w:name w:val="SC - Source"/>
    <w:basedOn w:val="P-Source"/>
    <w:qFormat/>
    <w:rsid w:val="0065711C"/>
    <w:pPr>
      <w:shd w:val="pct50" w:color="D9E2F3" w:themeColor="accent1" w:themeTint="33" w:fill="auto"/>
    </w:pPr>
  </w:style>
  <w:style w:type="paragraph" w:customStyle="1" w:styleId="SP-Editorial">
    <w:name w:val="SP - Editorial"/>
    <w:next w:val="P-Regular"/>
    <w:qFormat/>
    <w:rsid w:val="0065711C"/>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5711C"/>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5711C"/>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5711C"/>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5711C"/>
    <w:rPr>
      <w:color w:val="0000FF"/>
      <w:u w:val="single"/>
    </w:rPr>
  </w:style>
  <w:style w:type="paragraph" w:styleId="Bibliography">
    <w:name w:val="Bibliography"/>
    <w:basedOn w:val="Normal"/>
    <w:next w:val="Normal"/>
    <w:uiPriority w:val="37"/>
    <w:semiHidden/>
    <w:rsid w:val="00600D2F"/>
  </w:style>
  <w:style w:type="paragraph" w:styleId="NormalWeb">
    <w:name w:val="Normal (Web)"/>
    <w:basedOn w:val="Normal"/>
    <w:uiPriority w:val="99"/>
    <w:semiHidden/>
    <w:unhideWhenUsed/>
    <w:rsid w:val="008E0045"/>
    <w:rPr>
      <w:rFonts w:ascii="Times New Roman" w:hAnsi="Times New Roman" w:cs="Times New Roman"/>
      <w:sz w:val="24"/>
      <w:szCs w:val="24"/>
    </w:rPr>
  </w:style>
  <w:style w:type="paragraph" w:customStyle="1" w:styleId="L2-Bullets">
    <w:name w:val="L2 - Bullets"/>
    <w:basedOn w:val="L-Bullets"/>
    <w:qFormat/>
    <w:rsid w:val="0065711C"/>
    <w:pPr>
      <w:numPr>
        <w:numId w:val="6"/>
      </w:numPr>
      <w:ind w:left="1080"/>
    </w:pPr>
  </w:style>
  <w:style w:type="paragraph" w:customStyle="1" w:styleId="L3-Bullets">
    <w:name w:val="L3 - Bullets"/>
    <w:basedOn w:val="L2-Bullets"/>
    <w:qFormat/>
    <w:rsid w:val="0065711C"/>
    <w:pPr>
      <w:numPr>
        <w:numId w:val="7"/>
      </w:numPr>
      <w:ind w:left="1434" w:hanging="357"/>
    </w:pPr>
  </w:style>
  <w:style w:type="paragraph" w:customStyle="1" w:styleId="L2-Numbers">
    <w:name w:val="L2 - Numbers"/>
    <w:basedOn w:val="L-Numbers"/>
    <w:qFormat/>
    <w:rsid w:val="0065711C"/>
    <w:pPr>
      <w:numPr>
        <w:numId w:val="5"/>
      </w:numPr>
    </w:pPr>
  </w:style>
  <w:style w:type="paragraph" w:customStyle="1" w:styleId="L2-Alphabets">
    <w:name w:val="L2 - Alphabets"/>
    <w:basedOn w:val="L-Numbers"/>
    <w:qFormat/>
    <w:rsid w:val="0065711C"/>
    <w:pPr>
      <w:numPr>
        <w:numId w:val="4"/>
      </w:numPr>
    </w:pPr>
  </w:style>
  <w:style w:type="paragraph" w:customStyle="1" w:styleId="L3-Numbers">
    <w:name w:val="L3 - Numbers"/>
    <w:basedOn w:val="L2-Numbers"/>
    <w:qFormat/>
    <w:rsid w:val="0065711C"/>
    <w:pPr>
      <w:numPr>
        <w:numId w:val="3"/>
      </w:numPr>
      <w:tabs>
        <w:tab w:val="num" w:pos="360"/>
      </w:tabs>
      <w:ind w:left="1435" w:hanging="244"/>
    </w:pPr>
  </w:style>
  <w:style w:type="paragraph" w:customStyle="1" w:styleId="IMG-Figure">
    <w:name w:val="IMG - Figure"/>
    <w:basedOn w:val="P-Regular"/>
    <w:qFormat/>
    <w:rsid w:val="0065711C"/>
    <w:pPr>
      <w:jc w:val="center"/>
    </w:pPr>
    <w:rPr>
      <w:rFonts w:eastAsia="Times New Roman" w:cs="Times New Roman"/>
      <w:szCs w:val="20"/>
    </w:rPr>
  </w:style>
  <w:style w:type="paragraph" w:styleId="Revision">
    <w:name w:val="Revision"/>
    <w:hidden/>
    <w:uiPriority w:val="99"/>
    <w:semiHidden/>
    <w:rsid w:val="00BB17C4"/>
    <w:pPr>
      <w:spacing w:after="0" w:line="240" w:lineRule="auto"/>
    </w:pPr>
    <w:rPr>
      <w:lang w:val="en-US"/>
    </w:rPr>
  </w:style>
  <w:style w:type="character" w:styleId="CommentReference">
    <w:name w:val="annotation reference"/>
    <w:basedOn w:val="DefaultParagraphFont"/>
    <w:uiPriority w:val="99"/>
    <w:semiHidden/>
    <w:unhideWhenUsed/>
    <w:rsid w:val="002D1248"/>
    <w:rPr>
      <w:sz w:val="16"/>
      <w:szCs w:val="16"/>
    </w:rPr>
  </w:style>
  <w:style w:type="paragraph" w:styleId="CommentText">
    <w:name w:val="annotation text"/>
    <w:basedOn w:val="Normal"/>
    <w:link w:val="CommentTextChar"/>
    <w:uiPriority w:val="99"/>
    <w:unhideWhenUsed/>
    <w:rsid w:val="002D1248"/>
    <w:pPr>
      <w:spacing w:line="240" w:lineRule="auto"/>
    </w:pPr>
    <w:rPr>
      <w:sz w:val="20"/>
      <w:szCs w:val="20"/>
    </w:rPr>
  </w:style>
  <w:style w:type="character" w:customStyle="1" w:styleId="CommentTextChar">
    <w:name w:val="Comment Text Char"/>
    <w:basedOn w:val="DefaultParagraphFont"/>
    <w:link w:val="CommentText"/>
    <w:uiPriority w:val="99"/>
    <w:rsid w:val="002D1248"/>
    <w:rPr>
      <w:sz w:val="20"/>
      <w:szCs w:val="20"/>
      <w:lang w:val="en-US"/>
    </w:rPr>
  </w:style>
  <w:style w:type="paragraph" w:styleId="CommentSubject">
    <w:name w:val="annotation subject"/>
    <w:basedOn w:val="CommentText"/>
    <w:next w:val="CommentText"/>
    <w:link w:val="CommentSubjectChar"/>
    <w:uiPriority w:val="99"/>
    <w:semiHidden/>
    <w:unhideWhenUsed/>
    <w:rsid w:val="002D1248"/>
    <w:rPr>
      <w:b/>
      <w:bCs/>
    </w:rPr>
  </w:style>
  <w:style w:type="character" w:customStyle="1" w:styleId="CommentSubjectChar">
    <w:name w:val="Comment Subject Char"/>
    <w:basedOn w:val="CommentTextChar"/>
    <w:link w:val="CommentSubject"/>
    <w:uiPriority w:val="99"/>
    <w:semiHidden/>
    <w:rsid w:val="002D1248"/>
    <w:rPr>
      <w:b/>
      <w:bCs/>
      <w:sz w:val="20"/>
      <w:szCs w:val="20"/>
      <w:lang w:val="en-US"/>
    </w:rPr>
  </w:style>
  <w:style w:type="character" w:styleId="UnresolvedMention">
    <w:name w:val="Unresolved Mention"/>
    <w:basedOn w:val="DefaultParagraphFont"/>
    <w:uiPriority w:val="99"/>
    <w:semiHidden/>
    <w:unhideWhenUsed/>
    <w:rsid w:val="004C548B"/>
    <w:rPr>
      <w:color w:val="605E5C"/>
      <w:shd w:val="clear" w:color="auto" w:fill="E1DFDD"/>
    </w:rPr>
  </w:style>
  <w:style w:type="paragraph" w:styleId="Header">
    <w:name w:val="header"/>
    <w:basedOn w:val="Normal"/>
    <w:link w:val="HeaderChar"/>
    <w:uiPriority w:val="99"/>
    <w:semiHidden/>
    <w:rsid w:val="00E42E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2EEC"/>
    <w:rPr>
      <w:lang w:val="en-US"/>
    </w:rPr>
  </w:style>
  <w:style w:type="paragraph" w:styleId="Footer">
    <w:name w:val="footer"/>
    <w:basedOn w:val="Normal"/>
    <w:link w:val="FooterChar"/>
    <w:uiPriority w:val="99"/>
    <w:semiHidden/>
    <w:rsid w:val="00E42E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2EEC"/>
    <w:rPr>
      <w:lang w:val="en-US"/>
    </w:rPr>
  </w:style>
  <w:style w:type="paragraph" w:styleId="Caption">
    <w:name w:val="caption"/>
    <w:basedOn w:val="Normal"/>
    <w:next w:val="Normal"/>
    <w:uiPriority w:val="35"/>
    <w:unhideWhenUsed/>
    <w:qFormat/>
    <w:rsid w:val="00026F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1826">
      <w:bodyDiv w:val="1"/>
      <w:marLeft w:val="0"/>
      <w:marRight w:val="0"/>
      <w:marTop w:val="0"/>
      <w:marBottom w:val="0"/>
      <w:divBdr>
        <w:top w:val="none" w:sz="0" w:space="0" w:color="auto"/>
        <w:left w:val="none" w:sz="0" w:space="0" w:color="auto"/>
        <w:bottom w:val="none" w:sz="0" w:space="0" w:color="auto"/>
        <w:right w:val="none" w:sz="0" w:space="0" w:color="auto"/>
      </w:divBdr>
    </w:div>
    <w:div w:id="15473007">
      <w:bodyDiv w:val="1"/>
      <w:marLeft w:val="0"/>
      <w:marRight w:val="0"/>
      <w:marTop w:val="0"/>
      <w:marBottom w:val="0"/>
      <w:divBdr>
        <w:top w:val="none" w:sz="0" w:space="0" w:color="auto"/>
        <w:left w:val="none" w:sz="0" w:space="0" w:color="auto"/>
        <w:bottom w:val="none" w:sz="0" w:space="0" w:color="auto"/>
        <w:right w:val="none" w:sz="0" w:space="0" w:color="auto"/>
      </w:divBdr>
    </w:div>
    <w:div w:id="21639681">
      <w:bodyDiv w:val="1"/>
      <w:marLeft w:val="0"/>
      <w:marRight w:val="0"/>
      <w:marTop w:val="0"/>
      <w:marBottom w:val="0"/>
      <w:divBdr>
        <w:top w:val="none" w:sz="0" w:space="0" w:color="auto"/>
        <w:left w:val="none" w:sz="0" w:space="0" w:color="auto"/>
        <w:bottom w:val="none" w:sz="0" w:space="0" w:color="auto"/>
        <w:right w:val="none" w:sz="0" w:space="0" w:color="auto"/>
      </w:divBdr>
    </w:div>
    <w:div w:id="24138262">
      <w:bodyDiv w:val="1"/>
      <w:marLeft w:val="0"/>
      <w:marRight w:val="0"/>
      <w:marTop w:val="0"/>
      <w:marBottom w:val="0"/>
      <w:divBdr>
        <w:top w:val="none" w:sz="0" w:space="0" w:color="auto"/>
        <w:left w:val="none" w:sz="0" w:space="0" w:color="auto"/>
        <w:bottom w:val="none" w:sz="0" w:space="0" w:color="auto"/>
        <w:right w:val="none" w:sz="0" w:space="0" w:color="auto"/>
      </w:divBdr>
    </w:div>
    <w:div w:id="31539735">
      <w:bodyDiv w:val="1"/>
      <w:marLeft w:val="0"/>
      <w:marRight w:val="0"/>
      <w:marTop w:val="0"/>
      <w:marBottom w:val="0"/>
      <w:divBdr>
        <w:top w:val="none" w:sz="0" w:space="0" w:color="auto"/>
        <w:left w:val="none" w:sz="0" w:space="0" w:color="auto"/>
        <w:bottom w:val="none" w:sz="0" w:space="0" w:color="auto"/>
        <w:right w:val="none" w:sz="0" w:space="0" w:color="auto"/>
      </w:divBdr>
    </w:div>
    <w:div w:id="44915538">
      <w:bodyDiv w:val="1"/>
      <w:marLeft w:val="0"/>
      <w:marRight w:val="0"/>
      <w:marTop w:val="0"/>
      <w:marBottom w:val="0"/>
      <w:divBdr>
        <w:top w:val="none" w:sz="0" w:space="0" w:color="auto"/>
        <w:left w:val="none" w:sz="0" w:space="0" w:color="auto"/>
        <w:bottom w:val="none" w:sz="0" w:space="0" w:color="auto"/>
        <w:right w:val="none" w:sz="0" w:space="0" w:color="auto"/>
      </w:divBdr>
    </w:div>
    <w:div w:id="47998889">
      <w:bodyDiv w:val="1"/>
      <w:marLeft w:val="0"/>
      <w:marRight w:val="0"/>
      <w:marTop w:val="0"/>
      <w:marBottom w:val="0"/>
      <w:divBdr>
        <w:top w:val="none" w:sz="0" w:space="0" w:color="auto"/>
        <w:left w:val="none" w:sz="0" w:space="0" w:color="auto"/>
        <w:bottom w:val="none" w:sz="0" w:space="0" w:color="auto"/>
        <w:right w:val="none" w:sz="0" w:space="0" w:color="auto"/>
      </w:divBdr>
      <w:divsChild>
        <w:div w:id="109671135">
          <w:marLeft w:val="0"/>
          <w:marRight w:val="0"/>
          <w:marTop w:val="0"/>
          <w:marBottom w:val="0"/>
          <w:divBdr>
            <w:top w:val="none" w:sz="0" w:space="0" w:color="auto"/>
            <w:left w:val="none" w:sz="0" w:space="0" w:color="auto"/>
            <w:bottom w:val="none" w:sz="0" w:space="0" w:color="auto"/>
            <w:right w:val="none" w:sz="0" w:space="0" w:color="auto"/>
          </w:divBdr>
          <w:divsChild>
            <w:div w:id="601769084">
              <w:marLeft w:val="0"/>
              <w:marRight w:val="0"/>
              <w:marTop w:val="0"/>
              <w:marBottom w:val="0"/>
              <w:divBdr>
                <w:top w:val="none" w:sz="0" w:space="0" w:color="auto"/>
                <w:left w:val="none" w:sz="0" w:space="0" w:color="auto"/>
                <w:bottom w:val="none" w:sz="0" w:space="0" w:color="auto"/>
                <w:right w:val="none" w:sz="0" w:space="0" w:color="auto"/>
              </w:divBdr>
            </w:div>
            <w:div w:id="204368852">
              <w:marLeft w:val="0"/>
              <w:marRight w:val="0"/>
              <w:marTop w:val="0"/>
              <w:marBottom w:val="0"/>
              <w:divBdr>
                <w:top w:val="none" w:sz="0" w:space="0" w:color="auto"/>
                <w:left w:val="none" w:sz="0" w:space="0" w:color="auto"/>
                <w:bottom w:val="none" w:sz="0" w:space="0" w:color="auto"/>
                <w:right w:val="none" w:sz="0" w:space="0" w:color="auto"/>
              </w:divBdr>
              <w:divsChild>
                <w:div w:id="181407979">
                  <w:marLeft w:val="0"/>
                  <w:marRight w:val="0"/>
                  <w:marTop w:val="0"/>
                  <w:marBottom w:val="0"/>
                  <w:divBdr>
                    <w:top w:val="none" w:sz="0" w:space="0" w:color="auto"/>
                    <w:left w:val="none" w:sz="0" w:space="0" w:color="auto"/>
                    <w:bottom w:val="none" w:sz="0" w:space="0" w:color="auto"/>
                    <w:right w:val="none" w:sz="0" w:space="0" w:color="auto"/>
                  </w:divBdr>
                  <w:divsChild>
                    <w:div w:id="18932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128">
              <w:marLeft w:val="0"/>
              <w:marRight w:val="0"/>
              <w:marTop w:val="0"/>
              <w:marBottom w:val="0"/>
              <w:divBdr>
                <w:top w:val="none" w:sz="0" w:space="0" w:color="auto"/>
                <w:left w:val="none" w:sz="0" w:space="0" w:color="auto"/>
                <w:bottom w:val="none" w:sz="0" w:space="0" w:color="auto"/>
                <w:right w:val="none" w:sz="0" w:space="0" w:color="auto"/>
              </w:divBdr>
            </w:div>
          </w:divsChild>
        </w:div>
        <w:div w:id="436675117">
          <w:marLeft w:val="0"/>
          <w:marRight w:val="0"/>
          <w:marTop w:val="0"/>
          <w:marBottom w:val="0"/>
          <w:divBdr>
            <w:top w:val="none" w:sz="0" w:space="0" w:color="auto"/>
            <w:left w:val="none" w:sz="0" w:space="0" w:color="auto"/>
            <w:bottom w:val="none" w:sz="0" w:space="0" w:color="auto"/>
            <w:right w:val="none" w:sz="0" w:space="0" w:color="auto"/>
          </w:divBdr>
          <w:divsChild>
            <w:div w:id="2063017313">
              <w:marLeft w:val="0"/>
              <w:marRight w:val="0"/>
              <w:marTop w:val="0"/>
              <w:marBottom w:val="0"/>
              <w:divBdr>
                <w:top w:val="none" w:sz="0" w:space="0" w:color="auto"/>
                <w:left w:val="none" w:sz="0" w:space="0" w:color="auto"/>
                <w:bottom w:val="none" w:sz="0" w:space="0" w:color="auto"/>
                <w:right w:val="none" w:sz="0" w:space="0" w:color="auto"/>
              </w:divBdr>
            </w:div>
            <w:div w:id="543952177">
              <w:marLeft w:val="0"/>
              <w:marRight w:val="0"/>
              <w:marTop w:val="0"/>
              <w:marBottom w:val="0"/>
              <w:divBdr>
                <w:top w:val="none" w:sz="0" w:space="0" w:color="auto"/>
                <w:left w:val="none" w:sz="0" w:space="0" w:color="auto"/>
                <w:bottom w:val="none" w:sz="0" w:space="0" w:color="auto"/>
                <w:right w:val="none" w:sz="0" w:space="0" w:color="auto"/>
              </w:divBdr>
              <w:divsChild>
                <w:div w:id="1757287733">
                  <w:marLeft w:val="0"/>
                  <w:marRight w:val="0"/>
                  <w:marTop w:val="0"/>
                  <w:marBottom w:val="0"/>
                  <w:divBdr>
                    <w:top w:val="none" w:sz="0" w:space="0" w:color="auto"/>
                    <w:left w:val="none" w:sz="0" w:space="0" w:color="auto"/>
                    <w:bottom w:val="none" w:sz="0" w:space="0" w:color="auto"/>
                    <w:right w:val="none" w:sz="0" w:space="0" w:color="auto"/>
                  </w:divBdr>
                  <w:divsChild>
                    <w:div w:id="20982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2623">
              <w:marLeft w:val="0"/>
              <w:marRight w:val="0"/>
              <w:marTop w:val="0"/>
              <w:marBottom w:val="0"/>
              <w:divBdr>
                <w:top w:val="none" w:sz="0" w:space="0" w:color="auto"/>
                <w:left w:val="none" w:sz="0" w:space="0" w:color="auto"/>
                <w:bottom w:val="none" w:sz="0" w:space="0" w:color="auto"/>
                <w:right w:val="none" w:sz="0" w:space="0" w:color="auto"/>
              </w:divBdr>
            </w:div>
          </w:divsChild>
        </w:div>
        <w:div w:id="693842122">
          <w:marLeft w:val="0"/>
          <w:marRight w:val="0"/>
          <w:marTop w:val="0"/>
          <w:marBottom w:val="0"/>
          <w:divBdr>
            <w:top w:val="none" w:sz="0" w:space="0" w:color="auto"/>
            <w:left w:val="none" w:sz="0" w:space="0" w:color="auto"/>
            <w:bottom w:val="none" w:sz="0" w:space="0" w:color="auto"/>
            <w:right w:val="none" w:sz="0" w:space="0" w:color="auto"/>
          </w:divBdr>
          <w:divsChild>
            <w:div w:id="785544879">
              <w:marLeft w:val="0"/>
              <w:marRight w:val="0"/>
              <w:marTop w:val="0"/>
              <w:marBottom w:val="0"/>
              <w:divBdr>
                <w:top w:val="none" w:sz="0" w:space="0" w:color="auto"/>
                <w:left w:val="none" w:sz="0" w:space="0" w:color="auto"/>
                <w:bottom w:val="none" w:sz="0" w:space="0" w:color="auto"/>
                <w:right w:val="none" w:sz="0" w:space="0" w:color="auto"/>
              </w:divBdr>
            </w:div>
            <w:div w:id="1430273761">
              <w:marLeft w:val="0"/>
              <w:marRight w:val="0"/>
              <w:marTop w:val="0"/>
              <w:marBottom w:val="0"/>
              <w:divBdr>
                <w:top w:val="none" w:sz="0" w:space="0" w:color="auto"/>
                <w:left w:val="none" w:sz="0" w:space="0" w:color="auto"/>
                <w:bottom w:val="none" w:sz="0" w:space="0" w:color="auto"/>
                <w:right w:val="none" w:sz="0" w:space="0" w:color="auto"/>
              </w:divBdr>
              <w:divsChild>
                <w:div w:id="1977835272">
                  <w:marLeft w:val="0"/>
                  <w:marRight w:val="0"/>
                  <w:marTop w:val="0"/>
                  <w:marBottom w:val="0"/>
                  <w:divBdr>
                    <w:top w:val="none" w:sz="0" w:space="0" w:color="auto"/>
                    <w:left w:val="none" w:sz="0" w:space="0" w:color="auto"/>
                    <w:bottom w:val="none" w:sz="0" w:space="0" w:color="auto"/>
                    <w:right w:val="none" w:sz="0" w:space="0" w:color="auto"/>
                  </w:divBdr>
                  <w:divsChild>
                    <w:div w:id="8102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6397">
              <w:marLeft w:val="0"/>
              <w:marRight w:val="0"/>
              <w:marTop w:val="0"/>
              <w:marBottom w:val="0"/>
              <w:divBdr>
                <w:top w:val="none" w:sz="0" w:space="0" w:color="auto"/>
                <w:left w:val="none" w:sz="0" w:space="0" w:color="auto"/>
                <w:bottom w:val="none" w:sz="0" w:space="0" w:color="auto"/>
                <w:right w:val="none" w:sz="0" w:space="0" w:color="auto"/>
              </w:divBdr>
            </w:div>
          </w:divsChild>
        </w:div>
        <w:div w:id="1261793897">
          <w:marLeft w:val="0"/>
          <w:marRight w:val="0"/>
          <w:marTop w:val="0"/>
          <w:marBottom w:val="0"/>
          <w:divBdr>
            <w:top w:val="none" w:sz="0" w:space="0" w:color="auto"/>
            <w:left w:val="none" w:sz="0" w:space="0" w:color="auto"/>
            <w:bottom w:val="none" w:sz="0" w:space="0" w:color="auto"/>
            <w:right w:val="none" w:sz="0" w:space="0" w:color="auto"/>
          </w:divBdr>
          <w:divsChild>
            <w:div w:id="1137911928">
              <w:marLeft w:val="0"/>
              <w:marRight w:val="0"/>
              <w:marTop w:val="0"/>
              <w:marBottom w:val="0"/>
              <w:divBdr>
                <w:top w:val="none" w:sz="0" w:space="0" w:color="auto"/>
                <w:left w:val="none" w:sz="0" w:space="0" w:color="auto"/>
                <w:bottom w:val="none" w:sz="0" w:space="0" w:color="auto"/>
                <w:right w:val="none" w:sz="0" w:space="0" w:color="auto"/>
              </w:divBdr>
            </w:div>
            <w:div w:id="342510432">
              <w:marLeft w:val="0"/>
              <w:marRight w:val="0"/>
              <w:marTop w:val="0"/>
              <w:marBottom w:val="0"/>
              <w:divBdr>
                <w:top w:val="none" w:sz="0" w:space="0" w:color="auto"/>
                <w:left w:val="none" w:sz="0" w:space="0" w:color="auto"/>
                <w:bottom w:val="none" w:sz="0" w:space="0" w:color="auto"/>
                <w:right w:val="none" w:sz="0" w:space="0" w:color="auto"/>
              </w:divBdr>
              <w:divsChild>
                <w:div w:id="837310140">
                  <w:marLeft w:val="0"/>
                  <w:marRight w:val="0"/>
                  <w:marTop w:val="0"/>
                  <w:marBottom w:val="0"/>
                  <w:divBdr>
                    <w:top w:val="none" w:sz="0" w:space="0" w:color="auto"/>
                    <w:left w:val="none" w:sz="0" w:space="0" w:color="auto"/>
                    <w:bottom w:val="none" w:sz="0" w:space="0" w:color="auto"/>
                    <w:right w:val="none" w:sz="0" w:space="0" w:color="auto"/>
                  </w:divBdr>
                  <w:divsChild>
                    <w:div w:id="550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880">
              <w:marLeft w:val="0"/>
              <w:marRight w:val="0"/>
              <w:marTop w:val="0"/>
              <w:marBottom w:val="0"/>
              <w:divBdr>
                <w:top w:val="none" w:sz="0" w:space="0" w:color="auto"/>
                <w:left w:val="none" w:sz="0" w:space="0" w:color="auto"/>
                <w:bottom w:val="none" w:sz="0" w:space="0" w:color="auto"/>
                <w:right w:val="none" w:sz="0" w:space="0" w:color="auto"/>
              </w:divBdr>
            </w:div>
          </w:divsChild>
        </w:div>
        <w:div w:id="883639717">
          <w:marLeft w:val="0"/>
          <w:marRight w:val="0"/>
          <w:marTop w:val="0"/>
          <w:marBottom w:val="0"/>
          <w:divBdr>
            <w:top w:val="none" w:sz="0" w:space="0" w:color="auto"/>
            <w:left w:val="none" w:sz="0" w:space="0" w:color="auto"/>
            <w:bottom w:val="none" w:sz="0" w:space="0" w:color="auto"/>
            <w:right w:val="none" w:sz="0" w:space="0" w:color="auto"/>
          </w:divBdr>
          <w:divsChild>
            <w:div w:id="1477794553">
              <w:marLeft w:val="0"/>
              <w:marRight w:val="0"/>
              <w:marTop w:val="0"/>
              <w:marBottom w:val="0"/>
              <w:divBdr>
                <w:top w:val="none" w:sz="0" w:space="0" w:color="auto"/>
                <w:left w:val="none" w:sz="0" w:space="0" w:color="auto"/>
                <w:bottom w:val="none" w:sz="0" w:space="0" w:color="auto"/>
                <w:right w:val="none" w:sz="0" w:space="0" w:color="auto"/>
              </w:divBdr>
            </w:div>
            <w:div w:id="1944727961">
              <w:marLeft w:val="0"/>
              <w:marRight w:val="0"/>
              <w:marTop w:val="0"/>
              <w:marBottom w:val="0"/>
              <w:divBdr>
                <w:top w:val="none" w:sz="0" w:space="0" w:color="auto"/>
                <w:left w:val="none" w:sz="0" w:space="0" w:color="auto"/>
                <w:bottom w:val="none" w:sz="0" w:space="0" w:color="auto"/>
                <w:right w:val="none" w:sz="0" w:space="0" w:color="auto"/>
              </w:divBdr>
              <w:divsChild>
                <w:div w:id="1333486141">
                  <w:marLeft w:val="0"/>
                  <w:marRight w:val="0"/>
                  <w:marTop w:val="0"/>
                  <w:marBottom w:val="0"/>
                  <w:divBdr>
                    <w:top w:val="none" w:sz="0" w:space="0" w:color="auto"/>
                    <w:left w:val="none" w:sz="0" w:space="0" w:color="auto"/>
                    <w:bottom w:val="none" w:sz="0" w:space="0" w:color="auto"/>
                    <w:right w:val="none" w:sz="0" w:space="0" w:color="auto"/>
                  </w:divBdr>
                  <w:divsChild>
                    <w:div w:id="7128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2707">
              <w:marLeft w:val="0"/>
              <w:marRight w:val="0"/>
              <w:marTop w:val="0"/>
              <w:marBottom w:val="0"/>
              <w:divBdr>
                <w:top w:val="none" w:sz="0" w:space="0" w:color="auto"/>
                <w:left w:val="none" w:sz="0" w:space="0" w:color="auto"/>
                <w:bottom w:val="none" w:sz="0" w:space="0" w:color="auto"/>
                <w:right w:val="none" w:sz="0" w:space="0" w:color="auto"/>
              </w:divBdr>
            </w:div>
          </w:divsChild>
        </w:div>
        <w:div w:id="856818421">
          <w:marLeft w:val="0"/>
          <w:marRight w:val="0"/>
          <w:marTop w:val="0"/>
          <w:marBottom w:val="0"/>
          <w:divBdr>
            <w:top w:val="none" w:sz="0" w:space="0" w:color="auto"/>
            <w:left w:val="none" w:sz="0" w:space="0" w:color="auto"/>
            <w:bottom w:val="none" w:sz="0" w:space="0" w:color="auto"/>
            <w:right w:val="none" w:sz="0" w:space="0" w:color="auto"/>
          </w:divBdr>
          <w:divsChild>
            <w:div w:id="2059355408">
              <w:marLeft w:val="0"/>
              <w:marRight w:val="0"/>
              <w:marTop w:val="0"/>
              <w:marBottom w:val="0"/>
              <w:divBdr>
                <w:top w:val="none" w:sz="0" w:space="0" w:color="auto"/>
                <w:left w:val="none" w:sz="0" w:space="0" w:color="auto"/>
                <w:bottom w:val="none" w:sz="0" w:space="0" w:color="auto"/>
                <w:right w:val="none" w:sz="0" w:space="0" w:color="auto"/>
              </w:divBdr>
            </w:div>
            <w:div w:id="1125122147">
              <w:marLeft w:val="0"/>
              <w:marRight w:val="0"/>
              <w:marTop w:val="0"/>
              <w:marBottom w:val="0"/>
              <w:divBdr>
                <w:top w:val="none" w:sz="0" w:space="0" w:color="auto"/>
                <w:left w:val="none" w:sz="0" w:space="0" w:color="auto"/>
                <w:bottom w:val="none" w:sz="0" w:space="0" w:color="auto"/>
                <w:right w:val="none" w:sz="0" w:space="0" w:color="auto"/>
              </w:divBdr>
              <w:divsChild>
                <w:div w:id="1346711127">
                  <w:marLeft w:val="0"/>
                  <w:marRight w:val="0"/>
                  <w:marTop w:val="0"/>
                  <w:marBottom w:val="0"/>
                  <w:divBdr>
                    <w:top w:val="none" w:sz="0" w:space="0" w:color="auto"/>
                    <w:left w:val="none" w:sz="0" w:space="0" w:color="auto"/>
                    <w:bottom w:val="none" w:sz="0" w:space="0" w:color="auto"/>
                    <w:right w:val="none" w:sz="0" w:space="0" w:color="auto"/>
                  </w:divBdr>
                  <w:divsChild>
                    <w:div w:id="3654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369">
              <w:marLeft w:val="0"/>
              <w:marRight w:val="0"/>
              <w:marTop w:val="0"/>
              <w:marBottom w:val="0"/>
              <w:divBdr>
                <w:top w:val="none" w:sz="0" w:space="0" w:color="auto"/>
                <w:left w:val="none" w:sz="0" w:space="0" w:color="auto"/>
                <w:bottom w:val="none" w:sz="0" w:space="0" w:color="auto"/>
                <w:right w:val="none" w:sz="0" w:space="0" w:color="auto"/>
              </w:divBdr>
            </w:div>
          </w:divsChild>
        </w:div>
        <w:div w:id="95252848">
          <w:marLeft w:val="0"/>
          <w:marRight w:val="0"/>
          <w:marTop w:val="0"/>
          <w:marBottom w:val="0"/>
          <w:divBdr>
            <w:top w:val="none" w:sz="0" w:space="0" w:color="auto"/>
            <w:left w:val="none" w:sz="0" w:space="0" w:color="auto"/>
            <w:bottom w:val="none" w:sz="0" w:space="0" w:color="auto"/>
            <w:right w:val="none" w:sz="0" w:space="0" w:color="auto"/>
          </w:divBdr>
          <w:divsChild>
            <w:div w:id="63525585">
              <w:marLeft w:val="0"/>
              <w:marRight w:val="0"/>
              <w:marTop w:val="0"/>
              <w:marBottom w:val="0"/>
              <w:divBdr>
                <w:top w:val="none" w:sz="0" w:space="0" w:color="auto"/>
                <w:left w:val="none" w:sz="0" w:space="0" w:color="auto"/>
                <w:bottom w:val="none" w:sz="0" w:space="0" w:color="auto"/>
                <w:right w:val="none" w:sz="0" w:space="0" w:color="auto"/>
              </w:divBdr>
            </w:div>
            <w:div w:id="916204426">
              <w:marLeft w:val="0"/>
              <w:marRight w:val="0"/>
              <w:marTop w:val="0"/>
              <w:marBottom w:val="0"/>
              <w:divBdr>
                <w:top w:val="none" w:sz="0" w:space="0" w:color="auto"/>
                <w:left w:val="none" w:sz="0" w:space="0" w:color="auto"/>
                <w:bottom w:val="none" w:sz="0" w:space="0" w:color="auto"/>
                <w:right w:val="none" w:sz="0" w:space="0" w:color="auto"/>
              </w:divBdr>
              <w:divsChild>
                <w:div w:id="1079443908">
                  <w:marLeft w:val="0"/>
                  <w:marRight w:val="0"/>
                  <w:marTop w:val="0"/>
                  <w:marBottom w:val="0"/>
                  <w:divBdr>
                    <w:top w:val="none" w:sz="0" w:space="0" w:color="auto"/>
                    <w:left w:val="none" w:sz="0" w:space="0" w:color="auto"/>
                    <w:bottom w:val="none" w:sz="0" w:space="0" w:color="auto"/>
                    <w:right w:val="none" w:sz="0" w:space="0" w:color="auto"/>
                  </w:divBdr>
                  <w:divsChild>
                    <w:div w:id="10615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6173">
              <w:marLeft w:val="0"/>
              <w:marRight w:val="0"/>
              <w:marTop w:val="0"/>
              <w:marBottom w:val="0"/>
              <w:divBdr>
                <w:top w:val="none" w:sz="0" w:space="0" w:color="auto"/>
                <w:left w:val="none" w:sz="0" w:space="0" w:color="auto"/>
                <w:bottom w:val="none" w:sz="0" w:space="0" w:color="auto"/>
                <w:right w:val="none" w:sz="0" w:space="0" w:color="auto"/>
              </w:divBdr>
            </w:div>
          </w:divsChild>
        </w:div>
        <w:div w:id="1010303269">
          <w:marLeft w:val="0"/>
          <w:marRight w:val="0"/>
          <w:marTop w:val="0"/>
          <w:marBottom w:val="0"/>
          <w:divBdr>
            <w:top w:val="none" w:sz="0" w:space="0" w:color="auto"/>
            <w:left w:val="none" w:sz="0" w:space="0" w:color="auto"/>
            <w:bottom w:val="none" w:sz="0" w:space="0" w:color="auto"/>
            <w:right w:val="none" w:sz="0" w:space="0" w:color="auto"/>
          </w:divBdr>
          <w:divsChild>
            <w:div w:id="1905527415">
              <w:marLeft w:val="0"/>
              <w:marRight w:val="0"/>
              <w:marTop w:val="0"/>
              <w:marBottom w:val="0"/>
              <w:divBdr>
                <w:top w:val="none" w:sz="0" w:space="0" w:color="auto"/>
                <w:left w:val="none" w:sz="0" w:space="0" w:color="auto"/>
                <w:bottom w:val="none" w:sz="0" w:space="0" w:color="auto"/>
                <w:right w:val="none" w:sz="0" w:space="0" w:color="auto"/>
              </w:divBdr>
            </w:div>
            <w:div w:id="1011027708">
              <w:marLeft w:val="0"/>
              <w:marRight w:val="0"/>
              <w:marTop w:val="0"/>
              <w:marBottom w:val="0"/>
              <w:divBdr>
                <w:top w:val="none" w:sz="0" w:space="0" w:color="auto"/>
                <w:left w:val="none" w:sz="0" w:space="0" w:color="auto"/>
                <w:bottom w:val="none" w:sz="0" w:space="0" w:color="auto"/>
                <w:right w:val="none" w:sz="0" w:space="0" w:color="auto"/>
              </w:divBdr>
              <w:divsChild>
                <w:div w:id="1155100167">
                  <w:marLeft w:val="0"/>
                  <w:marRight w:val="0"/>
                  <w:marTop w:val="0"/>
                  <w:marBottom w:val="0"/>
                  <w:divBdr>
                    <w:top w:val="none" w:sz="0" w:space="0" w:color="auto"/>
                    <w:left w:val="none" w:sz="0" w:space="0" w:color="auto"/>
                    <w:bottom w:val="none" w:sz="0" w:space="0" w:color="auto"/>
                    <w:right w:val="none" w:sz="0" w:space="0" w:color="auto"/>
                  </w:divBdr>
                  <w:divsChild>
                    <w:div w:id="1991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2739">
      <w:bodyDiv w:val="1"/>
      <w:marLeft w:val="0"/>
      <w:marRight w:val="0"/>
      <w:marTop w:val="0"/>
      <w:marBottom w:val="0"/>
      <w:divBdr>
        <w:top w:val="none" w:sz="0" w:space="0" w:color="auto"/>
        <w:left w:val="none" w:sz="0" w:space="0" w:color="auto"/>
        <w:bottom w:val="none" w:sz="0" w:space="0" w:color="auto"/>
        <w:right w:val="none" w:sz="0" w:space="0" w:color="auto"/>
      </w:divBdr>
    </w:div>
    <w:div w:id="51084053">
      <w:bodyDiv w:val="1"/>
      <w:marLeft w:val="0"/>
      <w:marRight w:val="0"/>
      <w:marTop w:val="0"/>
      <w:marBottom w:val="0"/>
      <w:divBdr>
        <w:top w:val="none" w:sz="0" w:space="0" w:color="auto"/>
        <w:left w:val="none" w:sz="0" w:space="0" w:color="auto"/>
        <w:bottom w:val="none" w:sz="0" w:space="0" w:color="auto"/>
        <w:right w:val="none" w:sz="0" w:space="0" w:color="auto"/>
      </w:divBdr>
    </w:div>
    <w:div w:id="57941858">
      <w:bodyDiv w:val="1"/>
      <w:marLeft w:val="0"/>
      <w:marRight w:val="0"/>
      <w:marTop w:val="0"/>
      <w:marBottom w:val="0"/>
      <w:divBdr>
        <w:top w:val="none" w:sz="0" w:space="0" w:color="auto"/>
        <w:left w:val="none" w:sz="0" w:space="0" w:color="auto"/>
        <w:bottom w:val="none" w:sz="0" w:space="0" w:color="auto"/>
        <w:right w:val="none" w:sz="0" w:space="0" w:color="auto"/>
      </w:divBdr>
    </w:div>
    <w:div w:id="65959001">
      <w:bodyDiv w:val="1"/>
      <w:marLeft w:val="0"/>
      <w:marRight w:val="0"/>
      <w:marTop w:val="0"/>
      <w:marBottom w:val="0"/>
      <w:divBdr>
        <w:top w:val="none" w:sz="0" w:space="0" w:color="auto"/>
        <w:left w:val="none" w:sz="0" w:space="0" w:color="auto"/>
        <w:bottom w:val="none" w:sz="0" w:space="0" w:color="auto"/>
        <w:right w:val="none" w:sz="0" w:space="0" w:color="auto"/>
      </w:divBdr>
    </w:div>
    <w:div w:id="70200122">
      <w:bodyDiv w:val="1"/>
      <w:marLeft w:val="0"/>
      <w:marRight w:val="0"/>
      <w:marTop w:val="0"/>
      <w:marBottom w:val="0"/>
      <w:divBdr>
        <w:top w:val="none" w:sz="0" w:space="0" w:color="auto"/>
        <w:left w:val="none" w:sz="0" w:space="0" w:color="auto"/>
        <w:bottom w:val="none" w:sz="0" w:space="0" w:color="auto"/>
        <w:right w:val="none" w:sz="0" w:space="0" w:color="auto"/>
      </w:divBdr>
    </w:div>
    <w:div w:id="71508841">
      <w:bodyDiv w:val="1"/>
      <w:marLeft w:val="0"/>
      <w:marRight w:val="0"/>
      <w:marTop w:val="0"/>
      <w:marBottom w:val="0"/>
      <w:divBdr>
        <w:top w:val="none" w:sz="0" w:space="0" w:color="auto"/>
        <w:left w:val="none" w:sz="0" w:space="0" w:color="auto"/>
        <w:bottom w:val="none" w:sz="0" w:space="0" w:color="auto"/>
        <w:right w:val="none" w:sz="0" w:space="0" w:color="auto"/>
      </w:divBdr>
    </w:div>
    <w:div w:id="74477089">
      <w:bodyDiv w:val="1"/>
      <w:marLeft w:val="0"/>
      <w:marRight w:val="0"/>
      <w:marTop w:val="0"/>
      <w:marBottom w:val="0"/>
      <w:divBdr>
        <w:top w:val="none" w:sz="0" w:space="0" w:color="auto"/>
        <w:left w:val="none" w:sz="0" w:space="0" w:color="auto"/>
        <w:bottom w:val="none" w:sz="0" w:space="0" w:color="auto"/>
        <w:right w:val="none" w:sz="0" w:space="0" w:color="auto"/>
      </w:divBdr>
    </w:div>
    <w:div w:id="82116721">
      <w:bodyDiv w:val="1"/>
      <w:marLeft w:val="0"/>
      <w:marRight w:val="0"/>
      <w:marTop w:val="0"/>
      <w:marBottom w:val="0"/>
      <w:divBdr>
        <w:top w:val="none" w:sz="0" w:space="0" w:color="auto"/>
        <w:left w:val="none" w:sz="0" w:space="0" w:color="auto"/>
        <w:bottom w:val="none" w:sz="0" w:space="0" w:color="auto"/>
        <w:right w:val="none" w:sz="0" w:space="0" w:color="auto"/>
      </w:divBdr>
    </w:div>
    <w:div w:id="85618928">
      <w:bodyDiv w:val="1"/>
      <w:marLeft w:val="0"/>
      <w:marRight w:val="0"/>
      <w:marTop w:val="0"/>
      <w:marBottom w:val="0"/>
      <w:divBdr>
        <w:top w:val="none" w:sz="0" w:space="0" w:color="auto"/>
        <w:left w:val="none" w:sz="0" w:space="0" w:color="auto"/>
        <w:bottom w:val="none" w:sz="0" w:space="0" w:color="auto"/>
        <w:right w:val="none" w:sz="0" w:space="0" w:color="auto"/>
      </w:divBdr>
    </w:div>
    <w:div w:id="88280441">
      <w:bodyDiv w:val="1"/>
      <w:marLeft w:val="0"/>
      <w:marRight w:val="0"/>
      <w:marTop w:val="0"/>
      <w:marBottom w:val="0"/>
      <w:divBdr>
        <w:top w:val="none" w:sz="0" w:space="0" w:color="auto"/>
        <w:left w:val="none" w:sz="0" w:space="0" w:color="auto"/>
        <w:bottom w:val="none" w:sz="0" w:space="0" w:color="auto"/>
        <w:right w:val="none" w:sz="0" w:space="0" w:color="auto"/>
      </w:divBdr>
    </w:div>
    <w:div w:id="100490451">
      <w:bodyDiv w:val="1"/>
      <w:marLeft w:val="0"/>
      <w:marRight w:val="0"/>
      <w:marTop w:val="0"/>
      <w:marBottom w:val="0"/>
      <w:divBdr>
        <w:top w:val="none" w:sz="0" w:space="0" w:color="auto"/>
        <w:left w:val="none" w:sz="0" w:space="0" w:color="auto"/>
        <w:bottom w:val="none" w:sz="0" w:space="0" w:color="auto"/>
        <w:right w:val="none" w:sz="0" w:space="0" w:color="auto"/>
      </w:divBdr>
    </w:div>
    <w:div w:id="101265655">
      <w:bodyDiv w:val="1"/>
      <w:marLeft w:val="0"/>
      <w:marRight w:val="0"/>
      <w:marTop w:val="0"/>
      <w:marBottom w:val="0"/>
      <w:divBdr>
        <w:top w:val="none" w:sz="0" w:space="0" w:color="auto"/>
        <w:left w:val="none" w:sz="0" w:space="0" w:color="auto"/>
        <w:bottom w:val="none" w:sz="0" w:space="0" w:color="auto"/>
        <w:right w:val="none" w:sz="0" w:space="0" w:color="auto"/>
      </w:divBdr>
    </w:div>
    <w:div w:id="102262720">
      <w:bodyDiv w:val="1"/>
      <w:marLeft w:val="0"/>
      <w:marRight w:val="0"/>
      <w:marTop w:val="0"/>
      <w:marBottom w:val="0"/>
      <w:divBdr>
        <w:top w:val="none" w:sz="0" w:space="0" w:color="auto"/>
        <w:left w:val="none" w:sz="0" w:space="0" w:color="auto"/>
        <w:bottom w:val="none" w:sz="0" w:space="0" w:color="auto"/>
        <w:right w:val="none" w:sz="0" w:space="0" w:color="auto"/>
      </w:divBdr>
    </w:div>
    <w:div w:id="105857111">
      <w:bodyDiv w:val="1"/>
      <w:marLeft w:val="0"/>
      <w:marRight w:val="0"/>
      <w:marTop w:val="0"/>
      <w:marBottom w:val="0"/>
      <w:divBdr>
        <w:top w:val="none" w:sz="0" w:space="0" w:color="auto"/>
        <w:left w:val="none" w:sz="0" w:space="0" w:color="auto"/>
        <w:bottom w:val="none" w:sz="0" w:space="0" w:color="auto"/>
        <w:right w:val="none" w:sz="0" w:space="0" w:color="auto"/>
      </w:divBdr>
    </w:div>
    <w:div w:id="111705272">
      <w:bodyDiv w:val="1"/>
      <w:marLeft w:val="0"/>
      <w:marRight w:val="0"/>
      <w:marTop w:val="0"/>
      <w:marBottom w:val="0"/>
      <w:divBdr>
        <w:top w:val="none" w:sz="0" w:space="0" w:color="auto"/>
        <w:left w:val="none" w:sz="0" w:space="0" w:color="auto"/>
        <w:bottom w:val="none" w:sz="0" w:space="0" w:color="auto"/>
        <w:right w:val="none" w:sz="0" w:space="0" w:color="auto"/>
      </w:divBdr>
    </w:div>
    <w:div w:id="112336012">
      <w:bodyDiv w:val="1"/>
      <w:marLeft w:val="0"/>
      <w:marRight w:val="0"/>
      <w:marTop w:val="0"/>
      <w:marBottom w:val="0"/>
      <w:divBdr>
        <w:top w:val="none" w:sz="0" w:space="0" w:color="auto"/>
        <w:left w:val="none" w:sz="0" w:space="0" w:color="auto"/>
        <w:bottom w:val="none" w:sz="0" w:space="0" w:color="auto"/>
        <w:right w:val="none" w:sz="0" w:space="0" w:color="auto"/>
      </w:divBdr>
    </w:div>
    <w:div w:id="113646368">
      <w:bodyDiv w:val="1"/>
      <w:marLeft w:val="0"/>
      <w:marRight w:val="0"/>
      <w:marTop w:val="0"/>
      <w:marBottom w:val="0"/>
      <w:divBdr>
        <w:top w:val="none" w:sz="0" w:space="0" w:color="auto"/>
        <w:left w:val="none" w:sz="0" w:space="0" w:color="auto"/>
        <w:bottom w:val="none" w:sz="0" w:space="0" w:color="auto"/>
        <w:right w:val="none" w:sz="0" w:space="0" w:color="auto"/>
      </w:divBdr>
      <w:divsChild>
        <w:div w:id="273245997">
          <w:marLeft w:val="0"/>
          <w:marRight w:val="0"/>
          <w:marTop w:val="0"/>
          <w:marBottom w:val="0"/>
          <w:divBdr>
            <w:top w:val="none" w:sz="0" w:space="0" w:color="auto"/>
            <w:left w:val="none" w:sz="0" w:space="0" w:color="auto"/>
            <w:bottom w:val="none" w:sz="0" w:space="0" w:color="auto"/>
            <w:right w:val="none" w:sz="0" w:space="0" w:color="auto"/>
          </w:divBdr>
          <w:divsChild>
            <w:div w:id="297029204">
              <w:marLeft w:val="0"/>
              <w:marRight w:val="0"/>
              <w:marTop w:val="0"/>
              <w:marBottom w:val="0"/>
              <w:divBdr>
                <w:top w:val="none" w:sz="0" w:space="0" w:color="auto"/>
                <w:left w:val="none" w:sz="0" w:space="0" w:color="auto"/>
                <w:bottom w:val="none" w:sz="0" w:space="0" w:color="auto"/>
                <w:right w:val="none" w:sz="0" w:space="0" w:color="auto"/>
              </w:divBdr>
            </w:div>
            <w:div w:id="1589147088">
              <w:marLeft w:val="0"/>
              <w:marRight w:val="0"/>
              <w:marTop w:val="0"/>
              <w:marBottom w:val="0"/>
              <w:divBdr>
                <w:top w:val="none" w:sz="0" w:space="0" w:color="auto"/>
                <w:left w:val="none" w:sz="0" w:space="0" w:color="auto"/>
                <w:bottom w:val="none" w:sz="0" w:space="0" w:color="auto"/>
                <w:right w:val="none" w:sz="0" w:space="0" w:color="auto"/>
              </w:divBdr>
              <w:divsChild>
                <w:div w:id="618725562">
                  <w:marLeft w:val="0"/>
                  <w:marRight w:val="0"/>
                  <w:marTop w:val="0"/>
                  <w:marBottom w:val="0"/>
                  <w:divBdr>
                    <w:top w:val="none" w:sz="0" w:space="0" w:color="auto"/>
                    <w:left w:val="none" w:sz="0" w:space="0" w:color="auto"/>
                    <w:bottom w:val="none" w:sz="0" w:space="0" w:color="auto"/>
                    <w:right w:val="none" w:sz="0" w:space="0" w:color="auto"/>
                  </w:divBdr>
                  <w:divsChild>
                    <w:div w:id="20835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1023">
              <w:marLeft w:val="0"/>
              <w:marRight w:val="0"/>
              <w:marTop w:val="0"/>
              <w:marBottom w:val="0"/>
              <w:divBdr>
                <w:top w:val="none" w:sz="0" w:space="0" w:color="auto"/>
                <w:left w:val="none" w:sz="0" w:space="0" w:color="auto"/>
                <w:bottom w:val="none" w:sz="0" w:space="0" w:color="auto"/>
                <w:right w:val="none" w:sz="0" w:space="0" w:color="auto"/>
              </w:divBdr>
            </w:div>
          </w:divsChild>
        </w:div>
        <w:div w:id="34083467">
          <w:marLeft w:val="0"/>
          <w:marRight w:val="0"/>
          <w:marTop w:val="0"/>
          <w:marBottom w:val="0"/>
          <w:divBdr>
            <w:top w:val="none" w:sz="0" w:space="0" w:color="auto"/>
            <w:left w:val="none" w:sz="0" w:space="0" w:color="auto"/>
            <w:bottom w:val="none" w:sz="0" w:space="0" w:color="auto"/>
            <w:right w:val="none" w:sz="0" w:space="0" w:color="auto"/>
          </w:divBdr>
          <w:divsChild>
            <w:div w:id="1053314774">
              <w:marLeft w:val="0"/>
              <w:marRight w:val="0"/>
              <w:marTop w:val="0"/>
              <w:marBottom w:val="0"/>
              <w:divBdr>
                <w:top w:val="none" w:sz="0" w:space="0" w:color="auto"/>
                <w:left w:val="none" w:sz="0" w:space="0" w:color="auto"/>
                <w:bottom w:val="none" w:sz="0" w:space="0" w:color="auto"/>
                <w:right w:val="none" w:sz="0" w:space="0" w:color="auto"/>
              </w:divBdr>
            </w:div>
            <w:div w:id="982082802">
              <w:marLeft w:val="0"/>
              <w:marRight w:val="0"/>
              <w:marTop w:val="0"/>
              <w:marBottom w:val="0"/>
              <w:divBdr>
                <w:top w:val="none" w:sz="0" w:space="0" w:color="auto"/>
                <w:left w:val="none" w:sz="0" w:space="0" w:color="auto"/>
                <w:bottom w:val="none" w:sz="0" w:space="0" w:color="auto"/>
                <w:right w:val="none" w:sz="0" w:space="0" w:color="auto"/>
              </w:divBdr>
              <w:divsChild>
                <w:div w:id="303781268">
                  <w:marLeft w:val="0"/>
                  <w:marRight w:val="0"/>
                  <w:marTop w:val="0"/>
                  <w:marBottom w:val="0"/>
                  <w:divBdr>
                    <w:top w:val="none" w:sz="0" w:space="0" w:color="auto"/>
                    <w:left w:val="none" w:sz="0" w:space="0" w:color="auto"/>
                    <w:bottom w:val="none" w:sz="0" w:space="0" w:color="auto"/>
                    <w:right w:val="none" w:sz="0" w:space="0" w:color="auto"/>
                  </w:divBdr>
                  <w:divsChild>
                    <w:div w:id="3622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9078">
              <w:marLeft w:val="0"/>
              <w:marRight w:val="0"/>
              <w:marTop w:val="0"/>
              <w:marBottom w:val="0"/>
              <w:divBdr>
                <w:top w:val="none" w:sz="0" w:space="0" w:color="auto"/>
                <w:left w:val="none" w:sz="0" w:space="0" w:color="auto"/>
                <w:bottom w:val="none" w:sz="0" w:space="0" w:color="auto"/>
                <w:right w:val="none" w:sz="0" w:space="0" w:color="auto"/>
              </w:divBdr>
            </w:div>
          </w:divsChild>
        </w:div>
        <w:div w:id="514346137">
          <w:marLeft w:val="0"/>
          <w:marRight w:val="0"/>
          <w:marTop w:val="0"/>
          <w:marBottom w:val="0"/>
          <w:divBdr>
            <w:top w:val="none" w:sz="0" w:space="0" w:color="auto"/>
            <w:left w:val="none" w:sz="0" w:space="0" w:color="auto"/>
            <w:bottom w:val="none" w:sz="0" w:space="0" w:color="auto"/>
            <w:right w:val="none" w:sz="0" w:space="0" w:color="auto"/>
          </w:divBdr>
          <w:divsChild>
            <w:div w:id="1942642196">
              <w:marLeft w:val="0"/>
              <w:marRight w:val="0"/>
              <w:marTop w:val="0"/>
              <w:marBottom w:val="0"/>
              <w:divBdr>
                <w:top w:val="none" w:sz="0" w:space="0" w:color="auto"/>
                <w:left w:val="none" w:sz="0" w:space="0" w:color="auto"/>
                <w:bottom w:val="none" w:sz="0" w:space="0" w:color="auto"/>
                <w:right w:val="none" w:sz="0" w:space="0" w:color="auto"/>
              </w:divBdr>
            </w:div>
            <w:div w:id="1521892650">
              <w:marLeft w:val="0"/>
              <w:marRight w:val="0"/>
              <w:marTop w:val="0"/>
              <w:marBottom w:val="0"/>
              <w:divBdr>
                <w:top w:val="none" w:sz="0" w:space="0" w:color="auto"/>
                <w:left w:val="none" w:sz="0" w:space="0" w:color="auto"/>
                <w:bottom w:val="none" w:sz="0" w:space="0" w:color="auto"/>
                <w:right w:val="none" w:sz="0" w:space="0" w:color="auto"/>
              </w:divBdr>
              <w:divsChild>
                <w:div w:id="2041739568">
                  <w:marLeft w:val="0"/>
                  <w:marRight w:val="0"/>
                  <w:marTop w:val="0"/>
                  <w:marBottom w:val="0"/>
                  <w:divBdr>
                    <w:top w:val="none" w:sz="0" w:space="0" w:color="auto"/>
                    <w:left w:val="none" w:sz="0" w:space="0" w:color="auto"/>
                    <w:bottom w:val="none" w:sz="0" w:space="0" w:color="auto"/>
                    <w:right w:val="none" w:sz="0" w:space="0" w:color="auto"/>
                  </w:divBdr>
                  <w:divsChild>
                    <w:div w:id="10702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1905">
              <w:marLeft w:val="0"/>
              <w:marRight w:val="0"/>
              <w:marTop w:val="0"/>
              <w:marBottom w:val="0"/>
              <w:divBdr>
                <w:top w:val="none" w:sz="0" w:space="0" w:color="auto"/>
                <w:left w:val="none" w:sz="0" w:space="0" w:color="auto"/>
                <w:bottom w:val="none" w:sz="0" w:space="0" w:color="auto"/>
                <w:right w:val="none" w:sz="0" w:space="0" w:color="auto"/>
              </w:divBdr>
            </w:div>
          </w:divsChild>
        </w:div>
        <w:div w:id="1010789481">
          <w:marLeft w:val="0"/>
          <w:marRight w:val="0"/>
          <w:marTop w:val="0"/>
          <w:marBottom w:val="0"/>
          <w:divBdr>
            <w:top w:val="none" w:sz="0" w:space="0" w:color="auto"/>
            <w:left w:val="none" w:sz="0" w:space="0" w:color="auto"/>
            <w:bottom w:val="none" w:sz="0" w:space="0" w:color="auto"/>
            <w:right w:val="none" w:sz="0" w:space="0" w:color="auto"/>
          </w:divBdr>
          <w:divsChild>
            <w:div w:id="471140941">
              <w:marLeft w:val="0"/>
              <w:marRight w:val="0"/>
              <w:marTop w:val="0"/>
              <w:marBottom w:val="0"/>
              <w:divBdr>
                <w:top w:val="none" w:sz="0" w:space="0" w:color="auto"/>
                <w:left w:val="none" w:sz="0" w:space="0" w:color="auto"/>
                <w:bottom w:val="none" w:sz="0" w:space="0" w:color="auto"/>
                <w:right w:val="none" w:sz="0" w:space="0" w:color="auto"/>
              </w:divBdr>
            </w:div>
            <w:div w:id="1053582005">
              <w:marLeft w:val="0"/>
              <w:marRight w:val="0"/>
              <w:marTop w:val="0"/>
              <w:marBottom w:val="0"/>
              <w:divBdr>
                <w:top w:val="none" w:sz="0" w:space="0" w:color="auto"/>
                <w:left w:val="none" w:sz="0" w:space="0" w:color="auto"/>
                <w:bottom w:val="none" w:sz="0" w:space="0" w:color="auto"/>
                <w:right w:val="none" w:sz="0" w:space="0" w:color="auto"/>
              </w:divBdr>
              <w:divsChild>
                <w:div w:id="849639094">
                  <w:marLeft w:val="0"/>
                  <w:marRight w:val="0"/>
                  <w:marTop w:val="0"/>
                  <w:marBottom w:val="0"/>
                  <w:divBdr>
                    <w:top w:val="none" w:sz="0" w:space="0" w:color="auto"/>
                    <w:left w:val="none" w:sz="0" w:space="0" w:color="auto"/>
                    <w:bottom w:val="none" w:sz="0" w:space="0" w:color="auto"/>
                    <w:right w:val="none" w:sz="0" w:space="0" w:color="auto"/>
                  </w:divBdr>
                  <w:divsChild>
                    <w:div w:id="7790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3713">
              <w:marLeft w:val="0"/>
              <w:marRight w:val="0"/>
              <w:marTop w:val="0"/>
              <w:marBottom w:val="0"/>
              <w:divBdr>
                <w:top w:val="none" w:sz="0" w:space="0" w:color="auto"/>
                <w:left w:val="none" w:sz="0" w:space="0" w:color="auto"/>
                <w:bottom w:val="none" w:sz="0" w:space="0" w:color="auto"/>
                <w:right w:val="none" w:sz="0" w:space="0" w:color="auto"/>
              </w:divBdr>
            </w:div>
          </w:divsChild>
        </w:div>
        <w:div w:id="1279606153">
          <w:marLeft w:val="0"/>
          <w:marRight w:val="0"/>
          <w:marTop w:val="0"/>
          <w:marBottom w:val="0"/>
          <w:divBdr>
            <w:top w:val="none" w:sz="0" w:space="0" w:color="auto"/>
            <w:left w:val="none" w:sz="0" w:space="0" w:color="auto"/>
            <w:bottom w:val="none" w:sz="0" w:space="0" w:color="auto"/>
            <w:right w:val="none" w:sz="0" w:space="0" w:color="auto"/>
          </w:divBdr>
          <w:divsChild>
            <w:div w:id="835223350">
              <w:marLeft w:val="0"/>
              <w:marRight w:val="0"/>
              <w:marTop w:val="0"/>
              <w:marBottom w:val="0"/>
              <w:divBdr>
                <w:top w:val="none" w:sz="0" w:space="0" w:color="auto"/>
                <w:left w:val="none" w:sz="0" w:space="0" w:color="auto"/>
                <w:bottom w:val="none" w:sz="0" w:space="0" w:color="auto"/>
                <w:right w:val="none" w:sz="0" w:space="0" w:color="auto"/>
              </w:divBdr>
            </w:div>
            <w:div w:id="1779255703">
              <w:marLeft w:val="0"/>
              <w:marRight w:val="0"/>
              <w:marTop w:val="0"/>
              <w:marBottom w:val="0"/>
              <w:divBdr>
                <w:top w:val="none" w:sz="0" w:space="0" w:color="auto"/>
                <w:left w:val="none" w:sz="0" w:space="0" w:color="auto"/>
                <w:bottom w:val="none" w:sz="0" w:space="0" w:color="auto"/>
                <w:right w:val="none" w:sz="0" w:space="0" w:color="auto"/>
              </w:divBdr>
              <w:divsChild>
                <w:div w:id="585117675">
                  <w:marLeft w:val="0"/>
                  <w:marRight w:val="0"/>
                  <w:marTop w:val="0"/>
                  <w:marBottom w:val="0"/>
                  <w:divBdr>
                    <w:top w:val="none" w:sz="0" w:space="0" w:color="auto"/>
                    <w:left w:val="none" w:sz="0" w:space="0" w:color="auto"/>
                    <w:bottom w:val="none" w:sz="0" w:space="0" w:color="auto"/>
                    <w:right w:val="none" w:sz="0" w:space="0" w:color="auto"/>
                  </w:divBdr>
                  <w:divsChild>
                    <w:div w:id="19666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6098">
              <w:marLeft w:val="0"/>
              <w:marRight w:val="0"/>
              <w:marTop w:val="0"/>
              <w:marBottom w:val="0"/>
              <w:divBdr>
                <w:top w:val="none" w:sz="0" w:space="0" w:color="auto"/>
                <w:left w:val="none" w:sz="0" w:space="0" w:color="auto"/>
                <w:bottom w:val="none" w:sz="0" w:space="0" w:color="auto"/>
                <w:right w:val="none" w:sz="0" w:space="0" w:color="auto"/>
              </w:divBdr>
            </w:div>
          </w:divsChild>
        </w:div>
        <w:div w:id="528640510">
          <w:marLeft w:val="0"/>
          <w:marRight w:val="0"/>
          <w:marTop w:val="0"/>
          <w:marBottom w:val="0"/>
          <w:divBdr>
            <w:top w:val="none" w:sz="0" w:space="0" w:color="auto"/>
            <w:left w:val="none" w:sz="0" w:space="0" w:color="auto"/>
            <w:bottom w:val="none" w:sz="0" w:space="0" w:color="auto"/>
            <w:right w:val="none" w:sz="0" w:space="0" w:color="auto"/>
          </w:divBdr>
          <w:divsChild>
            <w:div w:id="1259371245">
              <w:marLeft w:val="0"/>
              <w:marRight w:val="0"/>
              <w:marTop w:val="0"/>
              <w:marBottom w:val="0"/>
              <w:divBdr>
                <w:top w:val="none" w:sz="0" w:space="0" w:color="auto"/>
                <w:left w:val="none" w:sz="0" w:space="0" w:color="auto"/>
                <w:bottom w:val="none" w:sz="0" w:space="0" w:color="auto"/>
                <w:right w:val="none" w:sz="0" w:space="0" w:color="auto"/>
              </w:divBdr>
            </w:div>
            <w:div w:id="105389039">
              <w:marLeft w:val="0"/>
              <w:marRight w:val="0"/>
              <w:marTop w:val="0"/>
              <w:marBottom w:val="0"/>
              <w:divBdr>
                <w:top w:val="none" w:sz="0" w:space="0" w:color="auto"/>
                <w:left w:val="none" w:sz="0" w:space="0" w:color="auto"/>
                <w:bottom w:val="none" w:sz="0" w:space="0" w:color="auto"/>
                <w:right w:val="none" w:sz="0" w:space="0" w:color="auto"/>
              </w:divBdr>
              <w:divsChild>
                <w:div w:id="294868418">
                  <w:marLeft w:val="0"/>
                  <w:marRight w:val="0"/>
                  <w:marTop w:val="0"/>
                  <w:marBottom w:val="0"/>
                  <w:divBdr>
                    <w:top w:val="none" w:sz="0" w:space="0" w:color="auto"/>
                    <w:left w:val="none" w:sz="0" w:space="0" w:color="auto"/>
                    <w:bottom w:val="none" w:sz="0" w:space="0" w:color="auto"/>
                    <w:right w:val="none" w:sz="0" w:space="0" w:color="auto"/>
                  </w:divBdr>
                  <w:divsChild>
                    <w:div w:id="20100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0545">
      <w:bodyDiv w:val="1"/>
      <w:marLeft w:val="0"/>
      <w:marRight w:val="0"/>
      <w:marTop w:val="0"/>
      <w:marBottom w:val="0"/>
      <w:divBdr>
        <w:top w:val="none" w:sz="0" w:space="0" w:color="auto"/>
        <w:left w:val="none" w:sz="0" w:space="0" w:color="auto"/>
        <w:bottom w:val="none" w:sz="0" w:space="0" w:color="auto"/>
        <w:right w:val="none" w:sz="0" w:space="0" w:color="auto"/>
      </w:divBdr>
    </w:div>
    <w:div w:id="119233037">
      <w:bodyDiv w:val="1"/>
      <w:marLeft w:val="0"/>
      <w:marRight w:val="0"/>
      <w:marTop w:val="0"/>
      <w:marBottom w:val="0"/>
      <w:divBdr>
        <w:top w:val="none" w:sz="0" w:space="0" w:color="auto"/>
        <w:left w:val="none" w:sz="0" w:space="0" w:color="auto"/>
        <w:bottom w:val="none" w:sz="0" w:space="0" w:color="auto"/>
        <w:right w:val="none" w:sz="0" w:space="0" w:color="auto"/>
      </w:divBdr>
    </w:div>
    <w:div w:id="121963668">
      <w:bodyDiv w:val="1"/>
      <w:marLeft w:val="0"/>
      <w:marRight w:val="0"/>
      <w:marTop w:val="0"/>
      <w:marBottom w:val="0"/>
      <w:divBdr>
        <w:top w:val="none" w:sz="0" w:space="0" w:color="auto"/>
        <w:left w:val="none" w:sz="0" w:space="0" w:color="auto"/>
        <w:bottom w:val="none" w:sz="0" w:space="0" w:color="auto"/>
        <w:right w:val="none" w:sz="0" w:space="0" w:color="auto"/>
      </w:divBdr>
    </w:div>
    <w:div w:id="124548088">
      <w:bodyDiv w:val="1"/>
      <w:marLeft w:val="0"/>
      <w:marRight w:val="0"/>
      <w:marTop w:val="0"/>
      <w:marBottom w:val="0"/>
      <w:divBdr>
        <w:top w:val="none" w:sz="0" w:space="0" w:color="auto"/>
        <w:left w:val="none" w:sz="0" w:space="0" w:color="auto"/>
        <w:bottom w:val="none" w:sz="0" w:space="0" w:color="auto"/>
        <w:right w:val="none" w:sz="0" w:space="0" w:color="auto"/>
      </w:divBdr>
    </w:div>
    <w:div w:id="125516690">
      <w:bodyDiv w:val="1"/>
      <w:marLeft w:val="0"/>
      <w:marRight w:val="0"/>
      <w:marTop w:val="0"/>
      <w:marBottom w:val="0"/>
      <w:divBdr>
        <w:top w:val="none" w:sz="0" w:space="0" w:color="auto"/>
        <w:left w:val="none" w:sz="0" w:space="0" w:color="auto"/>
        <w:bottom w:val="none" w:sz="0" w:space="0" w:color="auto"/>
        <w:right w:val="none" w:sz="0" w:space="0" w:color="auto"/>
      </w:divBdr>
    </w:div>
    <w:div w:id="133764879">
      <w:bodyDiv w:val="1"/>
      <w:marLeft w:val="0"/>
      <w:marRight w:val="0"/>
      <w:marTop w:val="0"/>
      <w:marBottom w:val="0"/>
      <w:divBdr>
        <w:top w:val="none" w:sz="0" w:space="0" w:color="auto"/>
        <w:left w:val="none" w:sz="0" w:space="0" w:color="auto"/>
        <w:bottom w:val="none" w:sz="0" w:space="0" w:color="auto"/>
        <w:right w:val="none" w:sz="0" w:space="0" w:color="auto"/>
      </w:divBdr>
    </w:div>
    <w:div w:id="138883570">
      <w:bodyDiv w:val="1"/>
      <w:marLeft w:val="0"/>
      <w:marRight w:val="0"/>
      <w:marTop w:val="0"/>
      <w:marBottom w:val="0"/>
      <w:divBdr>
        <w:top w:val="none" w:sz="0" w:space="0" w:color="auto"/>
        <w:left w:val="none" w:sz="0" w:space="0" w:color="auto"/>
        <w:bottom w:val="none" w:sz="0" w:space="0" w:color="auto"/>
        <w:right w:val="none" w:sz="0" w:space="0" w:color="auto"/>
      </w:divBdr>
    </w:div>
    <w:div w:id="140539274">
      <w:bodyDiv w:val="1"/>
      <w:marLeft w:val="0"/>
      <w:marRight w:val="0"/>
      <w:marTop w:val="0"/>
      <w:marBottom w:val="0"/>
      <w:divBdr>
        <w:top w:val="none" w:sz="0" w:space="0" w:color="auto"/>
        <w:left w:val="none" w:sz="0" w:space="0" w:color="auto"/>
        <w:bottom w:val="none" w:sz="0" w:space="0" w:color="auto"/>
        <w:right w:val="none" w:sz="0" w:space="0" w:color="auto"/>
      </w:divBdr>
    </w:div>
    <w:div w:id="149097937">
      <w:bodyDiv w:val="1"/>
      <w:marLeft w:val="0"/>
      <w:marRight w:val="0"/>
      <w:marTop w:val="0"/>
      <w:marBottom w:val="0"/>
      <w:divBdr>
        <w:top w:val="none" w:sz="0" w:space="0" w:color="auto"/>
        <w:left w:val="none" w:sz="0" w:space="0" w:color="auto"/>
        <w:bottom w:val="none" w:sz="0" w:space="0" w:color="auto"/>
        <w:right w:val="none" w:sz="0" w:space="0" w:color="auto"/>
      </w:divBdr>
    </w:div>
    <w:div w:id="150995655">
      <w:bodyDiv w:val="1"/>
      <w:marLeft w:val="0"/>
      <w:marRight w:val="0"/>
      <w:marTop w:val="0"/>
      <w:marBottom w:val="0"/>
      <w:divBdr>
        <w:top w:val="none" w:sz="0" w:space="0" w:color="auto"/>
        <w:left w:val="none" w:sz="0" w:space="0" w:color="auto"/>
        <w:bottom w:val="none" w:sz="0" w:space="0" w:color="auto"/>
        <w:right w:val="none" w:sz="0" w:space="0" w:color="auto"/>
      </w:divBdr>
    </w:div>
    <w:div w:id="156187164">
      <w:bodyDiv w:val="1"/>
      <w:marLeft w:val="0"/>
      <w:marRight w:val="0"/>
      <w:marTop w:val="0"/>
      <w:marBottom w:val="0"/>
      <w:divBdr>
        <w:top w:val="none" w:sz="0" w:space="0" w:color="auto"/>
        <w:left w:val="none" w:sz="0" w:space="0" w:color="auto"/>
        <w:bottom w:val="none" w:sz="0" w:space="0" w:color="auto"/>
        <w:right w:val="none" w:sz="0" w:space="0" w:color="auto"/>
      </w:divBdr>
    </w:div>
    <w:div w:id="156458098">
      <w:bodyDiv w:val="1"/>
      <w:marLeft w:val="0"/>
      <w:marRight w:val="0"/>
      <w:marTop w:val="0"/>
      <w:marBottom w:val="0"/>
      <w:divBdr>
        <w:top w:val="none" w:sz="0" w:space="0" w:color="auto"/>
        <w:left w:val="none" w:sz="0" w:space="0" w:color="auto"/>
        <w:bottom w:val="none" w:sz="0" w:space="0" w:color="auto"/>
        <w:right w:val="none" w:sz="0" w:space="0" w:color="auto"/>
      </w:divBdr>
    </w:div>
    <w:div w:id="159807941">
      <w:bodyDiv w:val="1"/>
      <w:marLeft w:val="0"/>
      <w:marRight w:val="0"/>
      <w:marTop w:val="0"/>
      <w:marBottom w:val="0"/>
      <w:divBdr>
        <w:top w:val="none" w:sz="0" w:space="0" w:color="auto"/>
        <w:left w:val="none" w:sz="0" w:space="0" w:color="auto"/>
        <w:bottom w:val="none" w:sz="0" w:space="0" w:color="auto"/>
        <w:right w:val="none" w:sz="0" w:space="0" w:color="auto"/>
      </w:divBdr>
    </w:div>
    <w:div w:id="162743654">
      <w:bodyDiv w:val="1"/>
      <w:marLeft w:val="0"/>
      <w:marRight w:val="0"/>
      <w:marTop w:val="0"/>
      <w:marBottom w:val="0"/>
      <w:divBdr>
        <w:top w:val="none" w:sz="0" w:space="0" w:color="auto"/>
        <w:left w:val="none" w:sz="0" w:space="0" w:color="auto"/>
        <w:bottom w:val="none" w:sz="0" w:space="0" w:color="auto"/>
        <w:right w:val="none" w:sz="0" w:space="0" w:color="auto"/>
      </w:divBdr>
    </w:div>
    <w:div w:id="165023963">
      <w:bodyDiv w:val="1"/>
      <w:marLeft w:val="0"/>
      <w:marRight w:val="0"/>
      <w:marTop w:val="0"/>
      <w:marBottom w:val="0"/>
      <w:divBdr>
        <w:top w:val="none" w:sz="0" w:space="0" w:color="auto"/>
        <w:left w:val="none" w:sz="0" w:space="0" w:color="auto"/>
        <w:bottom w:val="none" w:sz="0" w:space="0" w:color="auto"/>
        <w:right w:val="none" w:sz="0" w:space="0" w:color="auto"/>
      </w:divBdr>
    </w:div>
    <w:div w:id="168524761">
      <w:bodyDiv w:val="1"/>
      <w:marLeft w:val="0"/>
      <w:marRight w:val="0"/>
      <w:marTop w:val="0"/>
      <w:marBottom w:val="0"/>
      <w:divBdr>
        <w:top w:val="none" w:sz="0" w:space="0" w:color="auto"/>
        <w:left w:val="none" w:sz="0" w:space="0" w:color="auto"/>
        <w:bottom w:val="none" w:sz="0" w:space="0" w:color="auto"/>
        <w:right w:val="none" w:sz="0" w:space="0" w:color="auto"/>
      </w:divBdr>
    </w:div>
    <w:div w:id="169218373">
      <w:bodyDiv w:val="1"/>
      <w:marLeft w:val="0"/>
      <w:marRight w:val="0"/>
      <w:marTop w:val="0"/>
      <w:marBottom w:val="0"/>
      <w:divBdr>
        <w:top w:val="none" w:sz="0" w:space="0" w:color="auto"/>
        <w:left w:val="none" w:sz="0" w:space="0" w:color="auto"/>
        <w:bottom w:val="none" w:sz="0" w:space="0" w:color="auto"/>
        <w:right w:val="none" w:sz="0" w:space="0" w:color="auto"/>
      </w:divBdr>
    </w:div>
    <w:div w:id="174073078">
      <w:bodyDiv w:val="1"/>
      <w:marLeft w:val="0"/>
      <w:marRight w:val="0"/>
      <w:marTop w:val="0"/>
      <w:marBottom w:val="0"/>
      <w:divBdr>
        <w:top w:val="none" w:sz="0" w:space="0" w:color="auto"/>
        <w:left w:val="none" w:sz="0" w:space="0" w:color="auto"/>
        <w:bottom w:val="none" w:sz="0" w:space="0" w:color="auto"/>
        <w:right w:val="none" w:sz="0" w:space="0" w:color="auto"/>
      </w:divBdr>
    </w:div>
    <w:div w:id="176962851">
      <w:bodyDiv w:val="1"/>
      <w:marLeft w:val="0"/>
      <w:marRight w:val="0"/>
      <w:marTop w:val="0"/>
      <w:marBottom w:val="0"/>
      <w:divBdr>
        <w:top w:val="none" w:sz="0" w:space="0" w:color="auto"/>
        <w:left w:val="none" w:sz="0" w:space="0" w:color="auto"/>
        <w:bottom w:val="none" w:sz="0" w:space="0" w:color="auto"/>
        <w:right w:val="none" w:sz="0" w:space="0" w:color="auto"/>
      </w:divBdr>
    </w:div>
    <w:div w:id="185338867">
      <w:bodyDiv w:val="1"/>
      <w:marLeft w:val="0"/>
      <w:marRight w:val="0"/>
      <w:marTop w:val="0"/>
      <w:marBottom w:val="0"/>
      <w:divBdr>
        <w:top w:val="none" w:sz="0" w:space="0" w:color="auto"/>
        <w:left w:val="none" w:sz="0" w:space="0" w:color="auto"/>
        <w:bottom w:val="none" w:sz="0" w:space="0" w:color="auto"/>
        <w:right w:val="none" w:sz="0" w:space="0" w:color="auto"/>
      </w:divBdr>
    </w:div>
    <w:div w:id="185608299">
      <w:bodyDiv w:val="1"/>
      <w:marLeft w:val="0"/>
      <w:marRight w:val="0"/>
      <w:marTop w:val="0"/>
      <w:marBottom w:val="0"/>
      <w:divBdr>
        <w:top w:val="none" w:sz="0" w:space="0" w:color="auto"/>
        <w:left w:val="none" w:sz="0" w:space="0" w:color="auto"/>
        <w:bottom w:val="none" w:sz="0" w:space="0" w:color="auto"/>
        <w:right w:val="none" w:sz="0" w:space="0" w:color="auto"/>
      </w:divBdr>
    </w:div>
    <w:div w:id="186064481">
      <w:bodyDiv w:val="1"/>
      <w:marLeft w:val="0"/>
      <w:marRight w:val="0"/>
      <w:marTop w:val="0"/>
      <w:marBottom w:val="0"/>
      <w:divBdr>
        <w:top w:val="none" w:sz="0" w:space="0" w:color="auto"/>
        <w:left w:val="none" w:sz="0" w:space="0" w:color="auto"/>
        <w:bottom w:val="none" w:sz="0" w:space="0" w:color="auto"/>
        <w:right w:val="none" w:sz="0" w:space="0" w:color="auto"/>
      </w:divBdr>
    </w:div>
    <w:div w:id="190843282">
      <w:bodyDiv w:val="1"/>
      <w:marLeft w:val="0"/>
      <w:marRight w:val="0"/>
      <w:marTop w:val="0"/>
      <w:marBottom w:val="0"/>
      <w:divBdr>
        <w:top w:val="none" w:sz="0" w:space="0" w:color="auto"/>
        <w:left w:val="none" w:sz="0" w:space="0" w:color="auto"/>
        <w:bottom w:val="none" w:sz="0" w:space="0" w:color="auto"/>
        <w:right w:val="none" w:sz="0" w:space="0" w:color="auto"/>
      </w:divBdr>
      <w:divsChild>
        <w:div w:id="134110894">
          <w:marLeft w:val="0"/>
          <w:marRight w:val="0"/>
          <w:marTop w:val="0"/>
          <w:marBottom w:val="0"/>
          <w:divBdr>
            <w:top w:val="none" w:sz="0" w:space="0" w:color="auto"/>
            <w:left w:val="none" w:sz="0" w:space="0" w:color="auto"/>
            <w:bottom w:val="none" w:sz="0" w:space="0" w:color="auto"/>
            <w:right w:val="none" w:sz="0" w:space="0" w:color="auto"/>
          </w:divBdr>
          <w:divsChild>
            <w:div w:id="368453749">
              <w:marLeft w:val="0"/>
              <w:marRight w:val="0"/>
              <w:marTop w:val="0"/>
              <w:marBottom w:val="0"/>
              <w:divBdr>
                <w:top w:val="none" w:sz="0" w:space="0" w:color="auto"/>
                <w:left w:val="none" w:sz="0" w:space="0" w:color="auto"/>
                <w:bottom w:val="none" w:sz="0" w:space="0" w:color="auto"/>
                <w:right w:val="none" w:sz="0" w:space="0" w:color="auto"/>
              </w:divBdr>
            </w:div>
            <w:div w:id="650334480">
              <w:marLeft w:val="0"/>
              <w:marRight w:val="0"/>
              <w:marTop w:val="0"/>
              <w:marBottom w:val="0"/>
              <w:divBdr>
                <w:top w:val="none" w:sz="0" w:space="0" w:color="auto"/>
                <w:left w:val="none" w:sz="0" w:space="0" w:color="auto"/>
                <w:bottom w:val="none" w:sz="0" w:space="0" w:color="auto"/>
                <w:right w:val="none" w:sz="0" w:space="0" w:color="auto"/>
              </w:divBdr>
              <w:divsChild>
                <w:div w:id="675500649">
                  <w:marLeft w:val="0"/>
                  <w:marRight w:val="0"/>
                  <w:marTop w:val="0"/>
                  <w:marBottom w:val="0"/>
                  <w:divBdr>
                    <w:top w:val="none" w:sz="0" w:space="0" w:color="auto"/>
                    <w:left w:val="none" w:sz="0" w:space="0" w:color="auto"/>
                    <w:bottom w:val="none" w:sz="0" w:space="0" w:color="auto"/>
                    <w:right w:val="none" w:sz="0" w:space="0" w:color="auto"/>
                  </w:divBdr>
                  <w:divsChild>
                    <w:div w:id="4997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4119">
              <w:marLeft w:val="0"/>
              <w:marRight w:val="0"/>
              <w:marTop w:val="0"/>
              <w:marBottom w:val="0"/>
              <w:divBdr>
                <w:top w:val="none" w:sz="0" w:space="0" w:color="auto"/>
                <w:left w:val="none" w:sz="0" w:space="0" w:color="auto"/>
                <w:bottom w:val="none" w:sz="0" w:space="0" w:color="auto"/>
                <w:right w:val="none" w:sz="0" w:space="0" w:color="auto"/>
              </w:divBdr>
            </w:div>
          </w:divsChild>
        </w:div>
        <w:div w:id="1318219958">
          <w:marLeft w:val="0"/>
          <w:marRight w:val="0"/>
          <w:marTop w:val="0"/>
          <w:marBottom w:val="0"/>
          <w:divBdr>
            <w:top w:val="none" w:sz="0" w:space="0" w:color="auto"/>
            <w:left w:val="none" w:sz="0" w:space="0" w:color="auto"/>
            <w:bottom w:val="none" w:sz="0" w:space="0" w:color="auto"/>
            <w:right w:val="none" w:sz="0" w:space="0" w:color="auto"/>
          </w:divBdr>
          <w:divsChild>
            <w:div w:id="1720938492">
              <w:marLeft w:val="0"/>
              <w:marRight w:val="0"/>
              <w:marTop w:val="0"/>
              <w:marBottom w:val="0"/>
              <w:divBdr>
                <w:top w:val="none" w:sz="0" w:space="0" w:color="auto"/>
                <w:left w:val="none" w:sz="0" w:space="0" w:color="auto"/>
                <w:bottom w:val="none" w:sz="0" w:space="0" w:color="auto"/>
                <w:right w:val="none" w:sz="0" w:space="0" w:color="auto"/>
              </w:divBdr>
            </w:div>
            <w:div w:id="901990737">
              <w:marLeft w:val="0"/>
              <w:marRight w:val="0"/>
              <w:marTop w:val="0"/>
              <w:marBottom w:val="0"/>
              <w:divBdr>
                <w:top w:val="none" w:sz="0" w:space="0" w:color="auto"/>
                <w:left w:val="none" w:sz="0" w:space="0" w:color="auto"/>
                <w:bottom w:val="none" w:sz="0" w:space="0" w:color="auto"/>
                <w:right w:val="none" w:sz="0" w:space="0" w:color="auto"/>
              </w:divBdr>
              <w:divsChild>
                <w:div w:id="1899434664">
                  <w:marLeft w:val="0"/>
                  <w:marRight w:val="0"/>
                  <w:marTop w:val="0"/>
                  <w:marBottom w:val="0"/>
                  <w:divBdr>
                    <w:top w:val="none" w:sz="0" w:space="0" w:color="auto"/>
                    <w:left w:val="none" w:sz="0" w:space="0" w:color="auto"/>
                    <w:bottom w:val="none" w:sz="0" w:space="0" w:color="auto"/>
                    <w:right w:val="none" w:sz="0" w:space="0" w:color="auto"/>
                  </w:divBdr>
                  <w:divsChild>
                    <w:div w:id="1178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454">
              <w:marLeft w:val="0"/>
              <w:marRight w:val="0"/>
              <w:marTop w:val="0"/>
              <w:marBottom w:val="0"/>
              <w:divBdr>
                <w:top w:val="none" w:sz="0" w:space="0" w:color="auto"/>
                <w:left w:val="none" w:sz="0" w:space="0" w:color="auto"/>
                <w:bottom w:val="none" w:sz="0" w:space="0" w:color="auto"/>
                <w:right w:val="none" w:sz="0" w:space="0" w:color="auto"/>
              </w:divBdr>
            </w:div>
          </w:divsChild>
        </w:div>
        <w:div w:id="1954550338">
          <w:marLeft w:val="0"/>
          <w:marRight w:val="0"/>
          <w:marTop w:val="0"/>
          <w:marBottom w:val="0"/>
          <w:divBdr>
            <w:top w:val="none" w:sz="0" w:space="0" w:color="auto"/>
            <w:left w:val="none" w:sz="0" w:space="0" w:color="auto"/>
            <w:bottom w:val="none" w:sz="0" w:space="0" w:color="auto"/>
            <w:right w:val="none" w:sz="0" w:space="0" w:color="auto"/>
          </w:divBdr>
          <w:divsChild>
            <w:div w:id="264191908">
              <w:marLeft w:val="0"/>
              <w:marRight w:val="0"/>
              <w:marTop w:val="0"/>
              <w:marBottom w:val="0"/>
              <w:divBdr>
                <w:top w:val="none" w:sz="0" w:space="0" w:color="auto"/>
                <w:left w:val="none" w:sz="0" w:space="0" w:color="auto"/>
                <w:bottom w:val="none" w:sz="0" w:space="0" w:color="auto"/>
                <w:right w:val="none" w:sz="0" w:space="0" w:color="auto"/>
              </w:divBdr>
            </w:div>
            <w:div w:id="567157905">
              <w:marLeft w:val="0"/>
              <w:marRight w:val="0"/>
              <w:marTop w:val="0"/>
              <w:marBottom w:val="0"/>
              <w:divBdr>
                <w:top w:val="none" w:sz="0" w:space="0" w:color="auto"/>
                <w:left w:val="none" w:sz="0" w:space="0" w:color="auto"/>
                <w:bottom w:val="none" w:sz="0" w:space="0" w:color="auto"/>
                <w:right w:val="none" w:sz="0" w:space="0" w:color="auto"/>
              </w:divBdr>
              <w:divsChild>
                <w:div w:id="1253010267">
                  <w:marLeft w:val="0"/>
                  <w:marRight w:val="0"/>
                  <w:marTop w:val="0"/>
                  <w:marBottom w:val="0"/>
                  <w:divBdr>
                    <w:top w:val="none" w:sz="0" w:space="0" w:color="auto"/>
                    <w:left w:val="none" w:sz="0" w:space="0" w:color="auto"/>
                    <w:bottom w:val="none" w:sz="0" w:space="0" w:color="auto"/>
                    <w:right w:val="none" w:sz="0" w:space="0" w:color="auto"/>
                  </w:divBdr>
                  <w:divsChild>
                    <w:div w:id="3320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769">
      <w:bodyDiv w:val="1"/>
      <w:marLeft w:val="0"/>
      <w:marRight w:val="0"/>
      <w:marTop w:val="0"/>
      <w:marBottom w:val="0"/>
      <w:divBdr>
        <w:top w:val="none" w:sz="0" w:space="0" w:color="auto"/>
        <w:left w:val="none" w:sz="0" w:space="0" w:color="auto"/>
        <w:bottom w:val="none" w:sz="0" w:space="0" w:color="auto"/>
        <w:right w:val="none" w:sz="0" w:space="0" w:color="auto"/>
      </w:divBdr>
      <w:divsChild>
        <w:div w:id="1524243789">
          <w:marLeft w:val="0"/>
          <w:marRight w:val="0"/>
          <w:marTop w:val="0"/>
          <w:marBottom w:val="0"/>
          <w:divBdr>
            <w:top w:val="none" w:sz="0" w:space="0" w:color="auto"/>
            <w:left w:val="none" w:sz="0" w:space="0" w:color="auto"/>
            <w:bottom w:val="none" w:sz="0" w:space="0" w:color="auto"/>
            <w:right w:val="none" w:sz="0" w:space="0" w:color="auto"/>
          </w:divBdr>
          <w:divsChild>
            <w:div w:id="1585069639">
              <w:marLeft w:val="0"/>
              <w:marRight w:val="0"/>
              <w:marTop w:val="0"/>
              <w:marBottom w:val="0"/>
              <w:divBdr>
                <w:top w:val="none" w:sz="0" w:space="0" w:color="auto"/>
                <w:left w:val="none" w:sz="0" w:space="0" w:color="auto"/>
                <w:bottom w:val="none" w:sz="0" w:space="0" w:color="auto"/>
                <w:right w:val="none" w:sz="0" w:space="0" w:color="auto"/>
              </w:divBdr>
            </w:div>
            <w:div w:id="1821729628">
              <w:marLeft w:val="0"/>
              <w:marRight w:val="0"/>
              <w:marTop w:val="0"/>
              <w:marBottom w:val="0"/>
              <w:divBdr>
                <w:top w:val="none" w:sz="0" w:space="0" w:color="auto"/>
                <w:left w:val="none" w:sz="0" w:space="0" w:color="auto"/>
                <w:bottom w:val="none" w:sz="0" w:space="0" w:color="auto"/>
                <w:right w:val="none" w:sz="0" w:space="0" w:color="auto"/>
              </w:divBdr>
              <w:divsChild>
                <w:div w:id="1065301656">
                  <w:marLeft w:val="0"/>
                  <w:marRight w:val="0"/>
                  <w:marTop w:val="0"/>
                  <w:marBottom w:val="0"/>
                  <w:divBdr>
                    <w:top w:val="none" w:sz="0" w:space="0" w:color="auto"/>
                    <w:left w:val="none" w:sz="0" w:space="0" w:color="auto"/>
                    <w:bottom w:val="none" w:sz="0" w:space="0" w:color="auto"/>
                    <w:right w:val="none" w:sz="0" w:space="0" w:color="auto"/>
                  </w:divBdr>
                  <w:divsChild>
                    <w:div w:id="12603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0896">
              <w:marLeft w:val="0"/>
              <w:marRight w:val="0"/>
              <w:marTop w:val="0"/>
              <w:marBottom w:val="0"/>
              <w:divBdr>
                <w:top w:val="none" w:sz="0" w:space="0" w:color="auto"/>
                <w:left w:val="none" w:sz="0" w:space="0" w:color="auto"/>
                <w:bottom w:val="none" w:sz="0" w:space="0" w:color="auto"/>
                <w:right w:val="none" w:sz="0" w:space="0" w:color="auto"/>
              </w:divBdr>
            </w:div>
          </w:divsChild>
        </w:div>
        <w:div w:id="1370716106">
          <w:marLeft w:val="0"/>
          <w:marRight w:val="0"/>
          <w:marTop w:val="0"/>
          <w:marBottom w:val="0"/>
          <w:divBdr>
            <w:top w:val="none" w:sz="0" w:space="0" w:color="auto"/>
            <w:left w:val="none" w:sz="0" w:space="0" w:color="auto"/>
            <w:bottom w:val="none" w:sz="0" w:space="0" w:color="auto"/>
            <w:right w:val="none" w:sz="0" w:space="0" w:color="auto"/>
          </w:divBdr>
          <w:divsChild>
            <w:div w:id="394358711">
              <w:marLeft w:val="0"/>
              <w:marRight w:val="0"/>
              <w:marTop w:val="0"/>
              <w:marBottom w:val="0"/>
              <w:divBdr>
                <w:top w:val="none" w:sz="0" w:space="0" w:color="auto"/>
                <w:left w:val="none" w:sz="0" w:space="0" w:color="auto"/>
                <w:bottom w:val="none" w:sz="0" w:space="0" w:color="auto"/>
                <w:right w:val="none" w:sz="0" w:space="0" w:color="auto"/>
              </w:divBdr>
            </w:div>
            <w:div w:id="1044519359">
              <w:marLeft w:val="0"/>
              <w:marRight w:val="0"/>
              <w:marTop w:val="0"/>
              <w:marBottom w:val="0"/>
              <w:divBdr>
                <w:top w:val="none" w:sz="0" w:space="0" w:color="auto"/>
                <w:left w:val="none" w:sz="0" w:space="0" w:color="auto"/>
                <w:bottom w:val="none" w:sz="0" w:space="0" w:color="auto"/>
                <w:right w:val="none" w:sz="0" w:space="0" w:color="auto"/>
              </w:divBdr>
              <w:divsChild>
                <w:div w:id="2091271688">
                  <w:marLeft w:val="0"/>
                  <w:marRight w:val="0"/>
                  <w:marTop w:val="0"/>
                  <w:marBottom w:val="0"/>
                  <w:divBdr>
                    <w:top w:val="none" w:sz="0" w:space="0" w:color="auto"/>
                    <w:left w:val="none" w:sz="0" w:space="0" w:color="auto"/>
                    <w:bottom w:val="none" w:sz="0" w:space="0" w:color="auto"/>
                    <w:right w:val="none" w:sz="0" w:space="0" w:color="auto"/>
                  </w:divBdr>
                  <w:divsChild>
                    <w:div w:id="1885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1450">
              <w:marLeft w:val="0"/>
              <w:marRight w:val="0"/>
              <w:marTop w:val="0"/>
              <w:marBottom w:val="0"/>
              <w:divBdr>
                <w:top w:val="none" w:sz="0" w:space="0" w:color="auto"/>
                <w:left w:val="none" w:sz="0" w:space="0" w:color="auto"/>
                <w:bottom w:val="none" w:sz="0" w:space="0" w:color="auto"/>
                <w:right w:val="none" w:sz="0" w:space="0" w:color="auto"/>
              </w:divBdr>
            </w:div>
          </w:divsChild>
        </w:div>
        <w:div w:id="1885171676">
          <w:marLeft w:val="0"/>
          <w:marRight w:val="0"/>
          <w:marTop w:val="0"/>
          <w:marBottom w:val="0"/>
          <w:divBdr>
            <w:top w:val="none" w:sz="0" w:space="0" w:color="auto"/>
            <w:left w:val="none" w:sz="0" w:space="0" w:color="auto"/>
            <w:bottom w:val="none" w:sz="0" w:space="0" w:color="auto"/>
            <w:right w:val="none" w:sz="0" w:space="0" w:color="auto"/>
          </w:divBdr>
          <w:divsChild>
            <w:div w:id="23874644">
              <w:marLeft w:val="0"/>
              <w:marRight w:val="0"/>
              <w:marTop w:val="0"/>
              <w:marBottom w:val="0"/>
              <w:divBdr>
                <w:top w:val="none" w:sz="0" w:space="0" w:color="auto"/>
                <w:left w:val="none" w:sz="0" w:space="0" w:color="auto"/>
                <w:bottom w:val="none" w:sz="0" w:space="0" w:color="auto"/>
                <w:right w:val="none" w:sz="0" w:space="0" w:color="auto"/>
              </w:divBdr>
            </w:div>
            <w:div w:id="2127002451">
              <w:marLeft w:val="0"/>
              <w:marRight w:val="0"/>
              <w:marTop w:val="0"/>
              <w:marBottom w:val="0"/>
              <w:divBdr>
                <w:top w:val="none" w:sz="0" w:space="0" w:color="auto"/>
                <w:left w:val="none" w:sz="0" w:space="0" w:color="auto"/>
                <w:bottom w:val="none" w:sz="0" w:space="0" w:color="auto"/>
                <w:right w:val="none" w:sz="0" w:space="0" w:color="auto"/>
              </w:divBdr>
              <w:divsChild>
                <w:div w:id="2142113940">
                  <w:marLeft w:val="0"/>
                  <w:marRight w:val="0"/>
                  <w:marTop w:val="0"/>
                  <w:marBottom w:val="0"/>
                  <w:divBdr>
                    <w:top w:val="none" w:sz="0" w:space="0" w:color="auto"/>
                    <w:left w:val="none" w:sz="0" w:space="0" w:color="auto"/>
                    <w:bottom w:val="none" w:sz="0" w:space="0" w:color="auto"/>
                    <w:right w:val="none" w:sz="0" w:space="0" w:color="auto"/>
                  </w:divBdr>
                  <w:divsChild>
                    <w:div w:id="11629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6746">
              <w:marLeft w:val="0"/>
              <w:marRight w:val="0"/>
              <w:marTop w:val="0"/>
              <w:marBottom w:val="0"/>
              <w:divBdr>
                <w:top w:val="none" w:sz="0" w:space="0" w:color="auto"/>
                <w:left w:val="none" w:sz="0" w:space="0" w:color="auto"/>
                <w:bottom w:val="none" w:sz="0" w:space="0" w:color="auto"/>
                <w:right w:val="none" w:sz="0" w:space="0" w:color="auto"/>
              </w:divBdr>
            </w:div>
          </w:divsChild>
        </w:div>
        <w:div w:id="1684091252">
          <w:marLeft w:val="0"/>
          <w:marRight w:val="0"/>
          <w:marTop w:val="0"/>
          <w:marBottom w:val="0"/>
          <w:divBdr>
            <w:top w:val="none" w:sz="0" w:space="0" w:color="auto"/>
            <w:left w:val="none" w:sz="0" w:space="0" w:color="auto"/>
            <w:bottom w:val="none" w:sz="0" w:space="0" w:color="auto"/>
            <w:right w:val="none" w:sz="0" w:space="0" w:color="auto"/>
          </w:divBdr>
          <w:divsChild>
            <w:div w:id="1600796348">
              <w:marLeft w:val="0"/>
              <w:marRight w:val="0"/>
              <w:marTop w:val="0"/>
              <w:marBottom w:val="0"/>
              <w:divBdr>
                <w:top w:val="none" w:sz="0" w:space="0" w:color="auto"/>
                <w:left w:val="none" w:sz="0" w:space="0" w:color="auto"/>
                <w:bottom w:val="none" w:sz="0" w:space="0" w:color="auto"/>
                <w:right w:val="none" w:sz="0" w:space="0" w:color="auto"/>
              </w:divBdr>
            </w:div>
            <w:div w:id="468787688">
              <w:marLeft w:val="0"/>
              <w:marRight w:val="0"/>
              <w:marTop w:val="0"/>
              <w:marBottom w:val="0"/>
              <w:divBdr>
                <w:top w:val="none" w:sz="0" w:space="0" w:color="auto"/>
                <w:left w:val="none" w:sz="0" w:space="0" w:color="auto"/>
                <w:bottom w:val="none" w:sz="0" w:space="0" w:color="auto"/>
                <w:right w:val="none" w:sz="0" w:space="0" w:color="auto"/>
              </w:divBdr>
              <w:divsChild>
                <w:div w:id="1336416061">
                  <w:marLeft w:val="0"/>
                  <w:marRight w:val="0"/>
                  <w:marTop w:val="0"/>
                  <w:marBottom w:val="0"/>
                  <w:divBdr>
                    <w:top w:val="none" w:sz="0" w:space="0" w:color="auto"/>
                    <w:left w:val="none" w:sz="0" w:space="0" w:color="auto"/>
                    <w:bottom w:val="none" w:sz="0" w:space="0" w:color="auto"/>
                    <w:right w:val="none" w:sz="0" w:space="0" w:color="auto"/>
                  </w:divBdr>
                  <w:divsChild>
                    <w:div w:id="19635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1246">
              <w:marLeft w:val="0"/>
              <w:marRight w:val="0"/>
              <w:marTop w:val="0"/>
              <w:marBottom w:val="0"/>
              <w:divBdr>
                <w:top w:val="none" w:sz="0" w:space="0" w:color="auto"/>
                <w:left w:val="none" w:sz="0" w:space="0" w:color="auto"/>
                <w:bottom w:val="none" w:sz="0" w:space="0" w:color="auto"/>
                <w:right w:val="none" w:sz="0" w:space="0" w:color="auto"/>
              </w:divBdr>
            </w:div>
          </w:divsChild>
        </w:div>
        <w:div w:id="1578399511">
          <w:marLeft w:val="0"/>
          <w:marRight w:val="0"/>
          <w:marTop w:val="0"/>
          <w:marBottom w:val="0"/>
          <w:divBdr>
            <w:top w:val="none" w:sz="0" w:space="0" w:color="auto"/>
            <w:left w:val="none" w:sz="0" w:space="0" w:color="auto"/>
            <w:bottom w:val="none" w:sz="0" w:space="0" w:color="auto"/>
            <w:right w:val="none" w:sz="0" w:space="0" w:color="auto"/>
          </w:divBdr>
          <w:divsChild>
            <w:div w:id="901057993">
              <w:marLeft w:val="0"/>
              <w:marRight w:val="0"/>
              <w:marTop w:val="0"/>
              <w:marBottom w:val="0"/>
              <w:divBdr>
                <w:top w:val="none" w:sz="0" w:space="0" w:color="auto"/>
                <w:left w:val="none" w:sz="0" w:space="0" w:color="auto"/>
                <w:bottom w:val="none" w:sz="0" w:space="0" w:color="auto"/>
                <w:right w:val="none" w:sz="0" w:space="0" w:color="auto"/>
              </w:divBdr>
            </w:div>
            <w:div w:id="1995523460">
              <w:marLeft w:val="0"/>
              <w:marRight w:val="0"/>
              <w:marTop w:val="0"/>
              <w:marBottom w:val="0"/>
              <w:divBdr>
                <w:top w:val="none" w:sz="0" w:space="0" w:color="auto"/>
                <w:left w:val="none" w:sz="0" w:space="0" w:color="auto"/>
                <w:bottom w:val="none" w:sz="0" w:space="0" w:color="auto"/>
                <w:right w:val="none" w:sz="0" w:space="0" w:color="auto"/>
              </w:divBdr>
              <w:divsChild>
                <w:div w:id="112984574">
                  <w:marLeft w:val="0"/>
                  <w:marRight w:val="0"/>
                  <w:marTop w:val="0"/>
                  <w:marBottom w:val="0"/>
                  <w:divBdr>
                    <w:top w:val="none" w:sz="0" w:space="0" w:color="auto"/>
                    <w:left w:val="none" w:sz="0" w:space="0" w:color="auto"/>
                    <w:bottom w:val="none" w:sz="0" w:space="0" w:color="auto"/>
                    <w:right w:val="none" w:sz="0" w:space="0" w:color="auto"/>
                  </w:divBdr>
                  <w:divsChild>
                    <w:div w:id="14655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8334">
              <w:marLeft w:val="0"/>
              <w:marRight w:val="0"/>
              <w:marTop w:val="0"/>
              <w:marBottom w:val="0"/>
              <w:divBdr>
                <w:top w:val="none" w:sz="0" w:space="0" w:color="auto"/>
                <w:left w:val="none" w:sz="0" w:space="0" w:color="auto"/>
                <w:bottom w:val="none" w:sz="0" w:space="0" w:color="auto"/>
                <w:right w:val="none" w:sz="0" w:space="0" w:color="auto"/>
              </w:divBdr>
            </w:div>
          </w:divsChild>
        </w:div>
        <w:div w:id="563414932">
          <w:marLeft w:val="0"/>
          <w:marRight w:val="0"/>
          <w:marTop w:val="0"/>
          <w:marBottom w:val="0"/>
          <w:divBdr>
            <w:top w:val="none" w:sz="0" w:space="0" w:color="auto"/>
            <w:left w:val="none" w:sz="0" w:space="0" w:color="auto"/>
            <w:bottom w:val="none" w:sz="0" w:space="0" w:color="auto"/>
            <w:right w:val="none" w:sz="0" w:space="0" w:color="auto"/>
          </w:divBdr>
          <w:divsChild>
            <w:div w:id="1445995976">
              <w:marLeft w:val="0"/>
              <w:marRight w:val="0"/>
              <w:marTop w:val="0"/>
              <w:marBottom w:val="0"/>
              <w:divBdr>
                <w:top w:val="none" w:sz="0" w:space="0" w:color="auto"/>
                <w:left w:val="none" w:sz="0" w:space="0" w:color="auto"/>
                <w:bottom w:val="none" w:sz="0" w:space="0" w:color="auto"/>
                <w:right w:val="none" w:sz="0" w:space="0" w:color="auto"/>
              </w:divBdr>
            </w:div>
            <w:div w:id="1296570878">
              <w:marLeft w:val="0"/>
              <w:marRight w:val="0"/>
              <w:marTop w:val="0"/>
              <w:marBottom w:val="0"/>
              <w:divBdr>
                <w:top w:val="none" w:sz="0" w:space="0" w:color="auto"/>
                <w:left w:val="none" w:sz="0" w:space="0" w:color="auto"/>
                <w:bottom w:val="none" w:sz="0" w:space="0" w:color="auto"/>
                <w:right w:val="none" w:sz="0" w:space="0" w:color="auto"/>
              </w:divBdr>
              <w:divsChild>
                <w:div w:id="2051375071">
                  <w:marLeft w:val="0"/>
                  <w:marRight w:val="0"/>
                  <w:marTop w:val="0"/>
                  <w:marBottom w:val="0"/>
                  <w:divBdr>
                    <w:top w:val="none" w:sz="0" w:space="0" w:color="auto"/>
                    <w:left w:val="none" w:sz="0" w:space="0" w:color="auto"/>
                    <w:bottom w:val="none" w:sz="0" w:space="0" w:color="auto"/>
                    <w:right w:val="none" w:sz="0" w:space="0" w:color="auto"/>
                  </w:divBdr>
                  <w:divsChild>
                    <w:div w:id="21129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6654">
              <w:marLeft w:val="0"/>
              <w:marRight w:val="0"/>
              <w:marTop w:val="0"/>
              <w:marBottom w:val="0"/>
              <w:divBdr>
                <w:top w:val="none" w:sz="0" w:space="0" w:color="auto"/>
                <w:left w:val="none" w:sz="0" w:space="0" w:color="auto"/>
                <w:bottom w:val="none" w:sz="0" w:space="0" w:color="auto"/>
                <w:right w:val="none" w:sz="0" w:space="0" w:color="auto"/>
              </w:divBdr>
            </w:div>
          </w:divsChild>
        </w:div>
        <w:div w:id="1303267904">
          <w:marLeft w:val="0"/>
          <w:marRight w:val="0"/>
          <w:marTop w:val="0"/>
          <w:marBottom w:val="0"/>
          <w:divBdr>
            <w:top w:val="none" w:sz="0" w:space="0" w:color="auto"/>
            <w:left w:val="none" w:sz="0" w:space="0" w:color="auto"/>
            <w:bottom w:val="none" w:sz="0" w:space="0" w:color="auto"/>
            <w:right w:val="none" w:sz="0" w:space="0" w:color="auto"/>
          </w:divBdr>
          <w:divsChild>
            <w:div w:id="815341960">
              <w:marLeft w:val="0"/>
              <w:marRight w:val="0"/>
              <w:marTop w:val="0"/>
              <w:marBottom w:val="0"/>
              <w:divBdr>
                <w:top w:val="none" w:sz="0" w:space="0" w:color="auto"/>
                <w:left w:val="none" w:sz="0" w:space="0" w:color="auto"/>
                <w:bottom w:val="none" w:sz="0" w:space="0" w:color="auto"/>
                <w:right w:val="none" w:sz="0" w:space="0" w:color="auto"/>
              </w:divBdr>
            </w:div>
            <w:div w:id="905141474">
              <w:marLeft w:val="0"/>
              <w:marRight w:val="0"/>
              <w:marTop w:val="0"/>
              <w:marBottom w:val="0"/>
              <w:divBdr>
                <w:top w:val="none" w:sz="0" w:space="0" w:color="auto"/>
                <w:left w:val="none" w:sz="0" w:space="0" w:color="auto"/>
                <w:bottom w:val="none" w:sz="0" w:space="0" w:color="auto"/>
                <w:right w:val="none" w:sz="0" w:space="0" w:color="auto"/>
              </w:divBdr>
              <w:divsChild>
                <w:div w:id="1491214059">
                  <w:marLeft w:val="0"/>
                  <w:marRight w:val="0"/>
                  <w:marTop w:val="0"/>
                  <w:marBottom w:val="0"/>
                  <w:divBdr>
                    <w:top w:val="none" w:sz="0" w:space="0" w:color="auto"/>
                    <w:left w:val="none" w:sz="0" w:space="0" w:color="auto"/>
                    <w:bottom w:val="none" w:sz="0" w:space="0" w:color="auto"/>
                    <w:right w:val="none" w:sz="0" w:space="0" w:color="auto"/>
                  </w:divBdr>
                  <w:divsChild>
                    <w:div w:id="20193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5680">
      <w:bodyDiv w:val="1"/>
      <w:marLeft w:val="0"/>
      <w:marRight w:val="0"/>
      <w:marTop w:val="0"/>
      <w:marBottom w:val="0"/>
      <w:divBdr>
        <w:top w:val="none" w:sz="0" w:space="0" w:color="auto"/>
        <w:left w:val="none" w:sz="0" w:space="0" w:color="auto"/>
        <w:bottom w:val="none" w:sz="0" w:space="0" w:color="auto"/>
        <w:right w:val="none" w:sz="0" w:space="0" w:color="auto"/>
      </w:divBdr>
    </w:div>
    <w:div w:id="194276218">
      <w:bodyDiv w:val="1"/>
      <w:marLeft w:val="0"/>
      <w:marRight w:val="0"/>
      <w:marTop w:val="0"/>
      <w:marBottom w:val="0"/>
      <w:divBdr>
        <w:top w:val="none" w:sz="0" w:space="0" w:color="auto"/>
        <w:left w:val="none" w:sz="0" w:space="0" w:color="auto"/>
        <w:bottom w:val="none" w:sz="0" w:space="0" w:color="auto"/>
        <w:right w:val="none" w:sz="0" w:space="0" w:color="auto"/>
      </w:divBdr>
    </w:div>
    <w:div w:id="215549733">
      <w:bodyDiv w:val="1"/>
      <w:marLeft w:val="0"/>
      <w:marRight w:val="0"/>
      <w:marTop w:val="0"/>
      <w:marBottom w:val="0"/>
      <w:divBdr>
        <w:top w:val="none" w:sz="0" w:space="0" w:color="auto"/>
        <w:left w:val="none" w:sz="0" w:space="0" w:color="auto"/>
        <w:bottom w:val="none" w:sz="0" w:space="0" w:color="auto"/>
        <w:right w:val="none" w:sz="0" w:space="0" w:color="auto"/>
      </w:divBdr>
    </w:div>
    <w:div w:id="215818144">
      <w:bodyDiv w:val="1"/>
      <w:marLeft w:val="0"/>
      <w:marRight w:val="0"/>
      <w:marTop w:val="0"/>
      <w:marBottom w:val="0"/>
      <w:divBdr>
        <w:top w:val="none" w:sz="0" w:space="0" w:color="auto"/>
        <w:left w:val="none" w:sz="0" w:space="0" w:color="auto"/>
        <w:bottom w:val="none" w:sz="0" w:space="0" w:color="auto"/>
        <w:right w:val="none" w:sz="0" w:space="0" w:color="auto"/>
      </w:divBdr>
    </w:div>
    <w:div w:id="218369733">
      <w:bodyDiv w:val="1"/>
      <w:marLeft w:val="0"/>
      <w:marRight w:val="0"/>
      <w:marTop w:val="0"/>
      <w:marBottom w:val="0"/>
      <w:divBdr>
        <w:top w:val="none" w:sz="0" w:space="0" w:color="auto"/>
        <w:left w:val="none" w:sz="0" w:space="0" w:color="auto"/>
        <w:bottom w:val="none" w:sz="0" w:space="0" w:color="auto"/>
        <w:right w:val="none" w:sz="0" w:space="0" w:color="auto"/>
      </w:divBdr>
    </w:div>
    <w:div w:id="227226493">
      <w:bodyDiv w:val="1"/>
      <w:marLeft w:val="0"/>
      <w:marRight w:val="0"/>
      <w:marTop w:val="0"/>
      <w:marBottom w:val="0"/>
      <w:divBdr>
        <w:top w:val="none" w:sz="0" w:space="0" w:color="auto"/>
        <w:left w:val="none" w:sz="0" w:space="0" w:color="auto"/>
        <w:bottom w:val="none" w:sz="0" w:space="0" w:color="auto"/>
        <w:right w:val="none" w:sz="0" w:space="0" w:color="auto"/>
      </w:divBdr>
    </w:div>
    <w:div w:id="229312343">
      <w:bodyDiv w:val="1"/>
      <w:marLeft w:val="0"/>
      <w:marRight w:val="0"/>
      <w:marTop w:val="0"/>
      <w:marBottom w:val="0"/>
      <w:divBdr>
        <w:top w:val="none" w:sz="0" w:space="0" w:color="auto"/>
        <w:left w:val="none" w:sz="0" w:space="0" w:color="auto"/>
        <w:bottom w:val="none" w:sz="0" w:space="0" w:color="auto"/>
        <w:right w:val="none" w:sz="0" w:space="0" w:color="auto"/>
      </w:divBdr>
    </w:div>
    <w:div w:id="232200103">
      <w:bodyDiv w:val="1"/>
      <w:marLeft w:val="0"/>
      <w:marRight w:val="0"/>
      <w:marTop w:val="0"/>
      <w:marBottom w:val="0"/>
      <w:divBdr>
        <w:top w:val="none" w:sz="0" w:space="0" w:color="auto"/>
        <w:left w:val="none" w:sz="0" w:space="0" w:color="auto"/>
        <w:bottom w:val="none" w:sz="0" w:space="0" w:color="auto"/>
        <w:right w:val="none" w:sz="0" w:space="0" w:color="auto"/>
      </w:divBdr>
    </w:div>
    <w:div w:id="245965447">
      <w:bodyDiv w:val="1"/>
      <w:marLeft w:val="0"/>
      <w:marRight w:val="0"/>
      <w:marTop w:val="0"/>
      <w:marBottom w:val="0"/>
      <w:divBdr>
        <w:top w:val="none" w:sz="0" w:space="0" w:color="auto"/>
        <w:left w:val="none" w:sz="0" w:space="0" w:color="auto"/>
        <w:bottom w:val="none" w:sz="0" w:space="0" w:color="auto"/>
        <w:right w:val="none" w:sz="0" w:space="0" w:color="auto"/>
      </w:divBdr>
    </w:div>
    <w:div w:id="246497630">
      <w:bodyDiv w:val="1"/>
      <w:marLeft w:val="0"/>
      <w:marRight w:val="0"/>
      <w:marTop w:val="0"/>
      <w:marBottom w:val="0"/>
      <w:divBdr>
        <w:top w:val="none" w:sz="0" w:space="0" w:color="auto"/>
        <w:left w:val="none" w:sz="0" w:space="0" w:color="auto"/>
        <w:bottom w:val="none" w:sz="0" w:space="0" w:color="auto"/>
        <w:right w:val="none" w:sz="0" w:space="0" w:color="auto"/>
      </w:divBdr>
    </w:div>
    <w:div w:id="247495685">
      <w:bodyDiv w:val="1"/>
      <w:marLeft w:val="0"/>
      <w:marRight w:val="0"/>
      <w:marTop w:val="0"/>
      <w:marBottom w:val="0"/>
      <w:divBdr>
        <w:top w:val="none" w:sz="0" w:space="0" w:color="auto"/>
        <w:left w:val="none" w:sz="0" w:space="0" w:color="auto"/>
        <w:bottom w:val="none" w:sz="0" w:space="0" w:color="auto"/>
        <w:right w:val="none" w:sz="0" w:space="0" w:color="auto"/>
      </w:divBdr>
    </w:div>
    <w:div w:id="255526703">
      <w:bodyDiv w:val="1"/>
      <w:marLeft w:val="0"/>
      <w:marRight w:val="0"/>
      <w:marTop w:val="0"/>
      <w:marBottom w:val="0"/>
      <w:divBdr>
        <w:top w:val="none" w:sz="0" w:space="0" w:color="auto"/>
        <w:left w:val="none" w:sz="0" w:space="0" w:color="auto"/>
        <w:bottom w:val="none" w:sz="0" w:space="0" w:color="auto"/>
        <w:right w:val="none" w:sz="0" w:space="0" w:color="auto"/>
      </w:divBdr>
    </w:div>
    <w:div w:id="260796636">
      <w:bodyDiv w:val="1"/>
      <w:marLeft w:val="0"/>
      <w:marRight w:val="0"/>
      <w:marTop w:val="0"/>
      <w:marBottom w:val="0"/>
      <w:divBdr>
        <w:top w:val="none" w:sz="0" w:space="0" w:color="auto"/>
        <w:left w:val="none" w:sz="0" w:space="0" w:color="auto"/>
        <w:bottom w:val="none" w:sz="0" w:space="0" w:color="auto"/>
        <w:right w:val="none" w:sz="0" w:space="0" w:color="auto"/>
      </w:divBdr>
    </w:div>
    <w:div w:id="267661922">
      <w:bodyDiv w:val="1"/>
      <w:marLeft w:val="0"/>
      <w:marRight w:val="0"/>
      <w:marTop w:val="0"/>
      <w:marBottom w:val="0"/>
      <w:divBdr>
        <w:top w:val="none" w:sz="0" w:space="0" w:color="auto"/>
        <w:left w:val="none" w:sz="0" w:space="0" w:color="auto"/>
        <w:bottom w:val="none" w:sz="0" w:space="0" w:color="auto"/>
        <w:right w:val="none" w:sz="0" w:space="0" w:color="auto"/>
      </w:divBdr>
    </w:div>
    <w:div w:id="271280246">
      <w:bodyDiv w:val="1"/>
      <w:marLeft w:val="0"/>
      <w:marRight w:val="0"/>
      <w:marTop w:val="0"/>
      <w:marBottom w:val="0"/>
      <w:divBdr>
        <w:top w:val="none" w:sz="0" w:space="0" w:color="auto"/>
        <w:left w:val="none" w:sz="0" w:space="0" w:color="auto"/>
        <w:bottom w:val="none" w:sz="0" w:space="0" w:color="auto"/>
        <w:right w:val="none" w:sz="0" w:space="0" w:color="auto"/>
      </w:divBdr>
    </w:div>
    <w:div w:id="273560959">
      <w:bodyDiv w:val="1"/>
      <w:marLeft w:val="0"/>
      <w:marRight w:val="0"/>
      <w:marTop w:val="0"/>
      <w:marBottom w:val="0"/>
      <w:divBdr>
        <w:top w:val="none" w:sz="0" w:space="0" w:color="auto"/>
        <w:left w:val="none" w:sz="0" w:space="0" w:color="auto"/>
        <w:bottom w:val="none" w:sz="0" w:space="0" w:color="auto"/>
        <w:right w:val="none" w:sz="0" w:space="0" w:color="auto"/>
      </w:divBdr>
    </w:div>
    <w:div w:id="279918281">
      <w:bodyDiv w:val="1"/>
      <w:marLeft w:val="0"/>
      <w:marRight w:val="0"/>
      <w:marTop w:val="0"/>
      <w:marBottom w:val="0"/>
      <w:divBdr>
        <w:top w:val="none" w:sz="0" w:space="0" w:color="auto"/>
        <w:left w:val="none" w:sz="0" w:space="0" w:color="auto"/>
        <w:bottom w:val="none" w:sz="0" w:space="0" w:color="auto"/>
        <w:right w:val="none" w:sz="0" w:space="0" w:color="auto"/>
      </w:divBdr>
    </w:div>
    <w:div w:id="282156640">
      <w:bodyDiv w:val="1"/>
      <w:marLeft w:val="0"/>
      <w:marRight w:val="0"/>
      <w:marTop w:val="0"/>
      <w:marBottom w:val="0"/>
      <w:divBdr>
        <w:top w:val="none" w:sz="0" w:space="0" w:color="auto"/>
        <w:left w:val="none" w:sz="0" w:space="0" w:color="auto"/>
        <w:bottom w:val="none" w:sz="0" w:space="0" w:color="auto"/>
        <w:right w:val="none" w:sz="0" w:space="0" w:color="auto"/>
      </w:divBdr>
    </w:div>
    <w:div w:id="286736503">
      <w:bodyDiv w:val="1"/>
      <w:marLeft w:val="0"/>
      <w:marRight w:val="0"/>
      <w:marTop w:val="0"/>
      <w:marBottom w:val="0"/>
      <w:divBdr>
        <w:top w:val="none" w:sz="0" w:space="0" w:color="auto"/>
        <w:left w:val="none" w:sz="0" w:space="0" w:color="auto"/>
        <w:bottom w:val="none" w:sz="0" w:space="0" w:color="auto"/>
        <w:right w:val="none" w:sz="0" w:space="0" w:color="auto"/>
      </w:divBdr>
    </w:div>
    <w:div w:id="287245822">
      <w:bodyDiv w:val="1"/>
      <w:marLeft w:val="0"/>
      <w:marRight w:val="0"/>
      <w:marTop w:val="0"/>
      <w:marBottom w:val="0"/>
      <w:divBdr>
        <w:top w:val="none" w:sz="0" w:space="0" w:color="auto"/>
        <w:left w:val="none" w:sz="0" w:space="0" w:color="auto"/>
        <w:bottom w:val="none" w:sz="0" w:space="0" w:color="auto"/>
        <w:right w:val="none" w:sz="0" w:space="0" w:color="auto"/>
      </w:divBdr>
    </w:div>
    <w:div w:id="295139392">
      <w:bodyDiv w:val="1"/>
      <w:marLeft w:val="0"/>
      <w:marRight w:val="0"/>
      <w:marTop w:val="0"/>
      <w:marBottom w:val="0"/>
      <w:divBdr>
        <w:top w:val="none" w:sz="0" w:space="0" w:color="auto"/>
        <w:left w:val="none" w:sz="0" w:space="0" w:color="auto"/>
        <w:bottom w:val="none" w:sz="0" w:space="0" w:color="auto"/>
        <w:right w:val="none" w:sz="0" w:space="0" w:color="auto"/>
      </w:divBdr>
    </w:div>
    <w:div w:id="306207228">
      <w:bodyDiv w:val="1"/>
      <w:marLeft w:val="0"/>
      <w:marRight w:val="0"/>
      <w:marTop w:val="0"/>
      <w:marBottom w:val="0"/>
      <w:divBdr>
        <w:top w:val="none" w:sz="0" w:space="0" w:color="auto"/>
        <w:left w:val="none" w:sz="0" w:space="0" w:color="auto"/>
        <w:bottom w:val="none" w:sz="0" w:space="0" w:color="auto"/>
        <w:right w:val="none" w:sz="0" w:space="0" w:color="auto"/>
      </w:divBdr>
    </w:div>
    <w:div w:id="310866762">
      <w:bodyDiv w:val="1"/>
      <w:marLeft w:val="0"/>
      <w:marRight w:val="0"/>
      <w:marTop w:val="0"/>
      <w:marBottom w:val="0"/>
      <w:divBdr>
        <w:top w:val="none" w:sz="0" w:space="0" w:color="auto"/>
        <w:left w:val="none" w:sz="0" w:space="0" w:color="auto"/>
        <w:bottom w:val="none" w:sz="0" w:space="0" w:color="auto"/>
        <w:right w:val="none" w:sz="0" w:space="0" w:color="auto"/>
      </w:divBdr>
    </w:div>
    <w:div w:id="317222947">
      <w:bodyDiv w:val="1"/>
      <w:marLeft w:val="0"/>
      <w:marRight w:val="0"/>
      <w:marTop w:val="0"/>
      <w:marBottom w:val="0"/>
      <w:divBdr>
        <w:top w:val="none" w:sz="0" w:space="0" w:color="auto"/>
        <w:left w:val="none" w:sz="0" w:space="0" w:color="auto"/>
        <w:bottom w:val="none" w:sz="0" w:space="0" w:color="auto"/>
        <w:right w:val="none" w:sz="0" w:space="0" w:color="auto"/>
      </w:divBdr>
    </w:div>
    <w:div w:id="319623336">
      <w:bodyDiv w:val="1"/>
      <w:marLeft w:val="0"/>
      <w:marRight w:val="0"/>
      <w:marTop w:val="0"/>
      <w:marBottom w:val="0"/>
      <w:divBdr>
        <w:top w:val="none" w:sz="0" w:space="0" w:color="auto"/>
        <w:left w:val="none" w:sz="0" w:space="0" w:color="auto"/>
        <w:bottom w:val="none" w:sz="0" w:space="0" w:color="auto"/>
        <w:right w:val="none" w:sz="0" w:space="0" w:color="auto"/>
      </w:divBdr>
    </w:div>
    <w:div w:id="322782504">
      <w:bodyDiv w:val="1"/>
      <w:marLeft w:val="0"/>
      <w:marRight w:val="0"/>
      <w:marTop w:val="0"/>
      <w:marBottom w:val="0"/>
      <w:divBdr>
        <w:top w:val="none" w:sz="0" w:space="0" w:color="auto"/>
        <w:left w:val="none" w:sz="0" w:space="0" w:color="auto"/>
        <w:bottom w:val="none" w:sz="0" w:space="0" w:color="auto"/>
        <w:right w:val="none" w:sz="0" w:space="0" w:color="auto"/>
      </w:divBdr>
    </w:div>
    <w:div w:id="322972024">
      <w:bodyDiv w:val="1"/>
      <w:marLeft w:val="0"/>
      <w:marRight w:val="0"/>
      <w:marTop w:val="0"/>
      <w:marBottom w:val="0"/>
      <w:divBdr>
        <w:top w:val="none" w:sz="0" w:space="0" w:color="auto"/>
        <w:left w:val="none" w:sz="0" w:space="0" w:color="auto"/>
        <w:bottom w:val="none" w:sz="0" w:space="0" w:color="auto"/>
        <w:right w:val="none" w:sz="0" w:space="0" w:color="auto"/>
      </w:divBdr>
      <w:divsChild>
        <w:div w:id="1240214665">
          <w:marLeft w:val="0"/>
          <w:marRight w:val="0"/>
          <w:marTop w:val="0"/>
          <w:marBottom w:val="0"/>
          <w:divBdr>
            <w:top w:val="none" w:sz="0" w:space="0" w:color="auto"/>
            <w:left w:val="none" w:sz="0" w:space="0" w:color="auto"/>
            <w:bottom w:val="none" w:sz="0" w:space="0" w:color="auto"/>
            <w:right w:val="none" w:sz="0" w:space="0" w:color="auto"/>
          </w:divBdr>
          <w:divsChild>
            <w:div w:id="520054373">
              <w:marLeft w:val="0"/>
              <w:marRight w:val="0"/>
              <w:marTop w:val="0"/>
              <w:marBottom w:val="0"/>
              <w:divBdr>
                <w:top w:val="none" w:sz="0" w:space="0" w:color="auto"/>
                <w:left w:val="none" w:sz="0" w:space="0" w:color="auto"/>
                <w:bottom w:val="none" w:sz="0" w:space="0" w:color="auto"/>
                <w:right w:val="none" w:sz="0" w:space="0" w:color="auto"/>
              </w:divBdr>
              <w:divsChild>
                <w:div w:id="599604129">
                  <w:marLeft w:val="0"/>
                  <w:marRight w:val="0"/>
                  <w:marTop w:val="0"/>
                  <w:marBottom w:val="0"/>
                  <w:divBdr>
                    <w:top w:val="none" w:sz="0" w:space="0" w:color="auto"/>
                    <w:left w:val="none" w:sz="0" w:space="0" w:color="auto"/>
                    <w:bottom w:val="none" w:sz="0" w:space="0" w:color="auto"/>
                    <w:right w:val="none" w:sz="0" w:space="0" w:color="auto"/>
                  </w:divBdr>
                  <w:divsChild>
                    <w:div w:id="150370443">
                      <w:marLeft w:val="0"/>
                      <w:marRight w:val="0"/>
                      <w:marTop w:val="0"/>
                      <w:marBottom w:val="0"/>
                      <w:divBdr>
                        <w:top w:val="none" w:sz="0" w:space="0" w:color="auto"/>
                        <w:left w:val="none" w:sz="0" w:space="0" w:color="auto"/>
                        <w:bottom w:val="none" w:sz="0" w:space="0" w:color="auto"/>
                        <w:right w:val="none" w:sz="0" w:space="0" w:color="auto"/>
                      </w:divBdr>
                      <w:divsChild>
                        <w:div w:id="317851151">
                          <w:marLeft w:val="0"/>
                          <w:marRight w:val="0"/>
                          <w:marTop w:val="0"/>
                          <w:marBottom w:val="0"/>
                          <w:divBdr>
                            <w:top w:val="none" w:sz="0" w:space="0" w:color="auto"/>
                            <w:left w:val="none" w:sz="0" w:space="0" w:color="auto"/>
                            <w:bottom w:val="none" w:sz="0" w:space="0" w:color="auto"/>
                            <w:right w:val="none" w:sz="0" w:space="0" w:color="auto"/>
                          </w:divBdr>
                          <w:divsChild>
                            <w:div w:id="378359884">
                              <w:marLeft w:val="0"/>
                              <w:marRight w:val="0"/>
                              <w:marTop w:val="0"/>
                              <w:marBottom w:val="0"/>
                              <w:divBdr>
                                <w:top w:val="none" w:sz="0" w:space="0" w:color="auto"/>
                                <w:left w:val="none" w:sz="0" w:space="0" w:color="auto"/>
                                <w:bottom w:val="none" w:sz="0" w:space="0" w:color="auto"/>
                                <w:right w:val="none" w:sz="0" w:space="0" w:color="auto"/>
                              </w:divBdr>
                              <w:divsChild>
                                <w:div w:id="1226529571">
                                  <w:marLeft w:val="0"/>
                                  <w:marRight w:val="0"/>
                                  <w:marTop w:val="0"/>
                                  <w:marBottom w:val="0"/>
                                  <w:divBdr>
                                    <w:top w:val="none" w:sz="0" w:space="0" w:color="auto"/>
                                    <w:left w:val="none" w:sz="0" w:space="0" w:color="auto"/>
                                    <w:bottom w:val="none" w:sz="0" w:space="0" w:color="auto"/>
                                    <w:right w:val="none" w:sz="0" w:space="0" w:color="auto"/>
                                  </w:divBdr>
                                  <w:divsChild>
                                    <w:div w:id="1766879084">
                                      <w:marLeft w:val="0"/>
                                      <w:marRight w:val="0"/>
                                      <w:marTop w:val="0"/>
                                      <w:marBottom w:val="0"/>
                                      <w:divBdr>
                                        <w:top w:val="none" w:sz="0" w:space="0" w:color="auto"/>
                                        <w:left w:val="none" w:sz="0" w:space="0" w:color="auto"/>
                                        <w:bottom w:val="none" w:sz="0" w:space="0" w:color="auto"/>
                                        <w:right w:val="none" w:sz="0" w:space="0" w:color="auto"/>
                                      </w:divBdr>
                                      <w:divsChild>
                                        <w:div w:id="221016321">
                                          <w:marLeft w:val="0"/>
                                          <w:marRight w:val="0"/>
                                          <w:marTop w:val="0"/>
                                          <w:marBottom w:val="0"/>
                                          <w:divBdr>
                                            <w:top w:val="none" w:sz="0" w:space="0" w:color="auto"/>
                                            <w:left w:val="none" w:sz="0" w:space="0" w:color="auto"/>
                                            <w:bottom w:val="none" w:sz="0" w:space="0" w:color="auto"/>
                                            <w:right w:val="none" w:sz="0" w:space="0" w:color="auto"/>
                                          </w:divBdr>
                                        </w:div>
                                      </w:divsChild>
                                    </w:div>
                                    <w:div w:id="9069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099032">
      <w:bodyDiv w:val="1"/>
      <w:marLeft w:val="0"/>
      <w:marRight w:val="0"/>
      <w:marTop w:val="0"/>
      <w:marBottom w:val="0"/>
      <w:divBdr>
        <w:top w:val="none" w:sz="0" w:space="0" w:color="auto"/>
        <w:left w:val="none" w:sz="0" w:space="0" w:color="auto"/>
        <w:bottom w:val="none" w:sz="0" w:space="0" w:color="auto"/>
        <w:right w:val="none" w:sz="0" w:space="0" w:color="auto"/>
      </w:divBdr>
    </w:div>
    <w:div w:id="329526431">
      <w:bodyDiv w:val="1"/>
      <w:marLeft w:val="0"/>
      <w:marRight w:val="0"/>
      <w:marTop w:val="0"/>
      <w:marBottom w:val="0"/>
      <w:divBdr>
        <w:top w:val="none" w:sz="0" w:space="0" w:color="auto"/>
        <w:left w:val="none" w:sz="0" w:space="0" w:color="auto"/>
        <w:bottom w:val="none" w:sz="0" w:space="0" w:color="auto"/>
        <w:right w:val="none" w:sz="0" w:space="0" w:color="auto"/>
      </w:divBdr>
    </w:div>
    <w:div w:id="339619860">
      <w:bodyDiv w:val="1"/>
      <w:marLeft w:val="0"/>
      <w:marRight w:val="0"/>
      <w:marTop w:val="0"/>
      <w:marBottom w:val="0"/>
      <w:divBdr>
        <w:top w:val="none" w:sz="0" w:space="0" w:color="auto"/>
        <w:left w:val="none" w:sz="0" w:space="0" w:color="auto"/>
        <w:bottom w:val="none" w:sz="0" w:space="0" w:color="auto"/>
        <w:right w:val="none" w:sz="0" w:space="0" w:color="auto"/>
      </w:divBdr>
    </w:div>
    <w:div w:id="343553282">
      <w:bodyDiv w:val="1"/>
      <w:marLeft w:val="0"/>
      <w:marRight w:val="0"/>
      <w:marTop w:val="0"/>
      <w:marBottom w:val="0"/>
      <w:divBdr>
        <w:top w:val="none" w:sz="0" w:space="0" w:color="auto"/>
        <w:left w:val="none" w:sz="0" w:space="0" w:color="auto"/>
        <w:bottom w:val="none" w:sz="0" w:space="0" w:color="auto"/>
        <w:right w:val="none" w:sz="0" w:space="0" w:color="auto"/>
      </w:divBdr>
    </w:div>
    <w:div w:id="344400694">
      <w:bodyDiv w:val="1"/>
      <w:marLeft w:val="0"/>
      <w:marRight w:val="0"/>
      <w:marTop w:val="0"/>
      <w:marBottom w:val="0"/>
      <w:divBdr>
        <w:top w:val="none" w:sz="0" w:space="0" w:color="auto"/>
        <w:left w:val="none" w:sz="0" w:space="0" w:color="auto"/>
        <w:bottom w:val="none" w:sz="0" w:space="0" w:color="auto"/>
        <w:right w:val="none" w:sz="0" w:space="0" w:color="auto"/>
      </w:divBdr>
    </w:div>
    <w:div w:id="350421348">
      <w:bodyDiv w:val="1"/>
      <w:marLeft w:val="0"/>
      <w:marRight w:val="0"/>
      <w:marTop w:val="0"/>
      <w:marBottom w:val="0"/>
      <w:divBdr>
        <w:top w:val="none" w:sz="0" w:space="0" w:color="auto"/>
        <w:left w:val="none" w:sz="0" w:space="0" w:color="auto"/>
        <w:bottom w:val="none" w:sz="0" w:space="0" w:color="auto"/>
        <w:right w:val="none" w:sz="0" w:space="0" w:color="auto"/>
      </w:divBdr>
    </w:div>
    <w:div w:id="352657205">
      <w:bodyDiv w:val="1"/>
      <w:marLeft w:val="0"/>
      <w:marRight w:val="0"/>
      <w:marTop w:val="0"/>
      <w:marBottom w:val="0"/>
      <w:divBdr>
        <w:top w:val="none" w:sz="0" w:space="0" w:color="auto"/>
        <w:left w:val="none" w:sz="0" w:space="0" w:color="auto"/>
        <w:bottom w:val="none" w:sz="0" w:space="0" w:color="auto"/>
        <w:right w:val="none" w:sz="0" w:space="0" w:color="auto"/>
      </w:divBdr>
    </w:div>
    <w:div w:id="354156751">
      <w:bodyDiv w:val="1"/>
      <w:marLeft w:val="0"/>
      <w:marRight w:val="0"/>
      <w:marTop w:val="0"/>
      <w:marBottom w:val="0"/>
      <w:divBdr>
        <w:top w:val="none" w:sz="0" w:space="0" w:color="auto"/>
        <w:left w:val="none" w:sz="0" w:space="0" w:color="auto"/>
        <w:bottom w:val="none" w:sz="0" w:space="0" w:color="auto"/>
        <w:right w:val="none" w:sz="0" w:space="0" w:color="auto"/>
      </w:divBdr>
    </w:div>
    <w:div w:id="358554842">
      <w:bodyDiv w:val="1"/>
      <w:marLeft w:val="0"/>
      <w:marRight w:val="0"/>
      <w:marTop w:val="0"/>
      <w:marBottom w:val="0"/>
      <w:divBdr>
        <w:top w:val="none" w:sz="0" w:space="0" w:color="auto"/>
        <w:left w:val="none" w:sz="0" w:space="0" w:color="auto"/>
        <w:bottom w:val="none" w:sz="0" w:space="0" w:color="auto"/>
        <w:right w:val="none" w:sz="0" w:space="0" w:color="auto"/>
      </w:divBdr>
    </w:div>
    <w:div w:id="362874027">
      <w:bodyDiv w:val="1"/>
      <w:marLeft w:val="0"/>
      <w:marRight w:val="0"/>
      <w:marTop w:val="0"/>
      <w:marBottom w:val="0"/>
      <w:divBdr>
        <w:top w:val="none" w:sz="0" w:space="0" w:color="auto"/>
        <w:left w:val="none" w:sz="0" w:space="0" w:color="auto"/>
        <w:bottom w:val="none" w:sz="0" w:space="0" w:color="auto"/>
        <w:right w:val="none" w:sz="0" w:space="0" w:color="auto"/>
      </w:divBdr>
    </w:div>
    <w:div w:id="363873080">
      <w:bodyDiv w:val="1"/>
      <w:marLeft w:val="0"/>
      <w:marRight w:val="0"/>
      <w:marTop w:val="0"/>
      <w:marBottom w:val="0"/>
      <w:divBdr>
        <w:top w:val="none" w:sz="0" w:space="0" w:color="auto"/>
        <w:left w:val="none" w:sz="0" w:space="0" w:color="auto"/>
        <w:bottom w:val="none" w:sz="0" w:space="0" w:color="auto"/>
        <w:right w:val="none" w:sz="0" w:space="0" w:color="auto"/>
      </w:divBdr>
    </w:div>
    <w:div w:id="366685025">
      <w:bodyDiv w:val="1"/>
      <w:marLeft w:val="0"/>
      <w:marRight w:val="0"/>
      <w:marTop w:val="0"/>
      <w:marBottom w:val="0"/>
      <w:divBdr>
        <w:top w:val="none" w:sz="0" w:space="0" w:color="auto"/>
        <w:left w:val="none" w:sz="0" w:space="0" w:color="auto"/>
        <w:bottom w:val="none" w:sz="0" w:space="0" w:color="auto"/>
        <w:right w:val="none" w:sz="0" w:space="0" w:color="auto"/>
      </w:divBdr>
    </w:div>
    <w:div w:id="373382869">
      <w:bodyDiv w:val="1"/>
      <w:marLeft w:val="0"/>
      <w:marRight w:val="0"/>
      <w:marTop w:val="0"/>
      <w:marBottom w:val="0"/>
      <w:divBdr>
        <w:top w:val="none" w:sz="0" w:space="0" w:color="auto"/>
        <w:left w:val="none" w:sz="0" w:space="0" w:color="auto"/>
        <w:bottom w:val="none" w:sz="0" w:space="0" w:color="auto"/>
        <w:right w:val="none" w:sz="0" w:space="0" w:color="auto"/>
      </w:divBdr>
    </w:div>
    <w:div w:id="382949560">
      <w:bodyDiv w:val="1"/>
      <w:marLeft w:val="0"/>
      <w:marRight w:val="0"/>
      <w:marTop w:val="0"/>
      <w:marBottom w:val="0"/>
      <w:divBdr>
        <w:top w:val="none" w:sz="0" w:space="0" w:color="auto"/>
        <w:left w:val="none" w:sz="0" w:space="0" w:color="auto"/>
        <w:bottom w:val="none" w:sz="0" w:space="0" w:color="auto"/>
        <w:right w:val="none" w:sz="0" w:space="0" w:color="auto"/>
      </w:divBdr>
    </w:div>
    <w:div w:id="383140583">
      <w:bodyDiv w:val="1"/>
      <w:marLeft w:val="0"/>
      <w:marRight w:val="0"/>
      <w:marTop w:val="0"/>
      <w:marBottom w:val="0"/>
      <w:divBdr>
        <w:top w:val="none" w:sz="0" w:space="0" w:color="auto"/>
        <w:left w:val="none" w:sz="0" w:space="0" w:color="auto"/>
        <w:bottom w:val="none" w:sz="0" w:space="0" w:color="auto"/>
        <w:right w:val="none" w:sz="0" w:space="0" w:color="auto"/>
      </w:divBdr>
      <w:divsChild>
        <w:div w:id="1152604453">
          <w:marLeft w:val="0"/>
          <w:marRight w:val="0"/>
          <w:marTop w:val="0"/>
          <w:marBottom w:val="0"/>
          <w:divBdr>
            <w:top w:val="none" w:sz="0" w:space="0" w:color="auto"/>
            <w:left w:val="none" w:sz="0" w:space="0" w:color="auto"/>
            <w:bottom w:val="none" w:sz="0" w:space="0" w:color="auto"/>
            <w:right w:val="none" w:sz="0" w:space="0" w:color="auto"/>
          </w:divBdr>
          <w:divsChild>
            <w:div w:id="2120878031">
              <w:marLeft w:val="0"/>
              <w:marRight w:val="0"/>
              <w:marTop w:val="0"/>
              <w:marBottom w:val="0"/>
              <w:divBdr>
                <w:top w:val="none" w:sz="0" w:space="0" w:color="auto"/>
                <w:left w:val="none" w:sz="0" w:space="0" w:color="auto"/>
                <w:bottom w:val="none" w:sz="0" w:space="0" w:color="auto"/>
                <w:right w:val="none" w:sz="0" w:space="0" w:color="auto"/>
              </w:divBdr>
            </w:div>
            <w:div w:id="1494880304">
              <w:marLeft w:val="0"/>
              <w:marRight w:val="0"/>
              <w:marTop w:val="0"/>
              <w:marBottom w:val="0"/>
              <w:divBdr>
                <w:top w:val="none" w:sz="0" w:space="0" w:color="auto"/>
                <w:left w:val="none" w:sz="0" w:space="0" w:color="auto"/>
                <w:bottom w:val="none" w:sz="0" w:space="0" w:color="auto"/>
                <w:right w:val="none" w:sz="0" w:space="0" w:color="auto"/>
              </w:divBdr>
              <w:divsChild>
                <w:div w:id="327287787">
                  <w:marLeft w:val="0"/>
                  <w:marRight w:val="0"/>
                  <w:marTop w:val="0"/>
                  <w:marBottom w:val="0"/>
                  <w:divBdr>
                    <w:top w:val="none" w:sz="0" w:space="0" w:color="auto"/>
                    <w:left w:val="none" w:sz="0" w:space="0" w:color="auto"/>
                    <w:bottom w:val="none" w:sz="0" w:space="0" w:color="auto"/>
                    <w:right w:val="none" w:sz="0" w:space="0" w:color="auto"/>
                  </w:divBdr>
                  <w:divsChild>
                    <w:div w:id="6838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4458">
              <w:marLeft w:val="0"/>
              <w:marRight w:val="0"/>
              <w:marTop w:val="0"/>
              <w:marBottom w:val="0"/>
              <w:divBdr>
                <w:top w:val="none" w:sz="0" w:space="0" w:color="auto"/>
                <w:left w:val="none" w:sz="0" w:space="0" w:color="auto"/>
                <w:bottom w:val="none" w:sz="0" w:space="0" w:color="auto"/>
                <w:right w:val="none" w:sz="0" w:space="0" w:color="auto"/>
              </w:divBdr>
            </w:div>
          </w:divsChild>
        </w:div>
        <w:div w:id="1081950280">
          <w:marLeft w:val="0"/>
          <w:marRight w:val="0"/>
          <w:marTop w:val="0"/>
          <w:marBottom w:val="0"/>
          <w:divBdr>
            <w:top w:val="none" w:sz="0" w:space="0" w:color="auto"/>
            <w:left w:val="none" w:sz="0" w:space="0" w:color="auto"/>
            <w:bottom w:val="none" w:sz="0" w:space="0" w:color="auto"/>
            <w:right w:val="none" w:sz="0" w:space="0" w:color="auto"/>
          </w:divBdr>
          <w:divsChild>
            <w:div w:id="279729451">
              <w:marLeft w:val="0"/>
              <w:marRight w:val="0"/>
              <w:marTop w:val="0"/>
              <w:marBottom w:val="0"/>
              <w:divBdr>
                <w:top w:val="none" w:sz="0" w:space="0" w:color="auto"/>
                <w:left w:val="none" w:sz="0" w:space="0" w:color="auto"/>
                <w:bottom w:val="none" w:sz="0" w:space="0" w:color="auto"/>
                <w:right w:val="none" w:sz="0" w:space="0" w:color="auto"/>
              </w:divBdr>
            </w:div>
            <w:div w:id="1878855556">
              <w:marLeft w:val="0"/>
              <w:marRight w:val="0"/>
              <w:marTop w:val="0"/>
              <w:marBottom w:val="0"/>
              <w:divBdr>
                <w:top w:val="none" w:sz="0" w:space="0" w:color="auto"/>
                <w:left w:val="none" w:sz="0" w:space="0" w:color="auto"/>
                <w:bottom w:val="none" w:sz="0" w:space="0" w:color="auto"/>
                <w:right w:val="none" w:sz="0" w:space="0" w:color="auto"/>
              </w:divBdr>
              <w:divsChild>
                <w:div w:id="1257710894">
                  <w:marLeft w:val="0"/>
                  <w:marRight w:val="0"/>
                  <w:marTop w:val="0"/>
                  <w:marBottom w:val="0"/>
                  <w:divBdr>
                    <w:top w:val="none" w:sz="0" w:space="0" w:color="auto"/>
                    <w:left w:val="none" w:sz="0" w:space="0" w:color="auto"/>
                    <w:bottom w:val="none" w:sz="0" w:space="0" w:color="auto"/>
                    <w:right w:val="none" w:sz="0" w:space="0" w:color="auto"/>
                  </w:divBdr>
                  <w:divsChild>
                    <w:div w:id="21057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040">
      <w:bodyDiv w:val="1"/>
      <w:marLeft w:val="0"/>
      <w:marRight w:val="0"/>
      <w:marTop w:val="0"/>
      <w:marBottom w:val="0"/>
      <w:divBdr>
        <w:top w:val="none" w:sz="0" w:space="0" w:color="auto"/>
        <w:left w:val="none" w:sz="0" w:space="0" w:color="auto"/>
        <w:bottom w:val="none" w:sz="0" w:space="0" w:color="auto"/>
        <w:right w:val="none" w:sz="0" w:space="0" w:color="auto"/>
      </w:divBdr>
    </w:div>
    <w:div w:id="400753754">
      <w:bodyDiv w:val="1"/>
      <w:marLeft w:val="0"/>
      <w:marRight w:val="0"/>
      <w:marTop w:val="0"/>
      <w:marBottom w:val="0"/>
      <w:divBdr>
        <w:top w:val="none" w:sz="0" w:space="0" w:color="auto"/>
        <w:left w:val="none" w:sz="0" w:space="0" w:color="auto"/>
        <w:bottom w:val="none" w:sz="0" w:space="0" w:color="auto"/>
        <w:right w:val="none" w:sz="0" w:space="0" w:color="auto"/>
      </w:divBdr>
    </w:div>
    <w:div w:id="405954061">
      <w:bodyDiv w:val="1"/>
      <w:marLeft w:val="0"/>
      <w:marRight w:val="0"/>
      <w:marTop w:val="0"/>
      <w:marBottom w:val="0"/>
      <w:divBdr>
        <w:top w:val="none" w:sz="0" w:space="0" w:color="auto"/>
        <w:left w:val="none" w:sz="0" w:space="0" w:color="auto"/>
        <w:bottom w:val="none" w:sz="0" w:space="0" w:color="auto"/>
        <w:right w:val="none" w:sz="0" w:space="0" w:color="auto"/>
      </w:divBdr>
    </w:div>
    <w:div w:id="413092051">
      <w:bodyDiv w:val="1"/>
      <w:marLeft w:val="0"/>
      <w:marRight w:val="0"/>
      <w:marTop w:val="0"/>
      <w:marBottom w:val="0"/>
      <w:divBdr>
        <w:top w:val="none" w:sz="0" w:space="0" w:color="auto"/>
        <w:left w:val="none" w:sz="0" w:space="0" w:color="auto"/>
        <w:bottom w:val="none" w:sz="0" w:space="0" w:color="auto"/>
        <w:right w:val="none" w:sz="0" w:space="0" w:color="auto"/>
      </w:divBdr>
    </w:div>
    <w:div w:id="422000077">
      <w:bodyDiv w:val="1"/>
      <w:marLeft w:val="0"/>
      <w:marRight w:val="0"/>
      <w:marTop w:val="0"/>
      <w:marBottom w:val="0"/>
      <w:divBdr>
        <w:top w:val="none" w:sz="0" w:space="0" w:color="auto"/>
        <w:left w:val="none" w:sz="0" w:space="0" w:color="auto"/>
        <w:bottom w:val="none" w:sz="0" w:space="0" w:color="auto"/>
        <w:right w:val="none" w:sz="0" w:space="0" w:color="auto"/>
      </w:divBdr>
    </w:div>
    <w:div w:id="425885209">
      <w:bodyDiv w:val="1"/>
      <w:marLeft w:val="0"/>
      <w:marRight w:val="0"/>
      <w:marTop w:val="0"/>
      <w:marBottom w:val="0"/>
      <w:divBdr>
        <w:top w:val="none" w:sz="0" w:space="0" w:color="auto"/>
        <w:left w:val="none" w:sz="0" w:space="0" w:color="auto"/>
        <w:bottom w:val="none" w:sz="0" w:space="0" w:color="auto"/>
        <w:right w:val="none" w:sz="0" w:space="0" w:color="auto"/>
      </w:divBdr>
    </w:div>
    <w:div w:id="435253833">
      <w:bodyDiv w:val="1"/>
      <w:marLeft w:val="0"/>
      <w:marRight w:val="0"/>
      <w:marTop w:val="0"/>
      <w:marBottom w:val="0"/>
      <w:divBdr>
        <w:top w:val="none" w:sz="0" w:space="0" w:color="auto"/>
        <w:left w:val="none" w:sz="0" w:space="0" w:color="auto"/>
        <w:bottom w:val="none" w:sz="0" w:space="0" w:color="auto"/>
        <w:right w:val="none" w:sz="0" w:space="0" w:color="auto"/>
      </w:divBdr>
    </w:div>
    <w:div w:id="444616381">
      <w:bodyDiv w:val="1"/>
      <w:marLeft w:val="0"/>
      <w:marRight w:val="0"/>
      <w:marTop w:val="0"/>
      <w:marBottom w:val="0"/>
      <w:divBdr>
        <w:top w:val="none" w:sz="0" w:space="0" w:color="auto"/>
        <w:left w:val="none" w:sz="0" w:space="0" w:color="auto"/>
        <w:bottom w:val="none" w:sz="0" w:space="0" w:color="auto"/>
        <w:right w:val="none" w:sz="0" w:space="0" w:color="auto"/>
      </w:divBdr>
    </w:div>
    <w:div w:id="454061551">
      <w:bodyDiv w:val="1"/>
      <w:marLeft w:val="0"/>
      <w:marRight w:val="0"/>
      <w:marTop w:val="0"/>
      <w:marBottom w:val="0"/>
      <w:divBdr>
        <w:top w:val="none" w:sz="0" w:space="0" w:color="auto"/>
        <w:left w:val="none" w:sz="0" w:space="0" w:color="auto"/>
        <w:bottom w:val="none" w:sz="0" w:space="0" w:color="auto"/>
        <w:right w:val="none" w:sz="0" w:space="0" w:color="auto"/>
      </w:divBdr>
    </w:div>
    <w:div w:id="456411406">
      <w:bodyDiv w:val="1"/>
      <w:marLeft w:val="0"/>
      <w:marRight w:val="0"/>
      <w:marTop w:val="0"/>
      <w:marBottom w:val="0"/>
      <w:divBdr>
        <w:top w:val="none" w:sz="0" w:space="0" w:color="auto"/>
        <w:left w:val="none" w:sz="0" w:space="0" w:color="auto"/>
        <w:bottom w:val="none" w:sz="0" w:space="0" w:color="auto"/>
        <w:right w:val="none" w:sz="0" w:space="0" w:color="auto"/>
      </w:divBdr>
    </w:div>
    <w:div w:id="456606139">
      <w:bodyDiv w:val="1"/>
      <w:marLeft w:val="0"/>
      <w:marRight w:val="0"/>
      <w:marTop w:val="0"/>
      <w:marBottom w:val="0"/>
      <w:divBdr>
        <w:top w:val="none" w:sz="0" w:space="0" w:color="auto"/>
        <w:left w:val="none" w:sz="0" w:space="0" w:color="auto"/>
        <w:bottom w:val="none" w:sz="0" w:space="0" w:color="auto"/>
        <w:right w:val="none" w:sz="0" w:space="0" w:color="auto"/>
      </w:divBdr>
    </w:div>
    <w:div w:id="460347273">
      <w:bodyDiv w:val="1"/>
      <w:marLeft w:val="0"/>
      <w:marRight w:val="0"/>
      <w:marTop w:val="0"/>
      <w:marBottom w:val="0"/>
      <w:divBdr>
        <w:top w:val="none" w:sz="0" w:space="0" w:color="auto"/>
        <w:left w:val="none" w:sz="0" w:space="0" w:color="auto"/>
        <w:bottom w:val="none" w:sz="0" w:space="0" w:color="auto"/>
        <w:right w:val="none" w:sz="0" w:space="0" w:color="auto"/>
      </w:divBdr>
    </w:div>
    <w:div w:id="469713647">
      <w:bodyDiv w:val="1"/>
      <w:marLeft w:val="0"/>
      <w:marRight w:val="0"/>
      <w:marTop w:val="0"/>
      <w:marBottom w:val="0"/>
      <w:divBdr>
        <w:top w:val="none" w:sz="0" w:space="0" w:color="auto"/>
        <w:left w:val="none" w:sz="0" w:space="0" w:color="auto"/>
        <w:bottom w:val="none" w:sz="0" w:space="0" w:color="auto"/>
        <w:right w:val="none" w:sz="0" w:space="0" w:color="auto"/>
      </w:divBdr>
    </w:div>
    <w:div w:id="470169371">
      <w:bodyDiv w:val="1"/>
      <w:marLeft w:val="0"/>
      <w:marRight w:val="0"/>
      <w:marTop w:val="0"/>
      <w:marBottom w:val="0"/>
      <w:divBdr>
        <w:top w:val="none" w:sz="0" w:space="0" w:color="auto"/>
        <w:left w:val="none" w:sz="0" w:space="0" w:color="auto"/>
        <w:bottom w:val="none" w:sz="0" w:space="0" w:color="auto"/>
        <w:right w:val="none" w:sz="0" w:space="0" w:color="auto"/>
      </w:divBdr>
    </w:div>
    <w:div w:id="473331254">
      <w:bodyDiv w:val="1"/>
      <w:marLeft w:val="0"/>
      <w:marRight w:val="0"/>
      <w:marTop w:val="0"/>
      <w:marBottom w:val="0"/>
      <w:divBdr>
        <w:top w:val="none" w:sz="0" w:space="0" w:color="auto"/>
        <w:left w:val="none" w:sz="0" w:space="0" w:color="auto"/>
        <w:bottom w:val="none" w:sz="0" w:space="0" w:color="auto"/>
        <w:right w:val="none" w:sz="0" w:space="0" w:color="auto"/>
      </w:divBdr>
    </w:div>
    <w:div w:id="476991316">
      <w:bodyDiv w:val="1"/>
      <w:marLeft w:val="0"/>
      <w:marRight w:val="0"/>
      <w:marTop w:val="0"/>
      <w:marBottom w:val="0"/>
      <w:divBdr>
        <w:top w:val="none" w:sz="0" w:space="0" w:color="auto"/>
        <w:left w:val="none" w:sz="0" w:space="0" w:color="auto"/>
        <w:bottom w:val="none" w:sz="0" w:space="0" w:color="auto"/>
        <w:right w:val="none" w:sz="0" w:space="0" w:color="auto"/>
      </w:divBdr>
    </w:div>
    <w:div w:id="477839744">
      <w:bodyDiv w:val="1"/>
      <w:marLeft w:val="0"/>
      <w:marRight w:val="0"/>
      <w:marTop w:val="0"/>
      <w:marBottom w:val="0"/>
      <w:divBdr>
        <w:top w:val="none" w:sz="0" w:space="0" w:color="auto"/>
        <w:left w:val="none" w:sz="0" w:space="0" w:color="auto"/>
        <w:bottom w:val="none" w:sz="0" w:space="0" w:color="auto"/>
        <w:right w:val="none" w:sz="0" w:space="0" w:color="auto"/>
      </w:divBdr>
    </w:div>
    <w:div w:id="479618254">
      <w:bodyDiv w:val="1"/>
      <w:marLeft w:val="0"/>
      <w:marRight w:val="0"/>
      <w:marTop w:val="0"/>
      <w:marBottom w:val="0"/>
      <w:divBdr>
        <w:top w:val="none" w:sz="0" w:space="0" w:color="auto"/>
        <w:left w:val="none" w:sz="0" w:space="0" w:color="auto"/>
        <w:bottom w:val="none" w:sz="0" w:space="0" w:color="auto"/>
        <w:right w:val="none" w:sz="0" w:space="0" w:color="auto"/>
      </w:divBdr>
    </w:div>
    <w:div w:id="480469617">
      <w:bodyDiv w:val="1"/>
      <w:marLeft w:val="0"/>
      <w:marRight w:val="0"/>
      <w:marTop w:val="0"/>
      <w:marBottom w:val="0"/>
      <w:divBdr>
        <w:top w:val="none" w:sz="0" w:space="0" w:color="auto"/>
        <w:left w:val="none" w:sz="0" w:space="0" w:color="auto"/>
        <w:bottom w:val="none" w:sz="0" w:space="0" w:color="auto"/>
        <w:right w:val="none" w:sz="0" w:space="0" w:color="auto"/>
      </w:divBdr>
    </w:div>
    <w:div w:id="480851796">
      <w:bodyDiv w:val="1"/>
      <w:marLeft w:val="0"/>
      <w:marRight w:val="0"/>
      <w:marTop w:val="0"/>
      <w:marBottom w:val="0"/>
      <w:divBdr>
        <w:top w:val="none" w:sz="0" w:space="0" w:color="auto"/>
        <w:left w:val="none" w:sz="0" w:space="0" w:color="auto"/>
        <w:bottom w:val="none" w:sz="0" w:space="0" w:color="auto"/>
        <w:right w:val="none" w:sz="0" w:space="0" w:color="auto"/>
      </w:divBdr>
    </w:div>
    <w:div w:id="492529386">
      <w:bodyDiv w:val="1"/>
      <w:marLeft w:val="0"/>
      <w:marRight w:val="0"/>
      <w:marTop w:val="0"/>
      <w:marBottom w:val="0"/>
      <w:divBdr>
        <w:top w:val="none" w:sz="0" w:space="0" w:color="auto"/>
        <w:left w:val="none" w:sz="0" w:space="0" w:color="auto"/>
        <w:bottom w:val="none" w:sz="0" w:space="0" w:color="auto"/>
        <w:right w:val="none" w:sz="0" w:space="0" w:color="auto"/>
      </w:divBdr>
    </w:div>
    <w:div w:id="493684815">
      <w:bodyDiv w:val="1"/>
      <w:marLeft w:val="0"/>
      <w:marRight w:val="0"/>
      <w:marTop w:val="0"/>
      <w:marBottom w:val="0"/>
      <w:divBdr>
        <w:top w:val="none" w:sz="0" w:space="0" w:color="auto"/>
        <w:left w:val="none" w:sz="0" w:space="0" w:color="auto"/>
        <w:bottom w:val="none" w:sz="0" w:space="0" w:color="auto"/>
        <w:right w:val="none" w:sz="0" w:space="0" w:color="auto"/>
      </w:divBdr>
      <w:divsChild>
        <w:div w:id="267588884">
          <w:marLeft w:val="0"/>
          <w:marRight w:val="0"/>
          <w:marTop w:val="0"/>
          <w:marBottom w:val="0"/>
          <w:divBdr>
            <w:top w:val="none" w:sz="0" w:space="0" w:color="auto"/>
            <w:left w:val="none" w:sz="0" w:space="0" w:color="auto"/>
            <w:bottom w:val="none" w:sz="0" w:space="0" w:color="auto"/>
            <w:right w:val="none" w:sz="0" w:space="0" w:color="auto"/>
          </w:divBdr>
          <w:divsChild>
            <w:div w:id="1688673879">
              <w:marLeft w:val="0"/>
              <w:marRight w:val="0"/>
              <w:marTop w:val="0"/>
              <w:marBottom w:val="0"/>
              <w:divBdr>
                <w:top w:val="none" w:sz="0" w:space="0" w:color="auto"/>
                <w:left w:val="none" w:sz="0" w:space="0" w:color="auto"/>
                <w:bottom w:val="none" w:sz="0" w:space="0" w:color="auto"/>
                <w:right w:val="none" w:sz="0" w:space="0" w:color="auto"/>
              </w:divBdr>
              <w:divsChild>
                <w:div w:id="1664776580">
                  <w:marLeft w:val="0"/>
                  <w:marRight w:val="0"/>
                  <w:marTop w:val="0"/>
                  <w:marBottom w:val="0"/>
                  <w:divBdr>
                    <w:top w:val="none" w:sz="0" w:space="0" w:color="auto"/>
                    <w:left w:val="none" w:sz="0" w:space="0" w:color="auto"/>
                    <w:bottom w:val="none" w:sz="0" w:space="0" w:color="auto"/>
                    <w:right w:val="none" w:sz="0" w:space="0" w:color="auto"/>
                  </w:divBdr>
                  <w:divsChild>
                    <w:div w:id="2034527762">
                      <w:marLeft w:val="0"/>
                      <w:marRight w:val="0"/>
                      <w:marTop w:val="0"/>
                      <w:marBottom w:val="0"/>
                      <w:divBdr>
                        <w:top w:val="none" w:sz="0" w:space="0" w:color="auto"/>
                        <w:left w:val="none" w:sz="0" w:space="0" w:color="auto"/>
                        <w:bottom w:val="none" w:sz="0" w:space="0" w:color="auto"/>
                        <w:right w:val="none" w:sz="0" w:space="0" w:color="auto"/>
                      </w:divBdr>
                      <w:divsChild>
                        <w:div w:id="501169062">
                          <w:marLeft w:val="0"/>
                          <w:marRight w:val="0"/>
                          <w:marTop w:val="0"/>
                          <w:marBottom w:val="0"/>
                          <w:divBdr>
                            <w:top w:val="none" w:sz="0" w:space="0" w:color="auto"/>
                            <w:left w:val="none" w:sz="0" w:space="0" w:color="auto"/>
                            <w:bottom w:val="none" w:sz="0" w:space="0" w:color="auto"/>
                            <w:right w:val="none" w:sz="0" w:space="0" w:color="auto"/>
                          </w:divBdr>
                          <w:divsChild>
                            <w:div w:id="343170963">
                              <w:marLeft w:val="0"/>
                              <w:marRight w:val="0"/>
                              <w:marTop w:val="0"/>
                              <w:marBottom w:val="0"/>
                              <w:divBdr>
                                <w:top w:val="none" w:sz="0" w:space="0" w:color="auto"/>
                                <w:left w:val="none" w:sz="0" w:space="0" w:color="auto"/>
                                <w:bottom w:val="none" w:sz="0" w:space="0" w:color="auto"/>
                                <w:right w:val="none" w:sz="0" w:space="0" w:color="auto"/>
                              </w:divBdr>
                              <w:divsChild>
                                <w:div w:id="725418004">
                                  <w:marLeft w:val="0"/>
                                  <w:marRight w:val="0"/>
                                  <w:marTop w:val="0"/>
                                  <w:marBottom w:val="0"/>
                                  <w:divBdr>
                                    <w:top w:val="none" w:sz="0" w:space="0" w:color="auto"/>
                                    <w:left w:val="none" w:sz="0" w:space="0" w:color="auto"/>
                                    <w:bottom w:val="none" w:sz="0" w:space="0" w:color="auto"/>
                                    <w:right w:val="none" w:sz="0" w:space="0" w:color="auto"/>
                                  </w:divBdr>
                                  <w:divsChild>
                                    <w:div w:id="1022977650">
                                      <w:marLeft w:val="0"/>
                                      <w:marRight w:val="0"/>
                                      <w:marTop w:val="0"/>
                                      <w:marBottom w:val="0"/>
                                      <w:divBdr>
                                        <w:top w:val="none" w:sz="0" w:space="0" w:color="auto"/>
                                        <w:left w:val="none" w:sz="0" w:space="0" w:color="auto"/>
                                        <w:bottom w:val="none" w:sz="0" w:space="0" w:color="auto"/>
                                        <w:right w:val="none" w:sz="0" w:space="0" w:color="auto"/>
                                      </w:divBdr>
                                      <w:divsChild>
                                        <w:div w:id="955254332">
                                          <w:marLeft w:val="0"/>
                                          <w:marRight w:val="0"/>
                                          <w:marTop w:val="0"/>
                                          <w:marBottom w:val="0"/>
                                          <w:divBdr>
                                            <w:top w:val="none" w:sz="0" w:space="0" w:color="auto"/>
                                            <w:left w:val="none" w:sz="0" w:space="0" w:color="auto"/>
                                            <w:bottom w:val="none" w:sz="0" w:space="0" w:color="auto"/>
                                            <w:right w:val="none" w:sz="0" w:space="0" w:color="auto"/>
                                          </w:divBdr>
                                        </w:div>
                                      </w:divsChild>
                                    </w:div>
                                    <w:div w:id="1252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956698">
      <w:bodyDiv w:val="1"/>
      <w:marLeft w:val="0"/>
      <w:marRight w:val="0"/>
      <w:marTop w:val="0"/>
      <w:marBottom w:val="0"/>
      <w:divBdr>
        <w:top w:val="none" w:sz="0" w:space="0" w:color="auto"/>
        <w:left w:val="none" w:sz="0" w:space="0" w:color="auto"/>
        <w:bottom w:val="none" w:sz="0" w:space="0" w:color="auto"/>
        <w:right w:val="none" w:sz="0" w:space="0" w:color="auto"/>
      </w:divBdr>
    </w:div>
    <w:div w:id="495417392">
      <w:bodyDiv w:val="1"/>
      <w:marLeft w:val="0"/>
      <w:marRight w:val="0"/>
      <w:marTop w:val="0"/>
      <w:marBottom w:val="0"/>
      <w:divBdr>
        <w:top w:val="none" w:sz="0" w:space="0" w:color="auto"/>
        <w:left w:val="none" w:sz="0" w:space="0" w:color="auto"/>
        <w:bottom w:val="none" w:sz="0" w:space="0" w:color="auto"/>
        <w:right w:val="none" w:sz="0" w:space="0" w:color="auto"/>
      </w:divBdr>
    </w:div>
    <w:div w:id="500967464">
      <w:bodyDiv w:val="1"/>
      <w:marLeft w:val="0"/>
      <w:marRight w:val="0"/>
      <w:marTop w:val="0"/>
      <w:marBottom w:val="0"/>
      <w:divBdr>
        <w:top w:val="none" w:sz="0" w:space="0" w:color="auto"/>
        <w:left w:val="none" w:sz="0" w:space="0" w:color="auto"/>
        <w:bottom w:val="none" w:sz="0" w:space="0" w:color="auto"/>
        <w:right w:val="none" w:sz="0" w:space="0" w:color="auto"/>
      </w:divBdr>
    </w:div>
    <w:div w:id="502938278">
      <w:bodyDiv w:val="1"/>
      <w:marLeft w:val="0"/>
      <w:marRight w:val="0"/>
      <w:marTop w:val="0"/>
      <w:marBottom w:val="0"/>
      <w:divBdr>
        <w:top w:val="none" w:sz="0" w:space="0" w:color="auto"/>
        <w:left w:val="none" w:sz="0" w:space="0" w:color="auto"/>
        <w:bottom w:val="none" w:sz="0" w:space="0" w:color="auto"/>
        <w:right w:val="none" w:sz="0" w:space="0" w:color="auto"/>
      </w:divBdr>
    </w:div>
    <w:div w:id="505487925">
      <w:bodyDiv w:val="1"/>
      <w:marLeft w:val="0"/>
      <w:marRight w:val="0"/>
      <w:marTop w:val="0"/>
      <w:marBottom w:val="0"/>
      <w:divBdr>
        <w:top w:val="none" w:sz="0" w:space="0" w:color="auto"/>
        <w:left w:val="none" w:sz="0" w:space="0" w:color="auto"/>
        <w:bottom w:val="none" w:sz="0" w:space="0" w:color="auto"/>
        <w:right w:val="none" w:sz="0" w:space="0" w:color="auto"/>
      </w:divBdr>
    </w:div>
    <w:div w:id="507015727">
      <w:bodyDiv w:val="1"/>
      <w:marLeft w:val="0"/>
      <w:marRight w:val="0"/>
      <w:marTop w:val="0"/>
      <w:marBottom w:val="0"/>
      <w:divBdr>
        <w:top w:val="none" w:sz="0" w:space="0" w:color="auto"/>
        <w:left w:val="none" w:sz="0" w:space="0" w:color="auto"/>
        <w:bottom w:val="none" w:sz="0" w:space="0" w:color="auto"/>
        <w:right w:val="none" w:sz="0" w:space="0" w:color="auto"/>
      </w:divBdr>
    </w:div>
    <w:div w:id="508181508">
      <w:bodyDiv w:val="1"/>
      <w:marLeft w:val="0"/>
      <w:marRight w:val="0"/>
      <w:marTop w:val="0"/>
      <w:marBottom w:val="0"/>
      <w:divBdr>
        <w:top w:val="none" w:sz="0" w:space="0" w:color="auto"/>
        <w:left w:val="none" w:sz="0" w:space="0" w:color="auto"/>
        <w:bottom w:val="none" w:sz="0" w:space="0" w:color="auto"/>
        <w:right w:val="none" w:sz="0" w:space="0" w:color="auto"/>
      </w:divBdr>
    </w:div>
    <w:div w:id="510947733">
      <w:bodyDiv w:val="1"/>
      <w:marLeft w:val="0"/>
      <w:marRight w:val="0"/>
      <w:marTop w:val="0"/>
      <w:marBottom w:val="0"/>
      <w:divBdr>
        <w:top w:val="none" w:sz="0" w:space="0" w:color="auto"/>
        <w:left w:val="none" w:sz="0" w:space="0" w:color="auto"/>
        <w:bottom w:val="none" w:sz="0" w:space="0" w:color="auto"/>
        <w:right w:val="none" w:sz="0" w:space="0" w:color="auto"/>
      </w:divBdr>
    </w:div>
    <w:div w:id="511064583">
      <w:bodyDiv w:val="1"/>
      <w:marLeft w:val="0"/>
      <w:marRight w:val="0"/>
      <w:marTop w:val="0"/>
      <w:marBottom w:val="0"/>
      <w:divBdr>
        <w:top w:val="none" w:sz="0" w:space="0" w:color="auto"/>
        <w:left w:val="none" w:sz="0" w:space="0" w:color="auto"/>
        <w:bottom w:val="none" w:sz="0" w:space="0" w:color="auto"/>
        <w:right w:val="none" w:sz="0" w:space="0" w:color="auto"/>
      </w:divBdr>
    </w:div>
    <w:div w:id="511602607">
      <w:bodyDiv w:val="1"/>
      <w:marLeft w:val="0"/>
      <w:marRight w:val="0"/>
      <w:marTop w:val="0"/>
      <w:marBottom w:val="0"/>
      <w:divBdr>
        <w:top w:val="none" w:sz="0" w:space="0" w:color="auto"/>
        <w:left w:val="none" w:sz="0" w:space="0" w:color="auto"/>
        <w:bottom w:val="none" w:sz="0" w:space="0" w:color="auto"/>
        <w:right w:val="none" w:sz="0" w:space="0" w:color="auto"/>
      </w:divBdr>
    </w:div>
    <w:div w:id="514348341">
      <w:bodyDiv w:val="1"/>
      <w:marLeft w:val="0"/>
      <w:marRight w:val="0"/>
      <w:marTop w:val="0"/>
      <w:marBottom w:val="0"/>
      <w:divBdr>
        <w:top w:val="none" w:sz="0" w:space="0" w:color="auto"/>
        <w:left w:val="none" w:sz="0" w:space="0" w:color="auto"/>
        <w:bottom w:val="none" w:sz="0" w:space="0" w:color="auto"/>
        <w:right w:val="none" w:sz="0" w:space="0" w:color="auto"/>
      </w:divBdr>
    </w:div>
    <w:div w:id="516041964">
      <w:bodyDiv w:val="1"/>
      <w:marLeft w:val="0"/>
      <w:marRight w:val="0"/>
      <w:marTop w:val="0"/>
      <w:marBottom w:val="0"/>
      <w:divBdr>
        <w:top w:val="none" w:sz="0" w:space="0" w:color="auto"/>
        <w:left w:val="none" w:sz="0" w:space="0" w:color="auto"/>
        <w:bottom w:val="none" w:sz="0" w:space="0" w:color="auto"/>
        <w:right w:val="none" w:sz="0" w:space="0" w:color="auto"/>
      </w:divBdr>
    </w:div>
    <w:div w:id="517085075">
      <w:bodyDiv w:val="1"/>
      <w:marLeft w:val="0"/>
      <w:marRight w:val="0"/>
      <w:marTop w:val="0"/>
      <w:marBottom w:val="0"/>
      <w:divBdr>
        <w:top w:val="none" w:sz="0" w:space="0" w:color="auto"/>
        <w:left w:val="none" w:sz="0" w:space="0" w:color="auto"/>
        <w:bottom w:val="none" w:sz="0" w:space="0" w:color="auto"/>
        <w:right w:val="none" w:sz="0" w:space="0" w:color="auto"/>
      </w:divBdr>
    </w:div>
    <w:div w:id="518279768">
      <w:bodyDiv w:val="1"/>
      <w:marLeft w:val="0"/>
      <w:marRight w:val="0"/>
      <w:marTop w:val="0"/>
      <w:marBottom w:val="0"/>
      <w:divBdr>
        <w:top w:val="none" w:sz="0" w:space="0" w:color="auto"/>
        <w:left w:val="none" w:sz="0" w:space="0" w:color="auto"/>
        <w:bottom w:val="none" w:sz="0" w:space="0" w:color="auto"/>
        <w:right w:val="none" w:sz="0" w:space="0" w:color="auto"/>
      </w:divBdr>
    </w:div>
    <w:div w:id="520558421">
      <w:bodyDiv w:val="1"/>
      <w:marLeft w:val="0"/>
      <w:marRight w:val="0"/>
      <w:marTop w:val="0"/>
      <w:marBottom w:val="0"/>
      <w:divBdr>
        <w:top w:val="none" w:sz="0" w:space="0" w:color="auto"/>
        <w:left w:val="none" w:sz="0" w:space="0" w:color="auto"/>
        <w:bottom w:val="none" w:sz="0" w:space="0" w:color="auto"/>
        <w:right w:val="none" w:sz="0" w:space="0" w:color="auto"/>
      </w:divBdr>
    </w:div>
    <w:div w:id="522087188">
      <w:bodyDiv w:val="1"/>
      <w:marLeft w:val="0"/>
      <w:marRight w:val="0"/>
      <w:marTop w:val="0"/>
      <w:marBottom w:val="0"/>
      <w:divBdr>
        <w:top w:val="none" w:sz="0" w:space="0" w:color="auto"/>
        <w:left w:val="none" w:sz="0" w:space="0" w:color="auto"/>
        <w:bottom w:val="none" w:sz="0" w:space="0" w:color="auto"/>
        <w:right w:val="none" w:sz="0" w:space="0" w:color="auto"/>
      </w:divBdr>
    </w:div>
    <w:div w:id="525217160">
      <w:bodyDiv w:val="1"/>
      <w:marLeft w:val="0"/>
      <w:marRight w:val="0"/>
      <w:marTop w:val="0"/>
      <w:marBottom w:val="0"/>
      <w:divBdr>
        <w:top w:val="none" w:sz="0" w:space="0" w:color="auto"/>
        <w:left w:val="none" w:sz="0" w:space="0" w:color="auto"/>
        <w:bottom w:val="none" w:sz="0" w:space="0" w:color="auto"/>
        <w:right w:val="none" w:sz="0" w:space="0" w:color="auto"/>
      </w:divBdr>
    </w:div>
    <w:div w:id="531965626">
      <w:bodyDiv w:val="1"/>
      <w:marLeft w:val="0"/>
      <w:marRight w:val="0"/>
      <w:marTop w:val="0"/>
      <w:marBottom w:val="0"/>
      <w:divBdr>
        <w:top w:val="none" w:sz="0" w:space="0" w:color="auto"/>
        <w:left w:val="none" w:sz="0" w:space="0" w:color="auto"/>
        <w:bottom w:val="none" w:sz="0" w:space="0" w:color="auto"/>
        <w:right w:val="none" w:sz="0" w:space="0" w:color="auto"/>
      </w:divBdr>
    </w:div>
    <w:div w:id="533541436">
      <w:bodyDiv w:val="1"/>
      <w:marLeft w:val="0"/>
      <w:marRight w:val="0"/>
      <w:marTop w:val="0"/>
      <w:marBottom w:val="0"/>
      <w:divBdr>
        <w:top w:val="none" w:sz="0" w:space="0" w:color="auto"/>
        <w:left w:val="none" w:sz="0" w:space="0" w:color="auto"/>
        <w:bottom w:val="none" w:sz="0" w:space="0" w:color="auto"/>
        <w:right w:val="none" w:sz="0" w:space="0" w:color="auto"/>
      </w:divBdr>
    </w:div>
    <w:div w:id="536817899">
      <w:bodyDiv w:val="1"/>
      <w:marLeft w:val="0"/>
      <w:marRight w:val="0"/>
      <w:marTop w:val="0"/>
      <w:marBottom w:val="0"/>
      <w:divBdr>
        <w:top w:val="none" w:sz="0" w:space="0" w:color="auto"/>
        <w:left w:val="none" w:sz="0" w:space="0" w:color="auto"/>
        <w:bottom w:val="none" w:sz="0" w:space="0" w:color="auto"/>
        <w:right w:val="none" w:sz="0" w:space="0" w:color="auto"/>
      </w:divBdr>
    </w:div>
    <w:div w:id="537593238">
      <w:bodyDiv w:val="1"/>
      <w:marLeft w:val="0"/>
      <w:marRight w:val="0"/>
      <w:marTop w:val="0"/>
      <w:marBottom w:val="0"/>
      <w:divBdr>
        <w:top w:val="none" w:sz="0" w:space="0" w:color="auto"/>
        <w:left w:val="none" w:sz="0" w:space="0" w:color="auto"/>
        <w:bottom w:val="none" w:sz="0" w:space="0" w:color="auto"/>
        <w:right w:val="none" w:sz="0" w:space="0" w:color="auto"/>
      </w:divBdr>
    </w:div>
    <w:div w:id="538514846">
      <w:bodyDiv w:val="1"/>
      <w:marLeft w:val="0"/>
      <w:marRight w:val="0"/>
      <w:marTop w:val="0"/>
      <w:marBottom w:val="0"/>
      <w:divBdr>
        <w:top w:val="none" w:sz="0" w:space="0" w:color="auto"/>
        <w:left w:val="none" w:sz="0" w:space="0" w:color="auto"/>
        <w:bottom w:val="none" w:sz="0" w:space="0" w:color="auto"/>
        <w:right w:val="none" w:sz="0" w:space="0" w:color="auto"/>
      </w:divBdr>
    </w:div>
    <w:div w:id="538587832">
      <w:bodyDiv w:val="1"/>
      <w:marLeft w:val="0"/>
      <w:marRight w:val="0"/>
      <w:marTop w:val="0"/>
      <w:marBottom w:val="0"/>
      <w:divBdr>
        <w:top w:val="none" w:sz="0" w:space="0" w:color="auto"/>
        <w:left w:val="none" w:sz="0" w:space="0" w:color="auto"/>
        <w:bottom w:val="none" w:sz="0" w:space="0" w:color="auto"/>
        <w:right w:val="none" w:sz="0" w:space="0" w:color="auto"/>
      </w:divBdr>
    </w:div>
    <w:div w:id="539897867">
      <w:bodyDiv w:val="1"/>
      <w:marLeft w:val="0"/>
      <w:marRight w:val="0"/>
      <w:marTop w:val="0"/>
      <w:marBottom w:val="0"/>
      <w:divBdr>
        <w:top w:val="none" w:sz="0" w:space="0" w:color="auto"/>
        <w:left w:val="none" w:sz="0" w:space="0" w:color="auto"/>
        <w:bottom w:val="none" w:sz="0" w:space="0" w:color="auto"/>
        <w:right w:val="none" w:sz="0" w:space="0" w:color="auto"/>
      </w:divBdr>
    </w:div>
    <w:div w:id="543760464">
      <w:bodyDiv w:val="1"/>
      <w:marLeft w:val="0"/>
      <w:marRight w:val="0"/>
      <w:marTop w:val="0"/>
      <w:marBottom w:val="0"/>
      <w:divBdr>
        <w:top w:val="none" w:sz="0" w:space="0" w:color="auto"/>
        <w:left w:val="none" w:sz="0" w:space="0" w:color="auto"/>
        <w:bottom w:val="none" w:sz="0" w:space="0" w:color="auto"/>
        <w:right w:val="none" w:sz="0" w:space="0" w:color="auto"/>
      </w:divBdr>
    </w:div>
    <w:div w:id="549465844">
      <w:bodyDiv w:val="1"/>
      <w:marLeft w:val="0"/>
      <w:marRight w:val="0"/>
      <w:marTop w:val="0"/>
      <w:marBottom w:val="0"/>
      <w:divBdr>
        <w:top w:val="none" w:sz="0" w:space="0" w:color="auto"/>
        <w:left w:val="none" w:sz="0" w:space="0" w:color="auto"/>
        <w:bottom w:val="none" w:sz="0" w:space="0" w:color="auto"/>
        <w:right w:val="none" w:sz="0" w:space="0" w:color="auto"/>
      </w:divBdr>
    </w:div>
    <w:div w:id="550965557">
      <w:bodyDiv w:val="1"/>
      <w:marLeft w:val="0"/>
      <w:marRight w:val="0"/>
      <w:marTop w:val="0"/>
      <w:marBottom w:val="0"/>
      <w:divBdr>
        <w:top w:val="none" w:sz="0" w:space="0" w:color="auto"/>
        <w:left w:val="none" w:sz="0" w:space="0" w:color="auto"/>
        <w:bottom w:val="none" w:sz="0" w:space="0" w:color="auto"/>
        <w:right w:val="none" w:sz="0" w:space="0" w:color="auto"/>
      </w:divBdr>
    </w:div>
    <w:div w:id="553931366">
      <w:bodyDiv w:val="1"/>
      <w:marLeft w:val="0"/>
      <w:marRight w:val="0"/>
      <w:marTop w:val="0"/>
      <w:marBottom w:val="0"/>
      <w:divBdr>
        <w:top w:val="none" w:sz="0" w:space="0" w:color="auto"/>
        <w:left w:val="none" w:sz="0" w:space="0" w:color="auto"/>
        <w:bottom w:val="none" w:sz="0" w:space="0" w:color="auto"/>
        <w:right w:val="none" w:sz="0" w:space="0" w:color="auto"/>
      </w:divBdr>
    </w:div>
    <w:div w:id="555775401">
      <w:bodyDiv w:val="1"/>
      <w:marLeft w:val="0"/>
      <w:marRight w:val="0"/>
      <w:marTop w:val="0"/>
      <w:marBottom w:val="0"/>
      <w:divBdr>
        <w:top w:val="none" w:sz="0" w:space="0" w:color="auto"/>
        <w:left w:val="none" w:sz="0" w:space="0" w:color="auto"/>
        <w:bottom w:val="none" w:sz="0" w:space="0" w:color="auto"/>
        <w:right w:val="none" w:sz="0" w:space="0" w:color="auto"/>
      </w:divBdr>
    </w:div>
    <w:div w:id="558517306">
      <w:bodyDiv w:val="1"/>
      <w:marLeft w:val="0"/>
      <w:marRight w:val="0"/>
      <w:marTop w:val="0"/>
      <w:marBottom w:val="0"/>
      <w:divBdr>
        <w:top w:val="none" w:sz="0" w:space="0" w:color="auto"/>
        <w:left w:val="none" w:sz="0" w:space="0" w:color="auto"/>
        <w:bottom w:val="none" w:sz="0" w:space="0" w:color="auto"/>
        <w:right w:val="none" w:sz="0" w:space="0" w:color="auto"/>
      </w:divBdr>
    </w:div>
    <w:div w:id="562569004">
      <w:bodyDiv w:val="1"/>
      <w:marLeft w:val="0"/>
      <w:marRight w:val="0"/>
      <w:marTop w:val="0"/>
      <w:marBottom w:val="0"/>
      <w:divBdr>
        <w:top w:val="none" w:sz="0" w:space="0" w:color="auto"/>
        <w:left w:val="none" w:sz="0" w:space="0" w:color="auto"/>
        <w:bottom w:val="none" w:sz="0" w:space="0" w:color="auto"/>
        <w:right w:val="none" w:sz="0" w:space="0" w:color="auto"/>
      </w:divBdr>
    </w:div>
    <w:div w:id="566693495">
      <w:bodyDiv w:val="1"/>
      <w:marLeft w:val="0"/>
      <w:marRight w:val="0"/>
      <w:marTop w:val="0"/>
      <w:marBottom w:val="0"/>
      <w:divBdr>
        <w:top w:val="none" w:sz="0" w:space="0" w:color="auto"/>
        <w:left w:val="none" w:sz="0" w:space="0" w:color="auto"/>
        <w:bottom w:val="none" w:sz="0" w:space="0" w:color="auto"/>
        <w:right w:val="none" w:sz="0" w:space="0" w:color="auto"/>
      </w:divBdr>
    </w:div>
    <w:div w:id="567350326">
      <w:bodyDiv w:val="1"/>
      <w:marLeft w:val="0"/>
      <w:marRight w:val="0"/>
      <w:marTop w:val="0"/>
      <w:marBottom w:val="0"/>
      <w:divBdr>
        <w:top w:val="none" w:sz="0" w:space="0" w:color="auto"/>
        <w:left w:val="none" w:sz="0" w:space="0" w:color="auto"/>
        <w:bottom w:val="none" w:sz="0" w:space="0" w:color="auto"/>
        <w:right w:val="none" w:sz="0" w:space="0" w:color="auto"/>
      </w:divBdr>
    </w:div>
    <w:div w:id="570116246">
      <w:bodyDiv w:val="1"/>
      <w:marLeft w:val="0"/>
      <w:marRight w:val="0"/>
      <w:marTop w:val="0"/>
      <w:marBottom w:val="0"/>
      <w:divBdr>
        <w:top w:val="none" w:sz="0" w:space="0" w:color="auto"/>
        <w:left w:val="none" w:sz="0" w:space="0" w:color="auto"/>
        <w:bottom w:val="none" w:sz="0" w:space="0" w:color="auto"/>
        <w:right w:val="none" w:sz="0" w:space="0" w:color="auto"/>
      </w:divBdr>
    </w:div>
    <w:div w:id="574898903">
      <w:bodyDiv w:val="1"/>
      <w:marLeft w:val="0"/>
      <w:marRight w:val="0"/>
      <w:marTop w:val="0"/>
      <w:marBottom w:val="0"/>
      <w:divBdr>
        <w:top w:val="none" w:sz="0" w:space="0" w:color="auto"/>
        <w:left w:val="none" w:sz="0" w:space="0" w:color="auto"/>
        <w:bottom w:val="none" w:sz="0" w:space="0" w:color="auto"/>
        <w:right w:val="none" w:sz="0" w:space="0" w:color="auto"/>
      </w:divBdr>
    </w:div>
    <w:div w:id="577786935">
      <w:bodyDiv w:val="1"/>
      <w:marLeft w:val="0"/>
      <w:marRight w:val="0"/>
      <w:marTop w:val="0"/>
      <w:marBottom w:val="0"/>
      <w:divBdr>
        <w:top w:val="none" w:sz="0" w:space="0" w:color="auto"/>
        <w:left w:val="none" w:sz="0" w:space="0" w:color="auto"/>
        <w:bottom w:val="none" w:sz="0" w:space="0" w:color="auto"/>
        <w:right w:val="none" w:sz="0" w:space="0" w:color="auto"/>
      </w:divBdr>
    </w:div>
    <w:div w:id="579023670">
      <w:bodyDiv w:val="1"/>
      <w:marLeft w:val="0"/>
      <w:marRight w:val="0"/>
      <w:marTop w:val="0"/>
      <w:marBottom w:val="0"/>
      <w:divBdr>
        <w:top w:val="none" w:sz="0" w:space="0" w:color="auto"/>
        <w:left w:val="none" w:sz="0" w:space="0" w:color="auto"/>
        <w:bottom w:val="none" w:sz="0" w:space="0" w:color="auto"/>
        <w:right w:val="none" w:sz="0" w:space="0" w:color="auto"/>
      </w:divBdr>
    </w:div>
    <w:div w:id="580723709">
      <w:bodyDiv w:val="1"/>
      <w:marLeft w:val="0"/>
      <w:marRight w:val="0"/>
      <w:marTop w:val="0"/>
      <w:marBottom w:val="0"/>
      <w:divBdr>
        <w:top w:val="none" w:sz="0" w:space="0" w:color="auto"/>
        <w:left w:val="none" w:sz="0" w:space="0" w:color="auto"/>
        <w:bottom w:val="none" w:sz="0" w:space="0" w:color="auto"/>
        <w:right w:val="none" w:sz="0" w:space="0" w:color="auto"/>
      </w:divBdr>
    </w:div>
    <w:div w:id="588151981">
      <w:bodyDiv w:val="1"/>
      <w:marLeft w:val="0"/>
      <w:marRight w:val="0"/>
      <w:marTop w:val="0"/>
      <w:marBottom w:val="0"/>
      <w:divBdr>
        <w:top w:val="none" w:sz="0" w:space="0" w:color="auto"/>
        <w:left w:val="none" w:sz="0" w:space="0" w:color="auto"/>
        <w:bottom w:val="none" w:sz="0" w:space="0" w:color="auto"/>
        <w:right w:val="none" w:sz="0" w:space="0" w:color="auto"/>
      </w:divBdr>
    </w:div>
    <w:div w:id="605774218">
      <w:bodyDiv w:val="1"/>
      <w:marLeft w:val="0"/>
      <w:marRight w:val="0"/>
      <w:marTop w:val="0"/>
      <w:marBottom w:val="0"/>
      <w:divBdr>
        <w:top w:val="none" w:sz="0" w:space="0" w:color="auto"/>
        <w:left w:val="none" w:sz="0" w:space="0" w:color="auto"/>
        <w:bottom w:val="none" w:sz="0" w:space="0" w:color="auto"/>
        <w:right w:val="none" w:sz="0" w:space="0" w:color="auto"/>
      </w:divBdr>
    </w:div>
    <w:div w:id="607128838">
      <w:bodyDiv w:val="1"/>
      <w:marLeft w:val="0"/>
      <w:marRight w:val="0"/>
      <w:marTop w:val="0"/>
      <w:marBottom w:val="0"/>
      <w:divBdr>
        <w:top w:val="none" w:sz="0" w:space="0" w:color="auto"/>
        <w:left w:val="none" w:sz="0" w:space="0" w:color="auto"/>
        <w:bottom w:val="none" w:sz="0" w:space="0" w:color="auto"/>
        <w:right w:val="none" w:sz="0" w:space="0" w:color="auto"/>
      </w:divBdr>
    </w:div>
    <w:div w:id="613025438">
      <w:bodyDiv w:val="1"/>
      <w:marLeft w:val="0"/>
      <w:marRight w:val="0"/>
      <w:marTop w:val="0"/>
      <w:marBottom w:val="0"/>
      <w:divBdr>
        <w:top w:val="none" w:sz="0" w:space="0" w:color="auto"/>
        <w:left w:val="none" w:sz="0" w:space="0" w:color="auto"/>
        <w:bottom w:val="none" w:sz="0" w:space="0" w:color="auto"/>
        <w:right w:val="none" w:sz="0" w:space="0" w:color="auto"/>
      </w:divBdr>
    </w:div>
    <w:div w:id="613175885">
      <w:bodyDiv w:val="1"/>
      <w:marLeft w:val="0"/>
      <w:marRight w:val="0"/>
      <w:marTop w:val="0"/>
      <w:marBottom w:val="0"/>
      <w:divBdr>
        <w:top w:val="none" w:sz="0" w:space="0" w:color="auto"/>
        <w:left w:val="none" w:sz="0" w:space="0" w:color="auto"/>
        <w:bottom w:val="none" w:sz="0" w:space="0" w:color="auto"/>
        <w:right w:val="none" w:sz="0" w:space="0" w:color="auto"/>
      </w:divBdr>
    </w:div>
    <w:div w:id="615019415">
      <w:bodyDiv w:val="1"/>
      <w:marLeft w:val="0"/>
      <w:marRight w:val="0"/>
      <w:marTop w:val="0"/>
      <w:marBottom w:val="0"/>
      <w:divBdr>
        <w:top w:val="none" w:sz="0" w:space="0" w:color="auto"/>
        <w:left w:val="none" w:sz="0" w:space="0" w:color="auto"/>
        <w:bottom w:val="none" w:sz="0" w:space="0" w:color="auto"/>
        <w:right w:val="none" w:sz="0" w:space="0" w:color="auto"/>
      </w:divBdr>
    </w:div>
    <w:div w:id="615793664">
      <w:bodyDiv w:val="1"/>
      <w:marLeft w:val="0"/>
      <w:marRight w:val="0"/>
      <w:marTop w:val="0"/>
      <w:marBottom w:val="0"/>
      <w:divBdr>
        <w:top w:val="none" w:sz="0" w:space="0" w:color="auto"/>
        <w:left w:val="none" w:sz="0" w:space="0" w:color="auto"/>
        <w:bottom w:val="none" w:sz="0" w:space="0" w:color="auto"/>
        <w:right w:val="none" w:sz="0" w:space="0" w:color="auto"/>
      </w:divBdr>
    </w:div>
    <w:div w:id="623005695">
      <w:bodyDiv w:val="1"/>
      <w:marLeft w:val="0"/>
      <w:marRight w:val="0"/>
      <w:marTop w:val="0"/>
      <w:marBottom w:val="0"/>
      <w:divBdr>
        <w:top w:val="none" w:sz="0" w:space="0" w:color="auto"/>
        <w:left w:val="none" w:sz="0" w:space="0" w:color="auto"/>
        <w:bottom w:val="none" w:sz="0" w:space="0" w:color="auto"/>
        <w:right w:val="none" w:sz="0" w:space="0" w:color="auto"/>
      </w:divBdr>
    </w:div>
    <w:div w:id="624000743">
      <w:bodyDiv w:val="1"/>
      <w:marLeft w:val="0"/>
      <w:marRight w:val="0"/>
      <w:marTop w:val="0"/>
      <w:marBottom w:val="0"/>
      <w:divBdr>
        <w:top w:val="none" w:sz="0" w:space="0" w:color="auto"/>
        <w:left w:val="none" w:sz="0" w:space="0" w:color="auto"/>
        <w:bottom w:val="none" w:sz="0" w:space="0" w:color="auto"/>
        <w:right w:val="none" w:sz="0" w:space="0" w:color="auto"/>
      </w:divBdr>
    </w:div>
    <w:div w:id="624509475">
      <w:bodyDiv w:val="1"/>
      <w:marLeft w:val="0"/>
      <w:marRight w:val="0"/>
      <w:marTop w:val="0"/>
      <w:marBottom w:val="0"/>
      <w:divBdr>
        <w:top w:val="none" w:sz="0" w:space="0" w:color="auto"/>
        <w:left w:val="none" w:sz="0" w:space="0" w:color="auto"/>
        <w:bottom w:val="none" w:sz="0" w:space="0" w:color="auto"/>
        <w:right w:val="none" w:sz="0" w:space="0" w:color="auto"/>
      </w:divBdr>
    </w:div>
    <w:div w:id="626855223">
      <w:bodyDiv w:val="1"/>
      <w:marLeft w:val="0"/>
      <w:marRight w:val="0"/>
      <w:marTop w:val="0"/>
      <w:marBottom w:val="0"/>
      <w:divBdr>
        <w:top w:val="none" w:sz="0" w:space="0" w:color="auto"/>
        <w:left w:val="none" w:sz="0" w:space="0" w:color="auto"/>
        <w:bottom w:val="none" w:sz="0" w:space="0" w:color="auto"/>
        <w:right w:val="none" w:sz="0" w:space="0" w:color="auto"/>
      </w:divBdr>
    </w:div>
    <w:div w:id="633557660">
      <w:bodyDiv w:val="1"/>
      <w:marLeft w:val="0"/>
      <w:marRight w:val="0"/>
      <w:marTop w:val="0"/>
      <w:marBottom w:val="0"/>
      <w:divBdr>
        <w:top w:val="none" w:sz="0" w:space="0" w:color="auto"/>
        <w:left w:val="none" w:sz="0" w:space="0" w:color="auto"/>
        <w:bottom w:val="none" w:sz="0" w:space="0" w:color="auto"/>
        <w:right w:val="none" w:sz="0" w:space="0" w:color="auto"/>
      </w:divBdr>
    </w:div>
    <w:div w:id="636446846">
      <w:bodyDiv w:val="1"/>
      <w:marLeft w:val="0"/>
      <w:marRight w:val="0"/>
      <w:marTop w:val="0"/>
      <w:marBottom w:val="0"/>
      <w:divBdr>
        <w:top w:val="none" w:sz="0" w:space="0" w:color="auto"/>
        <w:left w:val="none" w:sz="0" w:space="0" w:color="auto"/>
        <w:bottom w:val="none" w:sz="0" w:space="0" w:color="auto"/>
        <w:right w:val="none" w:sz="0" w:space="0" w:color="auto"/>
      </w:divBdr>
    </w:div>
    <w:div w:id="637497644">
      <w:bodyDiv w:val="1"/>
      <w:marLeft w:val="0"/>
      <w:marRight w:val="0"/>
      <w:marTop w:val="0"/>
      <w:marBottom w:val="0"/>
      <w:divBdr>
        <w:top w:val="none" w:sz="0" w:space="0" w:color="auto"/>
        <w:left w:val="none" w:sz="0" w:space="0" w:color="auto"/>
        <w:bottom w:val="none" w:sz="0" w:space="0" w:color="auto"/>
        <w:right w:val="none" w:sz="0" w:space="0" w:color="auto"/>
      </w:divBdr>
    </w:div>
    <w:div w:id="639926206">
      <w:bodyDiv w:val="1"/>
      <w:marLeft w:val="0"/>
      <w:marRight w:val="0"/>
      <w:marTop w:val="0"/>
      <w:marBottom w:val="0"/>
      <w:divBdr>
        <w:top w:val="none" w:sz="0" w:space="0" w:color="auto"/>
        <w:left w:val="none" w:sz="0" w:space="0" w:color="auto"/>
        <w:bottom w:val="none" w:sz="0" w:space="0" w:color="auto"/>
        <w:right w:val="none" w:sz="0" w:space="0" w:color="auto"/>
      </w:divBdr>
    </w:div>
    <w:div w:id="642469975">
      <w:bodyDiv w:val="1"/>
      <w:marLeft w:val="0"/>
      <w:marRight w:val="0"/>
      <w:marTop w:val="0"/>
      <w:marBottom w:val="0"/>
      <w:divBdr>
        <w:top w:val="none" w:sz="0" w:space="0" w:color="auto"/>
        <w:left w:val="none" w:sz="0" w:space="0" w:color="auto"/>
        <w:bottom w:val="none" w:sz="0" w:space="0" w:color="auto"/>
        <w:right w:val="none" w:sz="0" w:space="0" w:color="auto"/>
      </w:divBdr>
    </w:div>
    <w:div w:id="647512525">
      <w:bodyDiv w:val="1"/>
      <w:marLeft w:val="0"/>
      <w:marRight w:val="0"/>
      <w:marTop w:val="0"/>
      <w:marBottom w:val="0"/>
      <w:divBdr>
        <w:top w:val="none" w:sz="0" w:space="0" w:color="auto"/>
        <w:left w:val="none" w:sz="0" w:space="0" w:color="auto"/>
        <w:bottom w:val="none" w:sz="0" w:space="0" w:color="auto"/>
        <w:right w:val="none" w:sz="0" w:space="0" w:color="auto"/>
      </w:divBdr>
    </w:div>
    <w:div w:id="647975941">
      <w:bodyDiv w:val="1"/>
      <w:marLeft w:val="0"/>
      <w:marRight w:val="0"/>
      <w:marTop w:val="0"/>
      <w:marBottom w:val="0"/>
      <w:divBdr>
        <w:top w:val="none" w:sz="0" w:space="0" w:color="auto"/>
        <w:left w:val="none" w:sz="0" w:space="0" w:color="auto"/>
        <w:bottom w:val="none" w:sz="0" w:space="0" w:color="auto"/>
        <w:right w:val="none" w:sz="0" w:space="0" w:color="auto"/>
      </w:divBdr>
    </w:div>
    <w:div w:id="652637488">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56962553">
      <w:bodyDiv w:val="1"/>
      <w:marLeft w:val="0"/>
      <w:marRight w:val="0"/>
      <w:marTop w:val="0"/>
      <w:marBottom w:val="0"/>
      <w:divBdr>
        <w:top w:val="none" w:sz="0" w:space="0" w:color="auto"/>
        <w:left w:val="none" w:sz="0" w:space="0" w:color="auto"/>
        <w:bottom w:val="none" w:sz="0" w:space="0" w:color="auto"/>
        <w:right w:val="none" w:sz="0" w:space="0" w:color="auto"/>
      </w:divBdr>
    </w:div>
    <w:div w:id="661280226">
      <w:bodyDiv w:val="1"/>
      <w:marLeft w:val="0"/>
      <w:marRight w:val="0"/>
      <w:marTop w:val="0"/>
      <w:marBottom w:val="0"/>
      <w:divBdr>
        <w:top w:val="none" w:sz="0" w:space="0" w:color="auto"/>
        <w:left w:val="none" w:sz="0" w:space="0" w:color="auto"/>
        <w:bottom w:val="none" w:sz="0" w:space="0" w:color="auto"/>
        <w:right w:val="none" w:sz="0" w:space="0" w:color="auto"/>
      </w:divBdr>
    </w:div>
    <w:div w:id="661588933">
      <w:bodyDiv w:val="1"/>
      <w:marLeft w:val="0"/>
      <w:marRight w:val="0"/>
      <w:marTop w:val="0"/>
      <w:marBottom w:val="0"/>
      <w:divBdr>
        <w:top w:val="none" w:sz="0" w:space="0" w:color="auto"/>
        <w:left w:val="none" w:sz="0" w:space="0" w:color="auto"/>
        <w:bottom w:val="none" w:sz="0" w:space="0" w:color="auto"/>
        <w:right w:val="none" w:sz="0" w:space="0" w:color="auto"/>
      </w:divBdr>
    </w:div>
    <w:div w:id="661660462">
      <w:bodyDiv w:val="1"/>
      <w:marLeft w:val="0"/>
      <w:marRight w:val="0"/>
      <w:marTop w:val="0"/>
      <w:marBottom w:val="0"/>
      <w:divBdr>
        <w:top w:val="none" w:sz="0" w:space="0" w:color="auto"/>
        <w:left w:val="none" w:sz="0" w:space="0" w:color="auto"/>
        <w:bottom w:val="none" w:sz="0" w:space="0" w:color="auto"/>
        <w:right w:val="none" w:sz="0" w:space="0" w:color="auto"/>
      </w:divBdr>
    </w:div>
    <w:div w:id="663584223">
      <w:bodyDiv w:val="1"/>
      <w:marLeft w:val="0"/>
      <w:marRight w:val="0"/>
      <w:marTop w:val="0"/>
      <w:marBottom w:val="0"/>
      <w:divBdr>
        <w:top w:val="none" w:sz="0" w:space="0" w:color="auto"/>
        <w:left w:val="none" w:sz="0" w:space="0" w:color="auto"/>
        <w:bottom w:val="none" w:sz="0" w:space="0" w:color="auto"/>
        <w:right w:val="none" w:sz="0" w:space="0" w:color="auto"/>
      </w:divBdr>
    </w:div>
    <w:div w:id="667249480">
      <w:bodyDiv w:val="1"/>
      <w:marLeft w:val="0"/>
      <w:marRight w:val="0"/>
      <w:marTop w:val="0"/>
      <w:marBottom w:val="0"/>
      <w:divBdr>
        <w:top w:val="none" w:sz="0" w:space="0" w:color="auto"/>
        <w:left w:val="none" w:sz="0" w:space="0" w:color="auto"/>
        <w:bottom w:val="none" w:sz="0" w:space="0" w:color="auto"/>
        <w:right w:val="none" w:sz="0" w:space="0" w:color="auto"/>
      </w:divBdr>
    </w:div>
    <w:div w:id="686253424">
      <w:bodyDiv w:val="1"/>
      <w:marLeft w:val="0"/>
      <w:marRight w:val="0"/>
      <w:marTop w:val="0"/>
      <w:marBottom w:val="0"/>
      <w:divBdr>
        <w:top w:val="none" w:sz="0" w:space="0" w:color="auto"/>
        <w:left w:val="none" w:sz="0" w:space="0" w:color="auto"/>
        <w:bottom w:val="none" w:sz="0" w:space="0" w:color="auto"/>
        <w:right w:val="none" w:sz="0" w:space="0" w:color="auto"/>
      </w:divBdr>
    </w:div>
    <w:div w:id="699552146">
      <w:bodyDiv w:val="1"/>
      <w:marLeft w:val="0"/>
      <w:marRight w:val="0"/>
      <w:marTop w:val="0"/>
      <w:marBottom w:val="0"/>
      <w:divBdr>
        <w:top w:val="none" w:sz="0" w:space="0" w:color="auto"/>
        <w:left w:val="none" w:sz="0" w:space="0" w:color="auto"/>
        <w:bottom w:val="none" w:sz="0" w:space="0" w:color="auto"/>
        <w:right w:val="none" w:sz="0" w:space="0" w:color="auto"/>
      </w:divBdr>
    </w:div>
    <w:div w:id="700128364">
      <w:bodyDiv w:val="1"/>
      <w:marLeft w:val="0"/>
      <w:marRight w:val="0"/>
      <w:marTop w:val="0"/>
      <w:marBottom w:val="0"/>
      <w:divBdr>
        <w:top w:val="none" w:sz="0" w:space="0" w:color="auto"/>
        <w:left w:val="none" w:sz="0" w:space="0" w:color="auto"/>
        <w:bottom w:val="none" w:sz="0" w:space="0" w:color="auto"/>
        <w:right w:val="none" w:sz="0" w:space="0" w:color="auto"/>
      </w:divBdr>
    </w:div>
    <w:div w:id="707074248">
      <w:bodyDiv w:val="1"/>
      <w:marLeft w:val="0"/>
      <w:marRight w:val="0"/>
      <w:marTop w:val="0"/>
      <w:marBottom w:val="0"/>
      <w:divBdr>
        <w:top w:val="none" w:sz="0" w:space="0" w:color="auto"/>
        <w:left w:val="none" w:sz="0" w:space="0" w:color="auto"/>
        <w:bottom w:val="none" w:sz="0" w:space="0" w:color="auto"/>
        <w:right w:val="none" w:sz="0" w:space="0" w:color="auto"/>
      </w:divBdr>
    </w:div>
    <w:div w:id="710376862">
      <w:bodyDiv w:val="1"/>
      <w:marLeft w:val="0"/>
      <w:marRight w:val="0"/>
      <w:marTop w:val="0"/>
      <w:marBottom w:val="0"/>
      <w:divBdr>
        <w:top w:val="none" w:sz="0" w:space="0" w:color="auto"/>
        <w:left w:val="none" w:sz="0" w:space="0" w:color="auto"/>
        <w:bottom w:val="none" w:sz="0" w:space="0" w:color="auto"/>
        <w:right w:val="none" w:sz="0" w:space="0" w:color="auto"/>
      </w:divBdr>
    </w:div>
    <w:div w:id="714543363">
      <w:bodyDiv w:val="1"/>
      <w:marLeft w:val="0"/>
      <w:marRight w:val="0"/>
      <w:marTop w:val="0"/>
      <w:marBottom w:val="0"/>
      <w:divBdr>
        <w:top w:val="none" w:sz="0" w:space="0" w:color="auto"/>
        <w:left w:val="none" w:sz="0" w:space="0" w:color="auto"/>
        <w:bottom w:val="none" w:sz="0" w:space="0" w:color="auto"/>
        <w:right w:val="none" w:sz="0" w:space="0" w:color="auto"/>
      </w:divBdr>
    </w:div>
    <w:div w:id="718289163">
      <w:bodyDiv w:val="1"/>
      <w:marLeft w:val="0"/>
      <w:marRight w:val="0"/>
      <w:marTop w:val="0"/>
      <w:marBottom w:val="0"/>
      <w:divBdr>
        <w:top w:val="none" w:sz="0" w:space="0" w:color="auto"/>
        <w:left w:val="none" w:sz="0" w:space="0" w:color="auto"/>
        <w:bottom w:val="none" w:sz="0" w:space="0" w:color="auto"/>
        <w:right w:val="none" w:sz="0" w:space="0" w:color="auto"/>
      </w:divBdr>
    </w:div>
    <w:div w:id="722681522">
      <w:bodyDiv w:val="1"/>
      <w:marLeft w:val="0"/>
      <w:marRight w:val="0"/>
      <w:marTop w:val="0"/>
      <w:marBottom w:val="0"/>
      <w:divBdr>
        <w:top w:val="none" w:sz="0" w:space="0" w:color="auto"/>
        <w:left w:val="none" w:sz="0" w:space="0" w:color="auto"/>
        <w:bottom w:val="none" w:sz="0" w:space="0" w:color="auto"/>
        <w:right w:val="none" w:sz="0" w:space="0" w:color="auto"/>
      </w:divBdr>
    </w:div>
    <w:div w:id="727845006">
      <w:bodyDiv w:val="1"/>
      <w:marLeft w:val="0"/>
      <w:marRight w:val="0"/>
      <w:marTop w:val="0"/>
      <w:marBottom w:val="0"/>
      <w:divBdr>
        <w:top w:val="none" w:sz="0" w:space="0" w:color="auto"/>
        <w:left w:val="none" w:sz="0" w:space="0" w:color="auto"/>
        <w:bottom w:val="none" w:sz="0" w:space="0" w:color="auto"/>
        <w:right w:val="none" w:sz="0" w:space="0" w:color="auto"/>
      </w:divBdr>
    </w:div>
    <w:div w:id="729311310">
      <w:bodyDiv w:val="1"/>
      <w:marLeft w:val="0"/>
      <w:marRight w:val="0"/>
      <w:marTop w:val="0"/>
      <w:marBottom w:val="0"/>
      <w:divBdr>
        <w:top w:val="none" w:sz="0" w:space="0" w:color="auto"/>
        <w:left w:val="none" w:sz="0" w:space="0" w:color="auto"/>
        <w:bottom w:val="none" w:sz="0" w:space="0" w:color="auto"/>
        <w:right w:val="none" w:sz="0" w:space="0" w:color="auto"/>
      </w:divBdr>
    </w:div>
    <w:div w:id="733624074">
      <w:bodyDiv w:val="1"/>
      <w:marLeft w:val="0"/>
      <w:marRight w:val="0"/>
      <w:marTop w:val="0"/>
      <w:marBottom w:val="0"/>
      <w:divBdr>
        <w:top w:val="none" w:sz="0" w:space="0" w:color="auto"/>
        <w:left w:val="none" w:sz="0" w:space="0" w:color="auto"/>
        <w:bottom w:val="none" w:sz="0" w:space="0" w:color="auto"/>
        <w:right w:val="none" w:sz="0" w:space="0" w:color="auto"/>
      </w:divBdr>
    </w:div>
    <w:div w:id="735663505">
      <w:bodyDiv w:val="1"/>
      <w:marLeft w:val="0"/>
      <w:marRight w:val="0"/>
      <w:marTop w:val="0"/>
      <w:marBottom w:val="0"/>
      <w:divBdr>
        <w:top w:val="none" w:sz="0" w:space="0" w:color="auto"/>
        <w:left w:val="none" w:sz="0" w:space="0" w:color="auto"/>
        <w:bottom w:val="none" w:sz="0" w:space="0" w:color="auto"/>
        <w:right w:val="none" w:sz="0" w:space="0" w:color="auto"/>
      </w:divBdr>
    </w:div>
    <w:div w:id="736828369">
      <w:bodyDiv w:val="1"/>
      <w:marLeft w:val="0"/>
      <w:marRight w:val="0"/>
      <w:marTop w:val="0"/>
      <w:marBottom w:val="0"/>
      <w:divBdr>
        <w:top w:val="none" w:sz="0" w:space="0" w:color="auto"/>
        <w:left w:val="none" w:sz="0" w:space="0" w:color="auto"/>
        <w:bottom w:val="none" w:sz="0" w:space="0" w:color="auto"/>
        <w:right w:val="none" w:sz="0" w:space="0" w:color="auto"/>
      </w:divBdr>
    </w:div>
    <w:div w:id="745496566">
      <w:bodyDiv w:val="1"/>
      <w:marLeft w:val="0"/>
      <w:marRight w:val="0"/>
      <w:marTop w:val="0"/>
      <w:marBottom w:val="0"/>
      <w:divBdr>
        <w:top w:val="none" w:sz="0" w:space="0" w:color="auto"/>
        <w:left w:val="none" w:sz="0" w:space="0" w:color="auto"/>
        <w:bottom w:val="none" w:sz="0" w:space="0" w:color="auto"/>
        <w:right w:val="none" w:sz="0" w:space="0" w:color="auto"/>
      </w:divBdr>
    </w:div>
    <w:div w:id="749616446">
      <w:bodyDiv w:val="1"/>
      <w:marLeft w:val="0"/>
      <w:marRight w:val="0"/>
      <w:marTop w:val="0"/>
      <w:marBottom w:val="0"/>
      <w:divBdr>
        <w:top w:val="none" w:sz="0" w:space="0" w:color="auto"/>
        <w:left w:val="none" w:sz="0" w:space="0" w:color="auto"/>
        <w:bottom w:val="none" w:sz="0" w:space="0" w:color="auto"/>
        <w:right w:val="none" w:sz="0" w:space="0" w:color="auto"/>
      </w:divBdr>
    </w:div>
    <w:div w:id="753279748">
      <w:bodyDiv w:val="1"/>
      <w:marLeft w:val="0"/>
      <w:marRight w:val="0"/>
      <w:marTop w:val="0"/>
      <w:marBottom w:val="0"/>
      <w:divBdr>
        <w:top w:val="none" w:sz="0" w:space="0" w:color="auto"/>
        <w:left w:val="none" w:sz="0" w:space="0" w:color="auto"/>
        <w:bottom w:val="none" w:sz="0" w:space="0" w:color="auto"/>
        <w:right w:val="none" w:sz="0" w:space="0" w:color="auto"/>
      </w:divBdr>
    </w:div>
    <w:div w:id="770245647">
      <w:bodyDiv w:val="1"/>
      <w:marLeft w:val="0"/>
      <w:marRight w:val="0"/>
      <w:marTop w:val="0"/>
      <w:marBottom w:val="0"/>
      <w:divBdr>
        <w:top w:val="none" w:sz="0" w:space="0" w:color="auto"/>
        <w:left w:val="none" w:sz="0" w:space="0" w:color="auto"/>
        <w:bottom w:val="none" w:sz="0" w:space="0" w:color="auto"/>
        <w:right w:val="none" w:sz="0" w:space="0" w:color="auto"/>
      </w:divBdr>
    </w:div>
    <w:div w:id="770315814">
      <w:bodyDiv w:val="1"/>
      <w:marLeft w:val="0"/>
      <w:marRight w:val="0"/>
      <w:marTop w:val="0"/>
      <w:marBottom w:val="0"/>
      <w:divBdr>
        <w:top w:val="none" w:sz="0" w:space="0" w:color="auto"/>
        <w:left w:val="none" w:sz="0" w:space="0" w:color="auto"/>
        <w:bottom w:val="none" w:sz="0" w:space="0" w:color="auto"/>
        <w:right w:val="none" w:sz="0" w:space="0" w:color="auto"/>
      </w:divBdr>
    </w:div>
    <w:div w:id="777023727">
      <w:bodyDiv w:val="1"/>
      <w:marLeft w:val="0"/>
      <w:marRight w:val="0"/>
      <w:marTop w:val="0"/>
      <w:marBottom w:val="0"/>
      <w:divBdr>
        <w:top w:val="none" w:sz="0" w:space="0" w:color="auto"/>
        <w:left w:val="none" w:sz="0" w:space="0" w:color="auto"/>
        <w:bottom w:val="none" w:sz="0" w:space="0" w:color="auto"/>
        <w:right w:val="none" w:sz="0" w:space="0" w:color="auto"/>
      </w:divBdr>
    </w:div>
    <w:div w:id="778909428">
      <w:bodyDiv w:val="1"/>
      <w:marLeft w:val="0"/>
      <w:marRight w:val="0"/>
      <w:marTop w:val="0"/>
      <w:marBottom w:val="0"/>
      <w:divBdr>
        <w:top w:val="none" w:sz="0" w:space="0" w:color="auto"/>
        <w:left w:val="none" w:sz="0" w:space="0" w:color="auto"/>
        <w:bottom w:val="none" w:sz="0" w:space="0" w:color="auto"/>
        <w:right w:val="none" w:sz="0" w:space="0" w:color="auto"/>
      </w:divBdr>
    </w:div>
    <w:div w:id="798110058">
      <w:bodyDiv w:val="1"/>
      <w:marLeft w:val="0"/>
      <w:marRight w:val="0"/>
      <w:marTop w:val="0"/>
      <w:marBottom w:val="0"/>
      <w:divBdr>
        <w:top w:val="none" w:sz="0" w:space="0" w:color="auto"/>
        <w:left w:val="none" w:sz="0" w:space="0" w:color="auto"/>
        <w:bottom w:val="none" w:sz="0" w:space="0" w:color="auto"/>
        <w:right w:val="none" w:sz="0" w:space="0" w:color="auto"/>
      </w:divBdr>
    </w:div>
    <w:div w:id="799804264">
      <w:bodyDiv w:val="1"/>
      <w:marLeft w:val="0"/>
      <w:marRight w:val="0"/>
      <w:marTop w:val="0"/>
      <w:marBottom w:val="0"/>
      <w:divBdr>
        <w:top w:val="none" w:sz="0" w:space="0" w:color="auto"/>
        <w:left w:val="none" w:sz="0" w:space="0" w:color="auto"/>
        <w:bottom w:val="none" w:sz="0" w:space="0" w:color="auto"/>
        <w:right w:val="none" w:sz="0" w:space="0" w:color="auto"/>
      </w:divBdr>
    </w:div>
    <w:div w:id="800347662">
      <w:bodyDiv w:val="1"/>
      <w:marLeft w:val="0"/>
      <w:marRight w:val="0"/>
      <w:marTop w:val="0"/>
      <w:marBottom w:val="0"/>
      <w:divBdr>
        <w:top w:val="none" w:sz="0" w:space="0" w:color="auto"/>
        <w:left w:val="none" w:sz="0" w:space="0" w:color="auto"/>
        <w:bottom w:val="none" w:sz="0" w:space="0" w:color="auto"/>
        <w:right w:val="none" w:sz="0" w:space="0" w:color="auto"/>
      </w:divBdr>
      <w:divsChild>
        <w:div w:id="402217601">
          <w:marLeft w:val="0"/>
          <w:marRight w:val="0"/>
          <w:marTop w:val="0"/>
          <w:marBottom w:val="0"/>
          <w:divBdr>
            <w:top w:val="none" w:sz="0" w:space="0" w:color="auto"/>
            <w:left w:val="none" w:sz="0" w:space="0" w:color="auto"/>
            <w:bottom w:val="none" w:sz="0" w:space="0" w:color="auto"/>
            <w:right w:val="none" w:sz="0" w:space="0" w:color="auto"/>
          </w:divBdr>
          <w:divsChild>
            <w:div w:id="1402748508">
              <w:marLeft w:val="0"/>
              <w:marRight w:val="0"/>
              <w:marTop w:val="0"/>
              <w:marBottom w:val="0"/>
              <w:divBdr>
                <w:top w:val="none" w:sz="0" w:space="0" w:color="auto"/>
                <w:left w:val="none" w:sz="0" w:space="0" w:color="auto"/>
                <w:bottom w:val="none" w:sz="0" w:space="0" w:color="auto"/>
                <w:right w:val="none" w:sz="0" w:space="0" w:color="auto"/>
              </w:divBdr>
            </w:div>
            <w:div w:id="1964654954">
              <w:marLeft w:val="0"/>
              <w:marRight w:val="0"/>
              <w:marTop w:val="0"/>
              <w:marBottom w:val="0"/>
              <w:divBdr>
                <w:top w:val="none" w:sz="0" w:space="0" w:color="auto"/>
                <w:left w:val="none" w:sz="0" w:space="0" w:color="auto"/>
                <w:bottom w:val="none" w:sz="0" w:space="0" w:color="auto"/>
                <w:right w:val="none" w:sz="0" w:space="0" w:color="auto"/>
              </w:divBdr>
              <w:divsChild>
                <w:div w:id="221992288">
                  <w:marLeft w:val="0"/>
                  <w:marRight w:val="0"/>
                  <w:marTop w:val="0"/>
                  <w:marBottom w:val="0"/>
                  <w:divBdr>
                    <w:top w:val="none" w:sz="0" w:space="0" w:color="auto"/>
                    <w:left w:val="none" w:sz="0" w:space="0" w:color="auto"/>
                    <w:bottom w:val="none" w:sz="0" w:space="0" w:color="auto"/>
                    <w:right w:val="none" w:sz="0" w:space="0" w:color="auto"/>
                  </w:divBdr>
                  <w:divsChild>
                    <w:div w:id="20786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899">
              <w:marLeft w:val="0"/>
              <w:marRight w:val="0"/>
              <w:marTop w:val="0"/>
              <w:marBottom w:val="0"/>
              <w:divBdr>
                <w:top w:val="none" w:sz="0" w:space="0" w:color="auto"/>
                <w:left w:val="none" w:sz="0" w:space="0" w:color="auto"/>
                <w:bottom w:val="none" w:sz="0" w:space="0" w:color="auto"/>
                <w:right w:val="none" w:sz="0" w:space="0" w:color="auto"/>
              </w:divBdr>
            </w:div>
          </w:divsChild>
        </w:div>
        <w:div w:id="399014848">
          <w:marLeft w:val="0"/>
          <w:marRight w:val="0"/>
          <w:marTop w:val="0"/>
          <w:marBottom w:val="0"/>
          <w:divBdr>
            <w:top w:val="none" w:sz="0" w:space="0" w:color="auto"/>
            <w:left w:val="none" w:sz="0" w:space="0" w:color="auto"/>
            <w:bottom w:val="none" w:sz="0" w:space="0" w:color="auto"/>
            <w:right w:val="none" w:sz="0" w:space="0" w:color="auto"/>
          </w:divBdr>
          <w:divsChild>
            <w:div w:id="688486376">
              <w:marLeft w:val="0"/>
              <w:marRight w:val="0"/>
              <w:marTop w:val="0"/>
              <w:marBottom w:val="0"/>
              <w:divBdr>
                <w:top w:val="none" w:sz="0" w:space="0" w:color="auto"/>
                <w:left w:val="none" w:sz="0" w:space="0" w:color="auto"/>
                <w:bottom w:val="none" w:sz="0" w:space="0" w:color="auto"/>
                <w:right w:val="none" w:sz="0" w:space="0" w:color="auto"/>
              </w:divBdr>
            </w:div>
            <w:div w:id="1401055960">
              <w:marLeft w:val="0"/>
              <w:marRight w:val="0"/>
              <w:marTop w:val="0"/>
              <w:marBottom w:val="0"/>
              <w:divBdr>
                <w:top w:val="none" w:sz="0" w:space="0" w:color="auto"/>
                <w:left w:val="none" w:sz="0" w:space="0" w:color="auto"/>
                <w:bottom w:val="none" w:sz="0" w:space="0" w:color="auto"/>
                <w:right w:val="none" w:sz="0" w:space="0" w:color="auto"/>
              </w:divBdr>
              <w:divsChild>
                <w:div w:id="777022367">
                  <w:marLeft w:val="0"/>
                  <w:marRight w:val="0"/>
                  <w:marTop w:val="0"/>
                  <w:marBottom w:val="0"/>
                  <w:divBdr>
                    <w:top w:val="none" w:sz="0" w:space="0" w:color="auto"/>
                    <w:left w:val="none" w:sz="0" w:space="0" w:color="auto"/>
                    <w:bottom w:val="none" w:sz="0" w:space="0" w:color="auto"/>
                    <w:right w:val="none" w:sz="0" w:space="0" w:color="auto"/>
                  </w:divBdr>
                  <w:divsChild>
                    <w:div w:id="9226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8659">
              <w:marLeft w:val="0"/>
              <w:marRight w:val="0"/>
              <w:marTop w:val="0"/>
              <w:marBottom w:val="0"/>
              <w:divBdr>
                <w:top w:val="none" w:sz="0" w:space="0" w:color="auto"/>
                <w:left w:val="none" w:sz="0" w:space="0" w:color="auto"/>
                <w:bottom w:val="none" w:sz="0" w:space="0" w:color="auto"/>
                <w:right w:val="none" w:sz="0" w:space="0" w:color="auto"/>
              </w:divBdr>
            </w:div>
          </w:divsChild>
        </w:div>
        <w:div w:id="1683556624">
          <w:marLeft w:val="0"/>
          <w:marRight w:val="0"/>
          <w:marTop w:val="0"/>
          <w:marBottom w:val="0"/>
          <w:divBdr>
            <w:top w:val="none" w:sz="0" w:space="0" w:color="auto"/>
            <w:left w:val="none" w:sz="0" w:space="0" w:color="auto"/>
            <w:bottom w:val="none" w:sz="0" w:space="0" w:color="auto"/>
            <w:right w:val="none" w:sz="0" w:space="0" w:color="auto"/>
          </w:divBdr>
          <w:divsChild>
            <w:div w:id="846751380">
              <w:marLeft w:val="0"/>
              <w:marRight w:val="0"/>
              <w:marTop w:val="0"/>
              <w:marBottom w:val="0"/>
              <w:divBdr>
                <w:top w:val="none" w:sz="0" w:space="0" w:color="auto"/>
                <w:left w:val="none" w:sz="0" w:space="0" w:color="auto"/>
                <w:bottom w:val="none" w:sz="0" w:space="0" w:color="auto"/>
                <w:right w:val="none" w:sz="0" w:space="0" w:color="auto"/>
              </w:divBdr>
            </w:div>
            <w:div w:id="1432780658">
              <w:marLeft w:val="0"/>
              <w:marRight w:val="0"/>
              <w:marTop w:val="0"/>
              <w:marBottom w:val="0"/>
              <w:divBdr>
                <w:top w:val="none" w:sz="0" w:space="0" w:color="auto"/>
                <w:left w:val="none" w:sz="0" w:space="0" w:color="auto"/>
                <w:bottom w:val="none" w:sz="0" w:space="0" w:color="auto"/>
                <w:right w:val="none" w:sz="0" w:space="0" w:color="auto"/>
              </w:divBdr>
              <w:divsChild>
                <w:div w:id="143082109">
                  <w:marLeft w:val="0"/>
                  <w:marRight w:val="0"/>
                  <w:marTop w:val="0"/>
                  <w:marBottom w:val="0"/>
                  <w:divBdr>
                    <w:top w:val="none" w:sz="0" w:space="0" w:color="auto"/>
                    <w:left w:val="none" w:sz="0" w:space="0" w:color="auto"/>
                    <w:bottom w:val="none" w:sz="0" w:space="0" w:color="auto"/>
                    <w:right w:val="none" w:sz="0" w:space="0" w:color="auto"/>
                  </w:divBdr>
                  <w:divsChild>
                    <w:div w:id="19155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741">
              <w:marLeft w:val="0"/>
              <w:marRight w:val="0"/>
              <w:marTop w:val="0"/>
              <w:marBottom w:val="0"/>
              <w:divBdr>
                <w:top w:val="none" w:sz="0" w:space="0" w:color="auto"/>
                <w:left w:val="none" w:sz="0" w:space="0" w:color="auto"/>
                <w:bottom w:val="none" w:sz="0" w:space="0" w:color="auto"/>
                <w:right w:val="none" w:sz="0" w:space="0" w:color="auto"/>
              </w:divBdr>
            </w:div>
          </w:divsChild>
        </w:div>
        <w:div w:id="420761264">
          <w:marLeft w:val="0"/>
          <w:marRight w:val="0"/>
          <w:marTop w:val="0"/>
          <w:marBottom w:val="0"/>
          <w:divBdr>
            <w:top w:val="none" w:sz="0" w:space="0" w:color="auto"/>
            <w:left w:val="none" w:sz="0" w:space="0" w:color="auto"/>
            <w:bottom w:val="none" w:sz="0" w:space="0" w:color="auto"/>
            <w:right w:val="none" w:sz="0" w:space="0" w:color="auto"/>
          </w:divBdr>
          <w:divsChild>
            <w:div w:id="1045644611">
              <w:marLeft w:val="0"/>
              <w:marRight w:val="0"/>
              <w:marTop w:val="0"/>
              <w:marBottom w:val="0"/>
              <w:divBdr>
                <w:top w:val="none" w:sz="0" w:space="0" w:color="auto"/>
                <w:left w:val="none" w:sz="0" w:space="0" w:color="auto"/>
                <w:bottom w:val="none" w:sz="0" w:space="0" w:color="auto"/>
                <w:right w:val="none" w:sz="0" w:space="0" w:color="auto"/>
              </w:divBdr>
            </w:div>
            <w:div w:id="82074213">
              <w:marLeft w:val="0"/>
              <w:marRight w:val="0"/>
              <w:marTop w:val="0"/>
              <w:marBottom w:val="0"/>
              <w:divBdr>
                <w:top w:val="none" w:sz="0" w:space="0" w:color="auto"/>
                <w:left w:val="none" w:sz="0" w:space="0" w:color="auto"/>
                <w:bottom w:val="none" w:sz="0" w:space="0" w:color="auto"/>
                <w:right w:val="none" w:sz="0" w:space="0" w:color="auto"/>
              </w:divBdr>
              <w:divsChild>
                <w:div w:id="1722090803">
                  <w:marLeft w:val="0"/>
                  <w:marRight w:val="0"/>
                  <w:marTop w:val="0"/>
                  <w:marBottom w:val="0"/>
                  <w:divBdr>
                    <w:top w:val="none" w:sz="0" w:space="0" w:color="auto"/>
                    <w:left w:val="none" w:sz="0" w:space="0" w:color="auto"/>
                    <w:bottom w:val="none" w:sz="0" w:space="0" w:color="auto"/>
                    <w:right w:val="none" w:sz="0" w:space="0" w:color="auto"/>
                  </w:divBdr>
                  <w:divsChild>
                    <w:div w:id="955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5667">
              <w:marLeft w:val="0"/>
              <w:marRight w:val="0"/>
              <w:marTop w:val="0"/>
              <w:marBottom w:val="0"/>
              <w:divBdr>
                <w:top w:val="none" w:sz="0" w:space="0" w:color="auto"/>
                <w:left w:val="none" w:sz="0" w:space="0" w:color="auto"/>
                <w:bottom w:val="none" w:sz="0" w:space="0" w:color="auto"/>
                <w:right w:val="none" w:sz="0" w:space="0" w:color="auto"/>
              </w:divBdr>
            </w:div>
          </w:divsChild>
        </w:div>
        <w:div w:id="1981491338">
          <w:marLeft w:val="0"/>
          <w:marRight w:val="0"/>
          <w:marTop w:val="0"/>
          <w:marBottom w:val="0"/>
          <w:divBdr>
            <w:top w:val="none" w:sz="0" w:space="0" w:color="auto"/>
            <w:left w:val="none" w:sz="0" w:space="0" w:color="auto"/>
            <w:bottom w:val="none" w:sz="0" w:space="0" w:color="auto"/>
            <w:right w:val="none" w:sz="0" w:space="0" w:color="auto"/>
          </w:divBdr>
          <w:divsChild>
            <w:div w:id="698968443">
              <w:marLeft w:val="0"/>
              <w:marRight w:val="0"/>
              <w:marTop w:val="0"/>
              <w:marBottom w:val="0"/>
              <w:divBdr>
                <w:top w:val="none" w:sz="0" w:space="0" w:color="auto"/>
                <w:left w:val="none" w:sz="0" w:space="0" w:color="auto"/>
                <w:bottom w:val="none" w:sz="0" w:space="0" w:color="auto"/>
                <w:right w:val="none" w:sz="0" w:space="0" w:color="auto"/>
              </w:divBdr>
            </w:div>
            <w:div w:id="161703760">
              <w:marLeft w:val="0"/>
              <w:marRight w:val="0"/>
              <w:marTop w:val="0"/>
              <w:marBottom w:val="0"/>
              <w:divBdr>
                <w:top w:val="none" w:sz="0" w:space="0" w:color="auto"/>
                <w:left w:val="none" w:sz="0" w:space="0" w:color="auto"/>
                <w:bottom w:val="none" w:sz="0" w:space="0" w:color="auto"/>
                <w:right w:val="none" w:sz="0" w:space="0" w:color="auto"/>
              </w:divBdr>
              <w:divsChild>
                <w:div w:id="936719681">
                  <w:marLeft w:val="0"/>
                  <w:marRight w:val="0"/>
                  <w:marTop w:val="0"/>
                  <w:marBottom w:val="0"/>
                  <w:divBdr>
                    <w:top w:val="none" w:sz="0" w:space="0" w:color="auto"/>
                    <w:left w:val="none" w:sz="0" w:space="0" w:color="auto"/>
                    <w:bottom w:val="none" w:sz="0" w:space="0" w:color="auto"/>
                    <w:right w:val="none" w:sz="0" w:space="0" w:color="auto"/>
                  </w:divBdr>
                  <w:divsChild>
                    <w:div w:id="9548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6960">
              <w:marLeft w:val="0"/>
              <w:marRight w:val="0"/>
              <w:marTop w:val="0"/>
              <w:marBottom w:val="0"/>
              <w:divBdr>
                <w:top w:val="none" w:sz="0" w:space="0" w:color="auto"/>
                <w:left w:val="none" w:sz="0" w:space="0" w:color="auto"/>
                <w:bottom w:val="none" w:sz="0" w:space="0" w:color="auto"/>
                <w:right w:val="none" w:sz="0" w:space="0" w:color="auto"/>
              </w:divBdr>
            </w:div>
          </w:divsChild>
        </w:div>
        <w:div w:id="970286855">
          <w:marLeft w:val="0"/>
          <w:marRight w:val="0"/>
          <w:marTop w:val="0"/>
          <w:marBottom w:val="0"/>
          <w:divBdr>
            <w:top w:val="none" w:sz="0" w:space="0" w:color="auto"/>
            <w:left w:val="none" w:sz="0" w:space="0" w:color="auto"/>
            <w:bottom w:val="none" w:sz="0" w:space="0" w:color="auto"/>
            <w:right w:val="none" w:sz="0" w:space="0" w:color="auto"/>
          </w:divBdr>
          <w:divsChild>
            <w:div w:id="1667633157">
              <w:marLeft w:val="0"/>
              <w:marRight w:val="0"/>
              <w:marTop w:val="0"/>
              <w:marBottom w:val="0"/>
              <w:divBdr>
                <w:top w:val="none" w:sz="0" w:space="0" w:color="auto"/>
                <w:left w:val="none" w:sz="0" w:space="0" w:color="auto"/>
                <w:bottom w:val="none" w:sz="0" w:space="0" w:color="auto"/>
                <w:right w:val="none" w:sz="0" w:space="0" w:color="auto"/>
              </w:divBdr>
            </w:div>
            <w:div w:id="753165534">
              <w:marLeft w:val="0"/>
              <w:marRight w:val="0"/>
              <w:marTop w:val="0"/>
              <w:marBottom w:val="0"/>
              <w:divBdr>
                <w:top w:val="none" w:sz="0" w:space="0" w:color="auto"/>
                <w:left w:val="none" w:sz="0" w:space="0" w:color="auto"/>
                <w:bottom w:val="none" w:sz="0" w:space="0" w:color="auto"/>
                <w:right w:val="none" w:sz="0" w:space="0" w:color="auto"/>
              </w:divBdr>
              <w:divsChild>
                <w:div w:id="1754011701">
                  <w:marLeft w:val="0"/>
                  <w:marRight w:val="0"/>
                  <w:marTop w:val="0"/>
                  <w:marBottom w:val="0"/>
                  <w:divBdr>
                    <w:top w:val="none" w:sz="0" w:space="0" w:color="auto"/>
                    <w:left w:val="none" w:sz="0" w:space="0" w:color="auto"/>
                    <w:bottom w:val="none" w:sz="0" w:space="0" w:color="auto"/>
                    <w:right w:val="none" w:sz="0" w:space="0" w:color="auto"/>
                  </w:divBdr>
                  <w:divsChild>
                    <w:div w:id="4905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7031">
              <w:marLeft w:val="0"/>
              <w:marRight w:val="0"/>
              <w:marTop w:val="0"/>
              <w:marBottom w:val="0"/>
              <w:divBdr>
                <w:top w:val="none" w:sz="0" w:space="0" w:color="auto"/>
                <w:left w:val="none" w:sz="0" w:space="0" w:color="auto"/>
                <w:bottom w:val="none" w:sz="0" w:space="0" w:color="auto"/>
                <w:right w:val="none" w:sz="0" w:space="0" w:color="auto"/>
              </w:divBdr>
            </w:div>
          </w:divsChild>
        </w:div>
        <w:div w:id="771899437">
          <w:marLeft w:val="0"/>
          <w:marRight w:val="0"/>
          <w:marTop w:val="0"/>
          <w:marBottom w:val="0"/>
          <w:divBdr>
            <w:top w:val="none" w:sz="0" w:space="0" w:color="auto"/>
            <w:left w:val="none" w:sz="0" w:space="0" w:color="auto"/>
            <w:bottom w:val="none" w:sz="0" w:space="0" w:color="auto"/>
            <w:right w:val="none" w:sz="0" w:space="0" w:color="auto"/>
          </w:divBdr>
          <w:divsChild>
            <w:div w:id="1458914622">
              <w:marLeft w:val="0"/>
              <w:marRight w:val="0"/>
              <w:marTop w:val="0"/>
              <w:marBottom w:val="0"/>
              <w:divBdr>
                <w:top w:val="none" w:sz="0" w:space="0" w:color="auto"/>
                <w:left w:val="none" w:sz="0" w:space="0" w:color="auto"/>
                <w:bottom w:val="none" w:sz="0" w:space="0" w:color="auto"/>
                <w:right w:val="none" w:sz="0" w:space="0" w:color="auto"/>
              </w:divBdr>
            </w:div>
            <w:div w:id="1355039959">
              <w:marLeft w:val="0"/>
              <w:marRight w:val="0"/>
              <w:marTop w:val="0"/>
              <w:marBottom w:val="0"/>
              <w:divBdr>
                <w:top w:val="none" w:sz="0" w:space="0" w:color="auto"/>
                <w:left w:val="none" w:sz="0" w:space="0" w:color="auto"/>
                <w:bottom w:val="none" w:sz="0" w:space="0" w:color="auto"/>
                <w:right w:val="none" w:sz="0" w:space="0" w:color="auto"/>
              </w:divBdr>
              <w:divsChild>
                <w:div w:id="210970235">
                  <w:marLeft w:val="0"/>
                  <w:marRight w:val="0"/>
                  <w:marTop w:val="0"/>
                  <w:marBottom w:val="0"/>
                  <w:divBdr>
                    <w:top w:val="none" w:sz="0" w:space="0" w:color="auto"/>
                    <w:left w:val="none" w:sz="0" w:space="0" w:color="auto"/>
                    <w:bottom w:val="none" w:sz="0" w:space="0" w:color="auto"/>
                    <w:right w:val="none" w:sz="0" w:space="0" w:color="auto"/>
                  </w:divBdr>
                  <w:divsChild>
                    <w:div w:id="18423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3505">
              <w:marLeft w:val="0"/>
              <w:marRight w:val="0"/>
              <w:marTop w:val="0"/>
              <w:marBottom w:val="0"/>
              <w:divBdr>
                <w:top w:val="none" w:sz="0" w:space="0" w:color="auto"/>
                <w:left w:val="none" w:sz="0" w:space="0" w:color="auto"/>
                <w:bottom w:val="none" w:sz="0" w:space="0" w:color="auto"/>
                <w:right w:val="none" w:sz="0" w:space="0" w:color="auto"/>
              </w:divBdr>
            </w:div>
          </w:divsChild>
        </w:div>
        <w:div w:id="2050570695">
          <w:marLeft w:val="0"/>
          <w:marRight w:val="0"/>
          <w:marTop w:val="0"/>
          <w:marBottom w:val="0"/>
          <w:divBdr>
            <w:top w:val="none" w:sz="0" w:space="0" w:color="auto"/>
            <w:left w:val="none" w:sz="0" w:space="0" w:color="auto"/>
            <w:bottom w:val="none" w:sz="0" w:space="0" w:color="auto"/>
            <w:right w:val="none" w:sz="0" w:space="0" w:color="auto"/>
          </w:divBdr>
          <w:divsChild>
            <w:div w:id="414397052">
              <w:marLeft w:val="0"/>
              <w:marRight w:val="0"/>
              <w:marTop w:val="0"/>
              <w:marBottom w:val="0"/>
              <w:divBdr>
                <w:top w:val="none" w:sz="0" w:space="0" w:color="auto"/>
                <w:left w:val="none" w:sz="0" w:space="0" w:color="auto"/>
                <w:bottom w:val="none" w:sz="0" w:space="0" w:color="auto"/>
                <w:right w:val="none" w:sz="0" w:space="0" w:color="auto"/>
              </w:divBdr>
            </w:div>
            <w:div w:id="382172096">
              <w:marLeft w:val="0"/>
              <w:marRight w:val="0"/>
              <w:marTop w:val="0"/>
              <w:marBottom w:val="0"/>
              <w:divBdr>
                <w:top w:val="none" w:sz="0" w:space="0" w:color="auto"/>
                <w:left w:val="none" w:sz="0" w:space="0" w:color="auto"/>
                <w:bottom w:val="none" w:sz="0" w:space="0" w:color="auto"/>
                <w:right w:val="none" w:sz="0" w:space="0" w:color="auto"/>
              </w:divBdr>
              <w:divsChild>
                <w:div w:id="502745150">
                  <w:marLeft w:val="0"/>
                  <w:marRight w:val="0"/>
                  <w:marTop w:val="0"/>
                  <w:marBottom w:val="0"/>
                  <w:divBdr>
                    <w:top w:val="none" w:sz="0" w:space="0" w:color="auto"/>
                    <w:left w:val="none" w:sz="0" w:space="0" w:color="auto"/>
                    <w:bottom w:val="none" w:sz="0" w:space="0" w:color="auto"/>
                    <w:right w:val="none" w:sz="0" w:space="0" w:color="auto"/>
                  </w:divBdr>
                  <w:divsChild>
                    <w:div w:id="11485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9608">
      <w:bodyDiv w:val="1"/>
      <w:marLeft w:val="0"/>
      <w:marRight w:val="0"/>
      <w:marTop w:val="0"/>
      <w:marBottom w:val="0"/>
      <w:divBdr>
        <w:top w:val="none" w:sz="0" w:space="0" w:color="auto"/>
        <w:left w:val="none" w:sz="0" w:space="0" w:color="auto"/>
        <w:bottom w:val="none" w:sz="0" w:space="0" w:color="auto"/>
        <w:right w:val="none" w:sz="0" w:space="0" w:color="auto"/>
      </w:divBdr>
    </w:div>
    <w:div w:id="810176203">
      <w:bodyDiv w:val="1"/>
      <w:marLeft w:val="0"/>
      <w:marRight w:val="0"/>
      <w:marTop w:val="0"/>
      <w:marBottom w:val="0"/>
      <w:divBdr>
        <w:top w:val="none" w:sz="0" w:space="0" w:color="auto"/>
        <w:left w:val="none" w:sz="0" w:space="0" w:color="auto"/>
        <w:bottom w:val="none" w:sz="0" w:space="0" w:color="auto"/>
        <w:right w:val="none" w:sz="0" w:space="0" w:color="auto"/>
      </w:divBdr>
    </w:div>
    <w:div w:id="810484545">
      <w:bodyDiv w:val="1"/>
      <w:marLeft w:val="0"/>
      <w:marRight w:val="0"/>
      <w:marTop w:val="0"/>
      <w:marBottom w:val="0"/>
      <w:divBdr>
        <w:top w:val="none" w:sz="0" w:space="0" w:color="auto"/>
        <w:left w:val="none" w:sz="0" w:space="0" w:color="auto"/>
        <w:bottom w:val="none" w:sz="0" w:space="0" w:color="auto"/>
        <w:right w:val="none" w:sz="0" w:space="0" w:color="auto"/>
      </w:divBdr>
    </w:div>
    <w:div w:id="814372704">
      <w:bodyDiv w:val="1"/>
      <w:marLeft w:val="0"/>
      <w:marRight w:val="0"/>
      <w:marTop w:val="0"/>
      <w:marBottom w:val="0"/>
      <w:divBdr>
        <w:top w:val="none" w:sz="0" w:space="0" w:color="auto"/>
        <w:left w:val="none" w:sz="0" w:space="0" w:color="auto"/>
        <w:bottom w:val="none" w:sz="0" w:space="0" w:color="auto"/>
        <w:right w:val="none" w:sz="0" w:space="0" w:color="auto"/>
      </w:divBdr>
    </w:div>
    <w:div w:id="820345270">
      <w:bodyDiv w:val="1"/>
      <w:marLeft w:val="0"/>
      <w:marRight w:val="0"/>
      <w:marTop w:val="0"/>
      <w:marBottom w:val="0"/>
      <w:divBdr>
        <w:top w:val="none" w:sz="0" w:space="0" w:color="auto"/>
        <w:left w:val="none" w:sz="0" w:space="0" w:color="auto"/>
        <w:bottom w:val="none" w:sz="0" w:space="0" w:color="auto"/>
        <w:right w:val="none" w:sz="0" w:space="0" w:color="auto"/>
      </w:divBdr>
    </w:div>
    <w:div w:id="821429743">
      <w:bodyDiv w:val="1"/>
      <w:marLeft w:val="0"/>
      <w:marRight w:val="0"/>
      <w:marTop w:val="0"/>
      <w:marBottom w:val="0"/>
      <w:divBdr>
        <w:top w:val="none" w:sz="0" w:space="0" w:color="auto"/>
        <w:left w:val="none" w:sz="0" w:space="0" w:color="auto"/>
        <w:bottom w:val="none" w:sz="0" w:space="0" w:color="auto"/>
        <w:right w:val="none" w:sz="0" w:space="0" w:color="auto"/>
      </w:divBdr>
      <w:divsChild>
        <w:div w:id="144664468">
          <w:marLeft w:val="0"/>
          <w:marRight w:val="0"/>
          <w:marTop w:val="0"/>
          <w:marBottom w:val="0"/>
          <w:divBdr>
            <w:top w:val="none" w:sz="0" w:space="0" w:color="auto"/>
            <w:left w:val="none" w:sz="0" w:space="0" w:color="auto"/>
            <w:bottom w:val="none" w:sz="0" w:space="0" w:color="auto"/>
            <w:right w:val="none" w:sz="0" w:space="0" w:color="auto"/>
          </w:divBdr>
          <w:divsChild>
            <w:div w:id="1343774927">
              <w:marLeft w:val="0"/>
              <w:marRight w:val="0"/>
              <w:marTop w:val="0"/>
              <w:marBottom w:val="0"/>
              <w:divBdr>
                <w:top w:val="none" w:sz="0" w:space="0" w:color="auto"/>
                <w:left w:val="none" w:sz="0" w:space="0" w:color="auto"/>
                <w:bottom w:val="none" w:sz="0" w:space="0" w:color="auto"/>
                <w:right w:val="none" w:sz="0" w:space="0" w:color="auto"/>
              </w:divBdr>
              <w:divsChild>
                <w:div w:id="7801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7763">
      <w:bodyDiv w:val="1"/>
      <w:marLeft w:val="0"/>
      <w:marRight w:val="0"/>
      <w:marTop w:val="0"/>
      <w:marBottom w:val="0"/>
      <w:divBdr>
        <w:top w:val="none" w:sz="0" w:space="0" w:color="auto"/>
        <w:left w:val="none" w:sz="0" w:space="0" w:color="auto"/>
        <w:bottom w:val="none" w:sz="0" w:space="0" w:color="auto"/>
        <w:right w:val="none" w:sz="0" w:space="0" w:color="auto"/>
      </w:divBdr>
    </w:div>
    <w:div w:id="832061792">
      <w:bodyDiv w:val="1"/>
      <w:marLeft w:val="0"/>
      <w:marRight w:val="0"/>
      <w:marTop w:val="0"/>
      <w:marBottom w:val="0"/>
      <w:divBdr>
        <w:top w:val="none" w:sz="0" w:space="0" w:color="auto"/>
        <w:left w:val="none" w:sz="0" w:space="0" w:color="auto"/>
        <w:bottom w:val="none" w:sz="0" w:space="0" w:color="auto"/>
        <w:right w:val="none" w:sz="0" w:space="0" w:color="auto"/>
      </w:divBdr>
    </w:div>
    <w:div w:id="833255885">
      <w:bodyDiv w:val="1"/>
      <w:marLeft w:val="0"/>
      <w:marRight w:val="0"/>
      <w:marTop w:val="0"/>
      <w:marBottom w:val="0"/>
      <w:divBdr>
        <w:top w:val="none" w:sz="0" w:space="0" w:color="auto"/>
        <w:left w:val="none" w:sz="0" w:space="0" w:color="auto"/>
        <w:bottom w:val="none" w:sz="0" w:space="0" w:color="auto"/>
        <w:right w:val="none" w:sz="0" w:space="0" w:color="auto"/>
      </w:divBdr>
    </w:div>
    <w:div w:id="835413667">
      <w:bodyDiv w:val="1"/>
      <w:marLeft w:val="0"/>
      <w:marRight w:val="0"/>
      <w:marTop w:val="0"/>
      <w:marBottom w:val="0"/>
      <w:divBdr>
        <w:top w:val="none" w:sz="0" w:space="0" w:color="auto"/>
        <w:left w:val="none" w:sz="0" w:space="0" w:color="auto"/>
        <w:bottom w:val="none" w:sz="0" w:space="0" w:color="auto"/>
        <w:right w:val="none" w:sz="0" w:space="0" w:color="auto"/>
      </w:divBdr>
    </w:div>
    <w:div w:id="838274550">
      <w:bodyDiv w:val="1"/>
      <w:marLeft w:val="0"/>
      <w:marRight w:val="0"/>
      <w:marTop w:val="0"/>
      <w:marBottom w:val="0"/>
      <w:divBdr>
        <w:top w:val="none" w:sz="0" w:space="0" w:color="auto"/>
        <w:left w:val="none" w:sz="0" w:space="0" w:color="auto"/>
        <w:bottom w:val="none" w:sz="0" w:space="0" w:color="auto"/>
        <w:right w:val="none" w:sz="0" w:space="0" w:color="auto"/>
      </w:divBdr>
    </w:div>
    <w:div w:id="841703933">
      <w:bodyDiv w:val="1"/>
      <w:marLeft w:val="0"/>
      <w:marRight w:val="0"/>
      <w:marTop w:val="0"/>
      <w:marBottom w:val="0"/>
      <w:divBdr>
        <w:top w:val="none" w:sz="0" w:space="0" w:color="auto"/>
        <w:left w:val="none" w:sz="0" w:space="0" w:color="auto"/>
        <w:bottom w:val="none" w:sz="0" w:space="0" w:color="auto"/>
        <w:right w:val="none" w:sz="0" w:space="0" w:color="auto"/>
      </w:divBdr>
    </w:div>
    <w:div w:id="842401795">
      <w:bodyDiv w:val="1"/>
      <w:marLeft w:val="0"/>
      <w:marRight w:val="0"/>
      <w:marTop w:val="0"/>
      <w:marBottom w:val="0"/>
      <w:divBdr>
        <w:top w:val="none" w:sz="0" w:space="0" w:color="auto"/>
        <w:left w:val="none" w:sz="0" w:space="0" w:color="auto"/>
        <w:bottom w:val="none" w:sz="0" w:space="0" w:color="auto"/>
        <w:right w:val="none" w:sz="0" w:space="0" w:color="auto"/>
      </w:divBdr>
    </w:div>
    <w:div w:id="844244900">
      <w:bodyDiv w:val="1"/>
      <w:marLeft w:val="0"/>
      <w:marRight w:val="0"/>
      <w:marTop w:val="0"/>
      <w:marBottom w:val="0"/>
      <w:divBdr>
        <w:top w:val="none" w:sz="0" w:space="0" w:color="auto"/>
        <w:left w:val="none" w:sz="0" w:space="0" w:color="auto"/>
        <w:bottom w:val="none" w:sz="0" w:space="0" w:color="auto"/>
        <w:right w:val="none" w:sz="0" w:space="0" w:color="auto"/>
      </w:divBdr>
    </w:div>
    <w:div w:id="844394306">
      <w:bodyDiv w:val="1"/>
      <w:marLeft w:val="0"/>
      <w:marRight w:val="0"/>
      <w:marTop w:val="0"/>
      <w:marBottom w:val="0"/>
      <w:divBdr>
        <w:top w:val="none" w:sz="0" w:space="0" w:color="auto"/>
        <w:left w:val="none" w:sz="0" w:space="0" w:color="auto"/>
        <w:bottom w:val="none" w:sz="0" w:space="0" w:color="auto"/>
        <w:right w:val="none" w:sz="0" w:space="0" w:color="auto"/>
      </w:divBdr>
    </w:div>
    <w:div w:id="846556472">
      <w:bodyDiv w:val="1"/>
      <w:marLeft w:val="0"/>
      <w:marRight w:val="0"/>
      <w:marTop w:val="0"/>
      <w:marBottom w:val="0"/>
      <w:divBdr>
        <w:top w:val="none" w:sz="0" w:space="0" w:color="auto"/>
        <w:left w:val="none" w:sz="0" w:space="0" w:color="auto"/>
        <w:bottom w:val="none" w:sz="0" w:space="0" w:color="auto"/>
        <w:right w:val="none" w:sz="0" w:space="0" w:color="auto"/>
      </w:divBdr>
    </w:div>
    <w:div w:id="849031031">
      <w:bodyDiv w:val="1"/>
      <w:marLeft w:val="0"/>
      <w:marRight w:val="0"/>
      <w:marTop w:val="0"/>
      <w:marBottom w:val="0"/>
      <w:divBdr>
        <w:top w:val="none" w:sz="0" w:space="0" w:color="auto"/>
        <w:left w:val="none" w:sz="0" w:space="0" w:color="auto"/>
        <w:bottom w:val="none" w:sz="0" w:space="0" w:color="auto"/>
        <w:right w:val="none" w:sz="0" w:space="0" w:color="auto"/>
      </w:divBdr>
    </w:div>
    <w:div w:id="856427487">
      <w:bodyDiv w:val="1"/>
      <w:marLeft w:val="0"/>
      <w:marRight w:val="0"/>
      <w:marTop w:val="0"/>
      <w:marBottom w:val="0"/>
      <w:divBdr>
        <w:top w:val="none" w:sz="0" w:space="0" w:color="auto"/>
        <w:left w:val="none" w:sz="0" w:space="0" w:color="auto"/>
        <w:bottom w:val="none" w:sz="0" w:space="0" w:color="auto"/>
        <w:right w:val="none" w:sz="0" w:space="0" w:color="auto"/>
      </w:divBdr>
    </w:div>
    <w:div w:id="856818270">
      <w:bodyDiv w:val="1"/>
      <w:marLeft w:val="0"/>
      <w:marRight w:val="0"/>
      <w:marTop w:val="0"/>
      <w:marBottom w:val="0"/>
      <w:divBdr>
        <w:top w:val="none" w:sz="0" w:space="0" w:color="auto"/>
        <w:left w:val="none" w:sz="0" w:space="0" w:color="auto"/>
        <w:bottom w:val="none" w:sz="0" w:space="0" w:color="auto"/>
        <w:right w:val="none" w:sz="0" w:space="0" w:color="auto"/>
      </w:divBdr>
    </w:div>
    <w:div w:id="857045754">
      <w:bodyDiv w:val="1"/>
      <w:marLeft w:val="0"/>
      <w:marRight w:val="0"/>
      <w:marTop w:val="0"/>
      <w:marBottom w:val="0"/>
      <w:divBdr>
        <w:top w:val="none" w:sz="0" w:space="0" w:color="auto"/>
        <w:left w:val="none" w:sz="0" w:space="0" w:color="auto"/>
        <w:bottom w:val="none" w:sz="0" w:space="0" w:color="auto"/>
        <w:right w:val="none" w:sz="0" w:space="0" w:color="auto"/>
      </w:divBdr>
    </w:div>
    <w:div w:id="863858905">
      <w:bodyDiv w:val="1"/>
      <w:marLeft w:val="0"/>
      <w:marRight w:val="0"/>
      <w:marTop w:val="0"/>
      <w:marBottom w:val="0"/>
      <w:divBdr>
        <w:top w:val="none" w:sz="0" w:space="0" w:color="auto"/>
        <w:left w:val="none" w:sz="0" w:space="0" w:color="auto"/>
        <w:bottom w:val="none" w:sz="0" w:space="0" w:color="auto"/>
        <w:right w:val="none" w:sz="0" w:space="0" w:color="auto"/>
      </w:divBdr>
    </w:div>
    <w:div w:id="866679493">
      <w:bodyDiv w:val="1"/>
      <w:marLeft w:val="0"/>
      <w:marRight w:val="0"/>
      <w:marTop w:val="0"/>
      <w:marBottom w:val="0"/>
      <w:divBdr>
        <w:top w:val="none" w:sz="0" w:space="0" w:color="auto"/>
        <w:left w:val="none" w:sz="0" w:space="0" w:color="auto"/>
        <w:bottom w:val="none" w:sz="0" w:space="0" w:color="auto"/>
        <w:right w:val="none" w:sz="0" w:space="0" w:color="auto"/>
      </w:divBdr>
    </w:div>
    <w:div w:id="867987615">
      <w:bodyDiv w:val="1"/>
      <w:marLeft w:val="0"/>
      <w:marRight w:val="0"/>
      <w:marTop w:val="0"/>
      <w:marBottom w:val="0"/>
      <w:divBdr>
        <w:top w:val="none" w:sz="0" w:space="0" w:color="auto"/>
        <w:left w:val="none" w:sz="0" w:space="0" w:color="auto"/>
        <w:bottom w:val="none" w:sz="0" w:space="0" w:color="auto"/>
        <w:right w:val="none" w:sz="0" w:space="0" w:color="auto"/>
      </w:divBdr>
    </w:div>
    <w:div w:id="872352619">
      <w:bodyDiv w:val="1"/>
      <w:marLeft w:val="0"/>
      <w:marRight w:val="0"/>
      <w:marTop w:val="0"/>
      <w:marBottom w:val="0"/>
      <w:divBdr>
        <w:top w:val="none" w:sz="0" w:space="0" w:color="auto"/>
        <w:left w:val="none" w:sz="0" w:space="0" w:color="auto"/>
        <w:bottom w:val="none" w:sz="0" w:space="0" w:color="auto"/>
        <w:right w:val="none" w:sz="0" w:space="0" w:color="auto"/>
      </w:divBdr>
    </w:div>
    <w:div w:id="873075610">
      <w:bodyDiv w:val="1"/>
      <w:marLeft w:val="0"/>
      <w:marRight w:val="0"/>
      <w:marTop w:val="0"/>
      <w:marBottom w:val="0"/>
      <w:divBdr>
        <w:top w:val="none" w:sz="0" w:space="0" w:color="auto"/>
        <w:left w:val="none" w:sz="0" w:space="0" w:color="auto"/>
        <w:bottom w:val="none" w:sz="0" w:space="0" w:color="auto"/>
        <w:right w:val="none" w:sz="0" w:space="0" w:color="auto"/>
      </w:divBdr>
    </w:div>
    <w:div w:id="876166453">
      <w:bodyDiv w:val="1"/>
      <w:marLeft w:val="0"/>
      <w:marRight w:val="0"/>
      <w:marTop w:val="0"/>
      <w:marBottom w:val="0"/>
      <w:divBdr>
        <w:top w:val="none" w:sz="0" w:space="0" w:color="auto"/>
        <w:left w:val="none" w:sz="0" w:space="0" w:color="auto"/>
        <w:bottom w:val="none" w:sz="0" w:space="0" w:color="auto"/>
        <w:right w:val="none" w:sz="0" w:space="0" w:color="auto"/>
      </w:divBdr>
    </w:div>
    <w:div w:id="877471325">
      <w:bodyDiv w:val="1"/>
      <w:marLeft w:val="0"/>
      <w:marRight w:val="0"/>
      <w:marTop w:val="0"/>
      <w:marBottom w:val="0"/>
      <w:divBdr>
        <w:top w:val="none" w:sz="0" w:space="0" w:color="auto"/>
        <w:left w:val="none" w:sz="0" w:space="0" w:color="auto"/>
        <w:bottom w:val="none" w:sz="0" w:space="0" w:color="auto"/>
        <w:right w:val="none" w:sz="0" w:space="0" w:color="auto"/>
      </w:divBdr>
    </w:div>
    <w:div w:id="895428775">
      <w:bodyDiv w:val="1"/>
      <w:marLeft w:val="0"/>
      <w:marRight w:val="0"/>
      <w:marTop w:val="0"/>
      <w:marBottom w:val="0"/>
      <w:divBdr>
        <w:top w:val="none" w:sz="0" w:space="0" w:color="auto"/>
        <w:left w:val="none" w:sz="0" w:space="0" w:color="auto"/>
        <w:bottom w:val="none" w:sz="0" w:space="0" w:color="auto"/>
        <w:right w:val="none" w:sz="0" w:space="0" w:color="auto"/>
      </w:divBdr>
    </w:div>
    <w:div w:id="898126102">
      <w:bodyDiv w:val="1"/>
      <w:marLeft w:val="0"/>
      <w:marRight w:val="0"/>
      <w:marTop w:val="0"/>
      <w:marBottom w:val="0"/>
      <w:divBdr>
        <w:top w:val="none" w:sz="0" w:space="0" w:color="auto"/>
        <w:left w:val="none" w:sz="0" w:space="0" w:color="auto"/>
        <w:bottom w:val="none" w:sz="0" w:space="0" w:color="auto"/>
        <w:right w:val="none" w:sz="0" w:space="0" w:color="auto"/>
      </w:divBdr>
    </w:div>
    <w:div w:id="905383141">
      <w:bodyDiv w:val="1"/>
      <w:marLeft w:val="0"/>
      <w:marRight w:val="0"/>
      <w:marTop w:val="0"/>
      <w:marBottom w:val="0"/>
      <w:divBdr>
        <w:top w:val="none" w:sz="0" w:space="0" w:color="auto"/>
        <w:left w:val="none" w:sz="0" w:space="0" w:color="auto"/>
        <w:bottom w:val="none" w:sz="0" w:space="0" w:color="auto"/>
        <w:right w:val="none" w:sz="0" w:space="0" w:color="auto"/>
      </w:divBdr>
    </w:div>
    <w:div w:id="915751857">
      <w:bodyDiv w:val="1"/>
      <w:marLeft w:val="0"/>
      <w:marRight w:val="0"/>
      <w:marTop w:val="0"/>
      <w:marBottom w:val="0"/>
      <w:divBdr>
        <w:top w:val="none" w:sz="0" w:space="0" w:color="auto"/>
        <w:left w:val="none" w:sz="0" w:space="0" w:color="auto"/>
        <w:bottom w:val="none" w:sz="0" w:space="0" w:color="auto"/>
        <w:right w:val="none" w:sz="0" w:space="0" w:color="auto"/>
      </w:divBdr>
    </w:div>
    <w:div w:id="916288327">
      <w:bodyDiv w:val="1"/>
      <w:marLeft w:val="0"/>
      <w:marRight w:val="0"/>
      <w:marTop w:val="0"/>
      <w:marBottom w:val="0"/>
      <w:divBdr>
        <w:top w:val="none" w:sz="0" w:space="0" w:color="auto"/>
        <w:left w:val="none" w:sz="0" w:space="0" w:color="auto"/>
        <w:bottom w:val="none" w:sz="0" w:space="0" w:color="auto"/>
        <w:right w:val="none" w:sz="0" w:space="0" w:color="auto"/>
      </w:divBdr>
    </w:div>
    <w:div w:id="921376564">
      <w:bodyDiv w:val="1"/>
      <w:marLeft w:val="0"/>
      <w:marRight w:val="0"/>
      <w:marTop w:val="0"/>
      <w:marBottom w:val="0"/>
      <w:divBdr>
        <w:top w:val="none" w:sz="0" w:space="0" w:color="auto"/>
        <w:left w:val="none" w:sz="0" w:space="0" w:color="auto"/>
        <w:bottom w:val="none" w:sz="0" w:space="0" w:color="auto"/>
        <w:right w:val="none" w:sz="0" w:space="0" w:color="auto"/>
      </w:divBdr>
    </w:div>
    <w:div w:id="926772917">
      <w:bodyDiv w:val="1"/>
      <w:marLeft w:val="0"/>
      <w:marRight w:val="0"/>
      <w:marTop w:val="0"/>
      <w:marBottom w:val="0"/>
      <w:divBdr>
        <w:top w:val="none" w:sz="0" w:space="0" w:color="auto"/>
        <w:left w:val="none" w:sz="0" w:space="0" w:color="auto"/>
        <w:bottom w:val="none" w:sz="0" w:space="0" w:color="auto"/>
        <w:right w:val="none" w:sz="0" w:space="0" w:color="auto"/>
      </w:divBdr>
    </w:div>
    <w:div w:id="930044290">
      <w:bodyDiv w:val="1"/>
      <w:marLeft w:val="0"/>
      <w:marRight w:val="0"/>
      <w:marTop w:val="0"/>
      <w:marBottom w:val="0"/>
      <w:divBdr>
        <w:top w:val="none" w:sz="0" w:space="0" w:color="auto"/>
        <w:left w:val="none" w:sz="0" w:space="0" w:color="auto"/>
        <w:bottom w:val="none" w:sz="0" w:space="0" w:color="auto"/>
        <w:right w:val="none" w:sz="0" w:space="0" w:color="auto"/>
      </w:divBdr>
    </w:div>
    <w:div w:id="937327278">
      <w:bodyDiv w:val="1"/>
      <w:marLeft w:val="0"/>
      <w:marRight w:val="0"/>
      <w:marTop w:val="0"/>
      <w:marBottom w:val="0"/>
      <w:divBdr>
        <w:top w:val="none" w:sz="0" w:space="0" w:color="auto"/>
        <w:left w:val="none" w:sz="0" w:space="0" w:color="auto"/>
        <w:bottom w:val="none" w:sz="0" w:space="0" w:color="auto"/>
        <w:right w:val="none" w:sz="0" w:space="0" w:color="auto"/>
      </w:divBdr>
    </w:div>
    <w:div w:id="939990677">
      <w:bodyDiv w:val="1"/>
      <w:marLeft w:val="0"/>
      <w:marRight w:val="0"/>
      <w:marTop w:val="0"/>
      <w:marBottom w:val="0"/>
      <w:divBdr>
        <w:top w:val="none" w:sz="0" w:space="0" w:color="auto"/>
        <w:left w:val="none" w:sz="0" w:space="0" w:color="auto"/>
        <w:bottom w:val="none" w:sz="0" w:space="0" w:color="auto"/>
        <w:right w:val="none" w:sz="0" w:space="0" w:color="auto"/>
      </w:divBdr>
    </w:div>
    <w:div w:id="940793551">
      <w:bodyDiv w:val="1"/>
      <w:marLeft w:val="0"/>
      <w:marRight w:val="0"/>
      <w:marTop w:val="0"/>
      <w:marBottom w:val="0"/>
      <w:divBdr>
        <w:top w:val="none" w:sz="0" w:space="0" w:color="auto"/>
        <w:left w:val="none" w:sz="0" w:space="0" w:color="auto"/>
        <w:bottom w:val="none" w:sz="0" w:space="0" w:color="auto"/>
        <w:right w:val="none" w:sz="0" w:space="0" w:color="auto"/>
      </w:divBdr>
    </w:div>
    <w:div w:id="940838977">
      <w:bodyDiv w:val="1"/>
      <w:marLeft w:val="0"/>
      <w:marRight w:val="0"/>
      <w:marTop w:val="0"/>
      <w:marBottom w:val="0"/>
      <w:divBdr>
        <w:top w:val="none" w:sz="0" w:space="0" w:color="auto"/>
        <w:left w:val="none" w:sz="0" w:space="0" w:color="auto"/>
        <w:bottom w:val="none" w:sz="0" w:space="0" w:color="auto"/>
        <w:right w:val="none" w:sz="0" w:space="0" w:color="auto"/>
      </w:divBdr>
    </w:div>
    <w:div w:id="952713624">
      <w:bodyDiv w:val="1"/>
      <w:marLeft w:val="0"/>
      <w:marRight w:val="0"/>
      <w:marTop w:val="0"/>
      <w:marBottom w:val="0"/>
      <w:divBdr>
        <w:top w:val="none" w:sz="0" w:space="0" w:color="auto"/>
        <w:left w:val="none" w:sz="0" w:space="0" w:color="auto"/>
        <w:bottom w:val="none" w:sz="0" w:space="0" w:color="auto"/>
        <w:right w:val="none" w:sz="0" w:space="0" w:color="auto"/>
      </w:divBdr>
    </w:div>
    <w:div w:id="954562990">
      <w:bodyDiv w:val="1"/>
      <w:marLeft w:val="0"/>
      <w:marRight w:val="0"/>
      <w:marTop w:val="0"/>
      <w:marBottom w:val="0"/>
      <w:divBdr>
        <w:top w:val="none" w:sz="0" w:space="0" w:color="auto"/>
        <w:left w:val="none" w:sz="0" w:space="0" w:color="auto"/>
        <w:bottom w:val="none" w:sz="0" w:space="0" w:color="auto"/>
        <w:right w:val="none" w:sz="0" w:space="0" w:color="auto"/>
      </w:divBdr>
    </w:div>
    <w:div w:id="955253592">
      <w:bodyDiv w:val="1"/>
      <w:marLeft w:val="0"/>
      <w:marRight w:val="0"/>
      <w:marTop w:val="0"/>
      <w:marBottom w:val="0"/>
      <w:divBdr>
        <w:top w:val="none" w:sz="0" w:space="0" w:color="auto"/>
        <w:left w:val="none" w:sz="0" w:space="0" w:color="auto"/>
        <w:bottom w:val="none" w:sz="0" w:space="0" w:color="auto"/>
        <w:right w:val="none" w:sz="0" w:space="0" w:color="auto"/>
      </w:divBdr>
    </w:div>
    <w:div w:id="966010263">
      <w:bodyDiv w:val="1"/>
      <w:marLeft w:val="0"/>
      <w:marRight w:val="0"/>
      <w:marTop w:val="0"/>
      <w:marBottom w:val="0"/>
      <w:divBdr>
        <w:top w:val="none" w:sz="0" w:space="0" w:color="auto"/>
        <w:left w:val="none" w:sz="0" w:space="0" w:color="auto"/>
        <w:bottom w:val="none" w:sz="0" w:space="0" w:color="auto"/>
        <w:right w:val="none" w:sz="0" w:space="0" w:color="auto"/>
      </w:divBdr>
    </w:div>
    <w:div w:id="968710710">
      <w:bodyDiv w:val="1"/>
      <w:marLeft w:val="0"/>
      <w:marRight w:val="0"/>
      <w:marTop w:val="0"/>
      <w:marBottom w:val="0"/>
      <w:divBdr>
        <w:top w:val="none" w:sz="0" w:space="0" w:color="auto"/>
        <w:left w:val="none" w:sz="0" w:space="0" w:color="auto"/>
        <w:bottom w:val="none" w:sz="0" w:space="0" w:color="auto"/>
        <w:right w:val="none" w:sz="0" w:space="0" w:color="auto"/>
      </w:divBdr>
    </w:div>
    <w:div w:id="970209878">
      <w:bodyDiv w:val="1"/>
      <w:marLeft w:val="0"/>
      <w:marRight w:val="0"/>
      <w:marTop w:val="0"/>
      <w:marBottom w:val="0"/>
      <w:divBdr>
        <w:top w:val="none" w:sz="0" w:space="0" w:color="auto"/>
        <w:left w:val="none" w:sz="0" w:space="0" w:color="auto"/>
        <w:bottom w:val="none" w:sz="0" w:space="0" w:color="auto"/>
        <w:right w:val="none" w:sz="0" w:space="0" w:color="auto"/>
      </w:divBdr>
    </w:div>
    <w:div w:id="971709106">
      <w:bodyDiv w:val="1"/>
      <w:marLeft w:val="0"/>
      <w:marRight w:val="0"/>
      <w:marTop w:val="0"/>
      <w:marBottom w:val="0"/>
      <w:divBdr>
        <w:top w:val="none" w:sz="0" w:space="0" w:color="auto"/>
        <w:left w:val="none" w:sz="0" w:space="0" w:color="auto"/>
        <w:bottom w:val="none" w:sz="0" w:space="0" w:color="auto"/>
        <w:right w:val="none" w:sz="0" w:space="0" w:color="auto"/>
      </w:divBdr>
    </w:div>
    <w:div w:id="986132261">
      <w:bodyDiv w:val="1"/>
      <w:marLeft w:val="0"/>
      <w:marRight w:val="0"/>
      <w:marTop w:val="0"/>
      <w:marBottom w:val="0"/>
      <w:divBdr>
        <w:top w:val="none" w:sz="0" w:space="0" w:color="auto"/>
        <w:left w:val="none" w:sz="0" w:space="0" w:color="auto"/>
        <w:bottom w:val="none" w:sz="0" w:space="0" w:color="auto"/>
        <w:right w:val="none" w:sz="0" w:space="0" w:color="auto"/>
      </w:divBdr>
    </w:div>
    <w:div w:id="986779999">
      <w:bodyDiv w:val="1"/>
      <w:marLeft w:val="0"/>
      <w:marRight w:val="0"/>
      <w:marTop w:val="0"/>
      <w:marBottom w:val="0"/>
      <w:divBdr>
        <w:top w:val="none" w:sz="0" w:space="0" w:color="auto"/>
        <w:left w:val="none" w:sz="0" w:space="0" w:color="auto"/>
        <w:bottom w:val="none" w:sz="0" w:space="0" w:color="auto"/>
        <w:right w:val="none" w:sz="0" w:space="0" w:color="auto"/>
      </w:divBdr>
    </w:div>
    <w:div w:id="993219029">
      <w:bodyDiv w:val="1"/>
      <w:marLeft w:val="0"/>
      <w:marRight w:val="0"/>
      <w:marTop w:val="0"/>
      <w:marBottom w:val="0"/>
      <w:divBdr>
        <w:top w:val="none" w:sz="0" w:space="0" w:color="auto"/>
        <w:left w:val="none" w:sz="0" w:space="0" w:color="auto"/>
        <w:bottom w:val="none" w:sz="0" w:space="0" w:color="auto"/>
        <w:right w:val="none" w:sz="0" w:space="0" w:color="auto"/>
      </w:divBdr>
    </w:div>
    <w:div w:id="993414543">
      <w:bodyDiv w:val="1"/>
      <w:marLeft w:val="0"/>
      <w:marRight w:val="0"/>
      <w:marTop w:val="0"/>
      <w:marBottom w:val="0"/>
      <w:divBdr>
        <w:top w:val="none" w:sz="0" w:space="0" w:color="auto"/>
        <w:left w:val="none" w:sz="0" w:space="0" w:color="auto"/>
        <w:bottom w:val="none" w:sz="0" w:space="0" w:color="auto"/>
        <w:right w:val="none" w:sz="0" w:space="0" w:color="auto"/>
      </w:divBdr>
    </w:div>
    <w:div w:id="995452189">
      <w:bodyDiv w:val="1"/>
      <w:marLeft w:val="0"/>
      <w:marRight w:val="0"/>
      <w:marTop w:val="0"/>
      <w:marBottom w:val="0"/>
      <w:divBdr>
        <w:top w:val="none" w:sz="0" w:space="0" w:color="auto"/>
        <w:left w:val="none" w:sz="0" w:space="0" w:color="auto"/>
        <w:bottom w:val="none" w:sz="0" w:space="0" w:color="auto"/>
        <w:right w:val="none" w:sz="0" w:space="0" w:color="auto"/>
      </w:divBdr>
    </w:div>
    <w:div w:id="998773932">
      <w:bodyDiv w:val="1"/>
      <w:marLeft w:val="0"/>
      <w:marRight w:val="0"/>
      <w:marTop w:val="0"/>
      <w:marBottom w:val="0"/>
      <w:divBdr>
        <w:top w:val="none" w:sz="0" w:space="0" w:color="auto"/>
        <w:left w:val="none" w:sz="0" w:space="0" w:color="auto"/>
        <w:bottom w:val="none" w:sz="0" w:space="0" w:color="auto"/>
        <w:right w:val="none" w:sz="0" w:space="0" w:color="auto"/>
      </w:divBdr>
    </w:div>
    <w:div w:id="998997918">
      <w:bodyDiv w:val="1"/>
      <w:marLeft w:val="0"/>
      <w:marRight w:val="0"/>
      <w:marTop w:val="0"/>
      <w:marBottom w:val="0"/>
      <w:divBdr>
        <w:top w:val="none" w:sz="0" w:space="0" w:color="auto"/>
        <w:left w:val="none" w:sz="0" w:space="0" w:color="auto"/>
        <w:bottom w:val="none" w:sz="0" w:space="0" w:color="auto"/>
        <w:right w:val="none" w:sz="0" w:space="0" w:color="auto"/>
      </w:divBdr>
    </w:div>
    <w:div w:id="1008603163">
      <w:bodyDiv w:val="1"/>
      <w:marLeft w:val="0"/>
      <w:marRight w:val="0"/>
      <w:marTop w:val="0"/>
      <w:marBottom w:val="0"/>
      <w:divBdr>
        <w:top w:val="none" w:sz="0" w:space="0" w:color="auto"/>
        <w:left w:val="none" w:sz="0" w:space="0" w:color="auto"/>
        <w:bottom w:val="none" w:sz="0" w:space="0" w:color="auto"/>
        <w:right w:val="none" w:sz="0" w:space="0" w:color="auto"/>
      </w:divBdr>
    </w:div>
    <w:div w:id="1011222354">
      <w:bodyDiv w:val="1"/>
      <w:marLeft w:val="0"/>
      <w:marRight w:val="0"/>
      <w:marTop w:val="0"/>
      <w:marBottom w:val="0"/>
      <w:divBdr>
        <w:top w:val="none" w:sz="0" w:space="0" w:color="auto"/>
        <w:left w:val="none" w:sz="0" w:space="0" w:color="auto"/>
        <w:bottom w:val="none" w:sz="0" w:space="0" w:color="auto"/>
        <w:right w:val="none" w:sz="0" w:space="0" w:color="auto"/>
      </w:divBdr>
    </w:div>
    <w:div w:id="1013069193">
      <w:bodyDiv w:val="1"/>
      <w:marLeft w:val="0"/>
      <w:marRight w:val="0"/>
      <w:marTop w:val="0"/>
      <w:marBottom w:val="0"/>
      <w:divBdr>
        <w:top w:val="none" w:sz="0" w:space="0" w:color="auto"/>
        <w:left w:val="none" w:sz="0" w:space="0" w:color="auto"/>
        <w:bottom w:val="none" w:sz="0" w:space="0" w:color="auto"/>
        <w:right w:val="none" w:sz="0" w:space="0" w:color="auto"/>
      </w:divBdr>
    </w:div>
    <w:div w:id="1018389463">
      <w:bodyDiv w:val="1"/>
      <w:marLeft w:val="0"/>
      <w:marRight w:val="0"/>
      <w:marTop w:val="0"/>
      <w:marBottom w:val="0"/>
      <w:divBdr>
        <w:top w:val="none" w:sz="0" w:space="0" w:color="auto"/>
        <w:left w:val="none" w:sz="0" w:space="0" w:color="auto"/>
        <w:bottom w:val="none" w:sz="0" w:space="0" w:color="auto"/>
        <w:right w:val="none" w:sz="0" w:space="0" w:color="auto"/>
      </w:divBdr>
      <w:divsChild>
        <w:div w:id="1923946971">
          <w:marLeft w:val="0"/>
          <w:marRight w:val="0"/>
          <w:marTop w:val="0"/>
          <w:marBottom w:val="0"/>
          <w:divBdr>
            <w:top w:val="none" w:sz="0" w:space="0" w:color="auto"/>
            <w:left w:val="none" w:sz="0" w:space="0" w:color="auto"/>
            <w:bottom w:val="none" w:sz="0" w:space="0" w:color="auto"/>
            <w:right w:val="none" w:sz="0" w:space="0" w:color="auto"/>
          </w:divBdr>
          <w:divsChild>
            <w:div w:id="728529224">
              <w:marLeft w:val="0"/>
              <w:marRight w:val="0"/>
              <w:marTop w:val="0"/>
              <w:marBottom w:val="0"/>
              <w:divBdr>
                <w:top w:val="none" w:sz="0" w:space="0" w:color="auto"/>
                <w:left w:val="none" w:sz="0" w:space="0" w:color="auto"/>
                <w:bottom w:val="none" w:sz="0" w:space="0" w:color="auto"/>
                <w:right w:val="none" w:sz="0" w:space="0" w:color="auto"/>
              </w:divBdr>
            </w:div>
            <w:div w:id="710808357">
              <w:marLeft w:val="0"/>
              <w:marRight w:val="0"/>
              <w:marTop w:val="0"/>
              <w:marBottom w:val="0"/>
              <w:divBdr>
                <w:top w:val="none" w:sz="0" w:space="0" w:color="auto"/>
                <w:left w:val="none" w:sz="0" w:space="0" w:color="auto"/>
                <w:bottom w:val="none" w:sz="0" w:space="0" w:color="auto"/>
                <w:right w:val="none" w:sz="0" w:space="0" w:color="auto"/>
              </w:divBdr>
              <w:divsChild>
                <w:div w:id="1407680485">
                  <w:marLeft w:val="0"/>
                  <w:marRight w:val="0"/>
                  <w:marTop w:val="0"/>
                  <w:marBottom w:val="0"/>
                  <w:divBdr>
                    <w:top w:val="none" w:sz="0" w:space="0" w:color="auto"/>
                    <w:left w:val="none" w:sz="0" w:space="0" w:color="auto"/>
                    <w:bottom w:val="none" w:sz="0" w:space="0" w:color="auto"/>
                    <w:right w:val="none" w:sz="0" w:space="0" w:color="auto"/>
                  </w:divBdr>
                  <w:divsChild>
                    <w:div w:id="19634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4737">
              <w:marLeft w:val="0"/>
              <w:marRight w:val="0"/>
              <w:marTop w:val="0"/>
              <w:marBottom w:val="0"/>
              <w:divBdr>
                <w:top w:val="none" w:sz="0" w:space="0" w:color="auto"/>
                <w:left w:val="none" w:sz="0" w:space="0" w:color="auto"/>
                <w:bottom w:val="none" w:sz="0" w:space="0" w:color="auto"/>
                <w:right w:val="none" w:sz="0" w:space="0" w:color="auto"/>
              </w:divBdr>
            </w:div>
          </w:divsChild>
        </w:div>
        <w:div w:id="1410997952">
          <w:marLeft w:val="0"/>
          <w:marRight w:val="0"/>
          <w:marTop w:val="0"/>
          <w:marBottom w:val="0"/>
          <w:divBdr>
            <w:top w:val="none" w:sz="0" w:space="0" w:color="auto"/>
            <w:left w:val="none" w:sz="0" w:space="0" w:color="auto"/>
            <w:bottom w:val="none" w:sz="0" w:space="0" w:color="auto"/>
            <w:right w:val="none" w:sz="0" w:space="0" w:color="auto"/>
          </w:divBdr>
          <w:divsChild>
            <w:div w:id="1756128517">
              <w:marLeft w:val="0"/>
              <w:marRight w:val="0"/>
              <w:marTop w:val="0"/>
              <w:marBottom w:val="0"/>
              <w:divBdr>
                <w:top w:val="none" w:sz="0" w:space="0" w:color="auto"/>
                <w:left w:val="none" w:sz="0" w:space="0" w:color="auto"/>
                <w:bottom w:val="none" w:sz="0" w:space="0" w:color="auto"/>
                <w:right w:val="none" w:sz="0" w:space="0" w:color="auto"/>
              </w:divBdr>
            </w:div>
            <w:div w:id="1865745990">
              <w:marLeft w:val="0"/>
              <w:marRight w:val="0"/>
              <w:marTop w:val="0"/>
              <w:marBottom w:val="0"/>
              <w:divBdr>
                <w:top w:val="none" w:sz="0" w:space="0" w:color="auto"/>
                <w:left w:val="none" w:sz="0" w:space="0" w:color="auto"/>
                <w:bottom w:val="none" w:sz="0" w:space="0" w:color="auto"/>
                <w:right w:val="none" w:sz="0" w:space="0" w:color="auto"/>
              </w:divBdr>
              <w:divsChild>
                <w:div w:id="550966113">
                  <w:marLeft w:val="0"/>
                  <w:marRight w:val="0"/>
                  <w:marTop w:val="0"/>
                  <w:marBottom w:val="0"/>
                  <w:divBdr>
                    <w:top w:val="none" w:sz="0" w:space="0" w:color="auto"/>
                    <w:left w:val="none" w:sz="0" w:space="0" w:color="auto"/>
                    <w:bottom w:val="none" w:sz="0" w:space="0" w:color="auto"/>
                    <w:right w:val="none" w:sz="0" w:space="0" w:color="auto"/>
                  </w:divBdr>
                  <w:divsChild>
                    <w:div w:id="5128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6307">
              <w:marLeft w:val="0"/>
              <w:marRight w:val="0"/>
              <w:marTop w:val="0"/>
              <w:marBottom w:val="0"/>
              <w:divBdr>
                <w:top w:val="none" w:sz="0" w:space="0" w:color="auto"/>
                <w:left w:val="none" w:sz="0" w:space="0" w:color="auto"/>
                <w:bottom w:val="none" w:sz="0" w:space="0" w:color="auto"/>
                <w:right w:val="none" w:sz="0" w:space="0" w:color="auto"/>
              </w:divBdr>
            </w:div>
          </w:divsChild>
        </w:div>
        <w:div w:id="1159419651">
          <w:marLeft w:val="0"/>
          <w:marRight w:val="0"/>
          <w:marTop w:val="0"/>
          <w:marBottom w:val="0"/>
          <w:divBdr>
            <w:top w:val="none" w:sz="0" w:space="0" w:color="auto"/>
            <w:left w:val="none" w:sz="0" w:space="0" w:color="auto"/>
            <w:bottom w:val="none" w:sz="0" w:space="0" w:color="auto"/>
            <w:right w:val="none" w:sz="0" w:space="0" w:color="auto"/>
          </w:divBdr>
          <w:divsChild>
            <w:div w:id="1298993123">
              <w:marLeft w:val="0"/>
              <w:marRight w:val="0"/>
              <w:marTop w:val="0"/>
              <w:marBottom w:val="0"/>
              <w:divBdr>
                <w:top w:val="none" w:sz="0" w:space="0" w:color="auto"/>
                <w:left w:val="none" w:sz="0" w:space="0" w:color="auto"/>
                <w:bottom w:val="none" w:sz="0" w:space="0" w:color="auto"/>
                <w:right w:val="none" w:sz="0" w:space="0" w:color="auto"/>
              </w:divBdr>
            </w:div>
            <w:div w:id="1878619986">
              <w:marLeft w:val="0"/>
              <w:marRight w:val="0"/>
              <w:marTop w:val="0"/>
              <w:marBottom w:val="0"/>
              <w:divBdr>
                <w:top w:val="none" w:sz="0" w:space="0" w:color="auto"/>
                <w:left w:val="none" w:sz="0" w:space="0" w:color="auto"/>
                <w:bottom w:val="none" w:sz="0" w:space="0" w:color="auto"/>
                <w:right w:val="none" w:sz="0" w:space="0" w:color="auto"/>
              </w:divBdr>
              <w:divsChild>
                <w:div w:id="507839421">
                  <w:marLeft w:val="0"/>
                  <w:marRight w:val="0"/>
                  <w:marTop w:val="0"/>
                  <w:marBottom w:val="0"/>
                  <w:divBdr>
                    <w:top w:val="none" w:sz="0" w:space="0" w:color="auto"/>
                    <w:left w:val="none" w:sz="0" w:space="0" w:color="auto"/>
                    <w:bottom w:val="none" w:sz="0" w:space="0" w:color="auto"/>
                    <w:right w:val="none" w:sz="0" w:space="0" w:color="auto"/>
                  </w:divBdr>
                  <w:divsChild>
                    <w:div w:id="21157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5752">
              <w:marLeft w:val="0"/>
              <w:marRight w:val="0"/>
              <w:marTop w:val="0"/>
              <w:marBottom w:val="0"/>
              <w:divBdr>
                <w:top w:val="none" w:sz="0" w:space="0" w:color="auto"/>
                <w:left w:val="none" w:sz="0" w:space="0" w:color="auto"/>
                <w:bottom w:val="none" w:sz="0" w:space="0" w:color="auto"/>
                <w:right w:val="none" w:sz="0" w:space="0" w:color="auto"/>
              </w:divBdr>
            </w:div>
          </w:divsChild>
        </w:div>
        <w:div w:id="980187613">
          <w:marLeft w:val="0"/>
          <w:marRight w:val="0"/>
          <w:marTop w:val="0"/>
          <w:marBottom w:val="0"/>
          <w:divBdr>
            <w:top w:val="none" w:sz="0" w:space="0" w:color="auto"/>
            <w:left w:val="none" w:sz="0" w:space="0" w:color="auto"/>
            <w:bottom w:val="none" w:sz="0" w:space="0" w:color="auto"/>
            <w:right w:val="none" w:sz="0" w:space="0" w:color="auto"/>
          </w:divBdr>
          <w:divsChild>
            <w:div w:id="924802835">
              <w:marLeft w:val="0"/>
              <w:marRight w:val="0"/>
              <w:marTop w:val="0"/>
              <w:marBottom w:val="0"/>
              <w:divBdr>
                <w:top w:val="none" w:sz="0" w:space="0" w:color="auto"/>
                <w:left w:val="none" w:sz="0" w:space="0" w:color="auto"/>
                <w:bottom w:val="none" w:sz="0" w:space="0" w:color="auto"/>
                <w:right w:val="none" w:sz="0" w:space="0" w:color="auto"/>
              </w:divBdr>
            </w:div>
            <w:div w:id="271017402">
              <w:marLeft w:val="0"/>
              <w:marRight w:val="0"/>
              <w:marTop w:val="0"/>
              <w:marBottom w:val="0"/>
              <w:divBdr>
                <w:top w:val="none" w:sz="0" w:space="0" w:color="auto"/>
                <w:left w:val="none" w:sz="0" w:space="0" w:color="auto"/>
                <w:bottom w:val="none" w:sz="0" w:space="0" w:color="auto"/>
                <w:right w:val="none" w:sz="0" w:space="0" w:color="auto"/>
              </w:divBdr>
              <w:divsChild>
                <w:div w:id="290325988">
                  <w:marLeft w:val="0"/>
                  <w:marRight w:val="0"/>
                  <w:marTop w:val="0"/>
                  <w:marBottom w:val="0"/>
                  <w:divBdr>
                    <w:top w:val="none" w:sz="0" w:space="0" w:color="auto"/>
                    <w:left w:val="none" w:sz="0" w:space="0" w:color="auto"/>
                    <w:bottom w:val="none" w:sz="0" w:space="0" w:color="auto"/>
                    <w:right w:val="none" w:sz="0" w:space="0" w:color="auto"/>
                  </w:divBdr>
                  <w:divsChild>
                    <w:div w:id="637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899">
              <w:marLeft w:val="0"/>
              <w:marRight w:val="0"/>
              <w:marTop w:val="0"/>
              <w:marBottom w:val="0"/>
              <w:divBdr>
                <w:top w:val="none" w:sz="0" w:space="0" w:color="auto"/>
                <w:left w:val="none" w:sz="0" w:space="0" w:color="auto"/>
                <w:bottom w:val="none" w:sz="0" w:space="0" w:color="auto"/>
                <w:right w:val="none" w:sz="0" w:space="0" w:color="auto"/>
              </w:divBdr>
            </w:div>
          </w:divsChild>
        </w:div>
        <w:div w:id="1061365153">
          <w:marLeft w:val="0"/>
          <w:marRight w:val="0"/>
          <w:marTop w:val="0"/>
          <w:marBottom w:val="0"/>
          <w:divBdr>
            <w:top w:val="none" w:sz="0" w:space="0" w:color="auto"/>
            <w:left w:val="none" w:sz="0" w:space="0" w:color="auto"/>
            <w:bottom w:val="none" w:sz="0" w:space="0" w:color="auto"/>
            <w:right w:val="none" w:sz="0" w:space="0" w:color="auto"/>
          </w:divBdr>
          <w:divsChild>
            <w:div w:id="1786189139">
              <w:marLeft w:val="0"/>
              <w:marRight w:val="0"/>
              <w:marTop w:val="0"/>
              <w:marBottom w:val="0"/>
              <w:divBdr>
                <w:top w:val="none" w:sz="0" w:space="0" w:color="auto"/>
                <w:left w:val="none" w:sz="0" w:space="0" w:color="auto"/>
                <w:bottom w:val="none" w:sz="0" w:space="0" w:color="auto"/>
                <w:right w:val="none" w:sz="0" w:space="0" w:color="auto"/>
              </w:divBdr>
            </w:div>
            <w:div w:id="655840408">
              <w:marLeft w:val="0"/>
              <w:marRight w:val="0"/>
              <w:marTop w:val="0"/>
              <w:marBottom w:val="0"/>
              <w:divBdr>
                <w:top w:val="none" w:sz="0" w:space="0" w:color="auto"/>
                <w:left w:val="none" w:sz="0" w:space="0" w:color="auto"/>
                <w:bottom w:val="none" w:sz="0" w:space="0" w:color="auto"/>
                <w:right w:val="none" w:sz="0" w:space="0" w:color="auto"/>
              </w:divBdr>
              <w:divsChild>
                <w:div w:id="466433299">
                  <w:marLeft w:val="0"/>
                  <w:marRight w:val="0"/>
                  <w:marTop w:val="0"/>
                  <w:marBottom w:val="0"/>
                  <w:divBdr>
                    <w:top w:val="none" w:sz="0" w:space="0" w:color="auto"/>
                    <w:left w:val="none" w:sz="0" w:space="0" w:color="auto"/>
                    <w:bottom w:val="none" w:sz="0" w:space="0" w:color="auto"/>
                    <w:right w:val="none" w:sz="0" w:space="0" w:color="auto"/>
                  </w:divBdr>
                  <w:divsChild>
                    <w:div w:id="7933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6728">
              <w:marLeft w:val="0"/>
              <w:marRight w:val="0"/>
              <w:marTop w:val="0"/>
              <w:marBottom w:val="0"/>
              <w:divBdr>
                <w:top w:val="none" w:sz="0" w:space="0" w:color="auto"/>
                <w:left w:val="none" w:sz="0" w:space="0" w:color="auto"/>
                <w:bottom w:val="none" w:sz="0" w:space="0" w:color="auto"/>
                <w:right w:val="none" w:sz="0" w:space="0" w:color="auto"/>
              </w:divBdr>
            </w:div>
          </w:divsChild>
        </w:div>
        <w:div w:id="1826628138">
          <w:marLeft w:val="0"/>
          <w:marRight w:val="0"/>
          <w:marTop w:val="0"/>
          <w:marBottom w:val="0"/>
          <w:divBdr>
            <w:top w:val="none" w:sz="0" w:space="0" w:color="auto"/>
            <w:left w:val="none" w:sz="0" w:space="0" w:color="auto"/>
            <w:bottom w:val="none" w:sz="0" w:space="0" w:color="auto"/>
            <w:right w:val="none" w:sz="0" w:space="0" w:color="auto"/>
          </w:divBdr>
          <w:divsChild>
            <w:div w:id="453136009">
              <w:marLeft w:val="0"/>
              <w:marRight w:val="0"/>
              <w:marTop w:val="0"/>
              <w:marBottom w:val="0"/>
              <w:divBdr>
                <w:top w:val="none" w:sz="0" w:space="0" w:color="auto"/>
                <w:left w:val="none" w:sz="0" w:space="0" w:color="auto"/>
                <w:bottom w:val="none" w:sz="0" w:space="0" w:color="auto"/>
                <w:right w:val="none" w:sz="0" w:space="0" w:color="auto"/>
              </w:divBdr>
            </w:div>
            <w:div w:id="1130056664">
              <w:marLeft w:val="0"/>
              <w:marRight w:val="0"/>
              <w:marTop w:val="0"/>
              <w:marBottom w:val="0"/>
              <w:divBdr>
                <w:top w:val="none" w:sz="0" w:space="0" w:color="auto"/>
                <w:left w:val="none" w:sz="0" w:space="0" w:color="auto"/>
                <w:bottom w:val="none" w:sz="0" w:space="0" w:color="auto"/>
                <w:right w:val="none" w:sz="0" w:space="0" w:color="auto"/>
              </w:divBdr>
              <w:divsChild>
                <w:div w:id="838808798">
                  <w:marLeft w:val="0"/>
                  <w:marRight w:val="0"/>
                  <w:marTop w:val="0"/>
                  <w:marBottom w:val="0"/>
                  <w:divBdr>
                    <w:top w:val="none" w:sz="0" w:space="0" w:color="auto"/>
                    <w:left w:val="none" w:sz="0" w:space="0" w:color="auto"/>
                    <w:bottom w:val="none" w:sz="0" w:space="0" w:color="auto"/>
                    <w:right w:val="none" w:sz="0" w:space="0" w:color="auto"/>
                  </w:divBdr>
                  <w:divsChild>
                    <w:div w:id="170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9315">
      <w:bodyDiv w:val="1"/>
      <w:marLeft w:val="0"/>
      <w:marRight w:val="0"/>
      <w:marTop w:val="0"/>
      <w:marBottom w:val="0"/>
      <w:divBdr>
        <w:top w:val="none" w:sz="0" w:space="0" w:color="auto"/>
        <w:left w:val="none" w:sz="0" w:space="0" w:color="auto"/>
        <w:bottom w:val="none" w:sz="0" w:space="0" w:color="auto"/>
        <w:right w:val="none" w:sz="0" w:space="0" w:color="auto"/>
      </w:divBdr>
    </w:div>
    <w:div w:id="1030645733">
      <w:bodyDiv w:val="1"/>
      <w:marLeft w:val="0"/>
      <w:marRight w:val="0"/>
      <w:marTop w:val="0"/>
      <w:marBottom w:val="0"/>
      <w:divBdr>
        <w:top w:val="none" w:sz="0" w:space="0" w:color="auto"/>
        <w:left w:val="none" w:sz="0" w:space="0" w:color="auto"/>
        <w:bottom w:val="none" w:sz="0" w:space="0" w:color="auto"/>
        <w:right w:val="none" w:sz="0" w:space="0" w:color="auto"/>
      </w:divBdr>
    </w:div>
    <w:div w:id="1031226736">
      <w:bodyDiv w:val="1"/>
      <w:marLeft w:val="0"/>
      <w:marRight w:val="0"/>
      <w:marTop w:val="0"/>
      <w:marBottom w:val="0"/>
      <w:divBdr>
        <w:top w:val="none" w:sz="0" w:space="0" w:color="auto"/>
        <w:left w:val="none" w:sz="0" w:space="0" w:color="auto"/>
        <w:bottom w:val="none" w:sz="0" w:space="0" w:color="auto"/>
        <w:right w:val="none" w:sz="0" w:space="0" w:color="auto"/>
      </w:divBdr>
    </w:div>
    <w:div w:id="1035036216">
      <w:bodyDiv w:val="1"/>
      <w:marLeft w:val="0"/>
      <w:marRight w:val="0"/>
      <w:marTop w:val="0"/>
      <w:marBottom w:val="0"/>
      <w:divBdr>
        <w:top w:val="none" w:sz="0" w:space="0" w:color="auto"/>
        <w:left w:val="none" w:sz="0" w:space="0" w:color="auto"/>
        <w:bottom w:val="none" w:sz="0" w:space="0" w:color="auto"/>
        <w:right w:val="none" w:sz="0" w:space="0" w:color="auto"/>
      </w:divBdr>
    </w:div>
    <w:div w:id="1038894224">
      <w:bodyDiv w:val="1"/>
      <w:marLeft w:val="0"/>
      <w:marRight w:val="0"/>
      <w:marTop w:val="0"/>
      <w:marBottom w:val="0"/>
      <w:divBdr>
        <w:top w:val="none" w:sz="0" w:space="0" w:color="auto"/>
        <w:left w:val="none" w:sz="0" w:space="0" w:color="auto"/>
        <w:bottom w:val="none" w:sz="0" w:space="0" w:color="auto"/>
        <w:right w:val="none" w:sz="0" w:space="0" w:color="auto"/>
      </w:divBdr>
      <w:divsChild>
        <w:div w:id="1128552349">
          <w:marLeft w:val="0"/>
          <w:marRight w:val="0"/>
          <w:marTop w:val="0"/>
          <w:marBottom w:val="0"/>
          <w:divBdr>
            <w:top w:val="none" w:sz="0" w:space="0" w:color="auto"/>
            <w:left w:val="none" w:sz="0" w:space="0" w:color="auto"/>
            <w:bottom w:val="none" w:sz="0" w:space="0" w:color="auto"/>
            <w:right w:val="none" w:sz="0" w:space="0" w:color="auto"/>
          </w:divBdr>
          <w:divsChild>
            <w:div w:id="227885693">
              <w:marLeft w:val="0"/>
              <w:marRight w:val="0"/>
              <w:marTop w:val="0"/>
              <w:marBottom w:val="0"/>
              <w:divBdr>
                <w:top w:val="none" w:sz="0" w:space="0" w:color="auto"/>
                <w:left w:val="none" w:sz="0" w:space="0" w:color="auto"/>
                <w:bottom w:val="none" w:sz="0" w:space="0" w:color="auto"/>
                <w:right w:val="none" w:sz="0" w:space="0" w:color="auto"/>
              </w:divBdr>
              <w:divsChild>
                <w:div w:id="1554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6241">
      <w:bodyDiv w:val="1"/>
      <w:marLeft w:val="0"/>
      <w:marRight w:val="0"/>
      <w:marTop w:val="0"/>
      <w:marBottom w:val="0"/>
      <w:divBdr>
        <w:top w:val="none" w:sz="0" w:space="0" w:color="auto"/>
        <w:left w:val="none" w:sz="0" w:space="0" w:color="auto"/>
        <w:bottom w:val="none" w:sz="0" w:space="0" w:color="auto"/>
        <w:right w:val="none" w:sz="0" w:space="0" w:color="auto"/>
      </w:divBdr>
    </w:div>
    <w:div w:id="1042559029">
      <w:bodyDiv w:val="1"/>
      <w:marLeft w:val="0"/>
      <w:marRight w:val="0"/>
      <w:marTop w:val="0"/>
      <w:marBottom w:val="0"/>
      <w:divBdr>
        <w:top w:val="none" w:sz="0" w:space="0" w:color="auto"/>
        <w:left w:val="none" w:sz="0" w:space="0" w:color="auto"/>
        <w:bottom w:val="none" w:sz="0" w:space="0" w:color="auto"/>
        <w:right w:val="none" w:sz="0" w:space="0" w:color="auto"/>
      </w:divBdr>
    </w:div>
    <w:div w:id="1043217150">
      <w:bodyDiv w:val="1"/>
      <w:marLeft w:val="0"/>
      <w:marRight w:val="0"/>
      <w:marTop w:val="0"/>
      <w:marBottom w:val="0"/>
      <w:divBdr>
        <w:top w:val="none" w:sz="0" w:space="0" w:color="auto"/>
        <w:left w:val="none" w:sz="0" w:space="0" w:color="auto"/>
        <w:bottom w:val="none" w:sz="0" w:space="0" w:color="auto"/>
        <w:right w:val="none" w:sz="0" w:space="0" w:color="auto"/>
      </w:divBdr>
    </w:div>
    <w:div w:id="1045449046">
      <w:bodyDiv w:val="1"/>
      <w:marLeft w:val="0"/>
      <w:marRight w:val="0"/>
      <w:marTop w:val="0"/>
      <w:marBottom w:val="0"/>
      <w:divBdr>
        <w:top w:val="none" w:sz="0" w:space="0" w:color="auto"/>
        <w:left w:val="none" w:sz="0" w:space="0" w:color="auto"/>
        <w:bottom w:val="none" w:sz="0" w:space="0" w:color="auto"/>
        <w:right w:val="none" w:sz="0" w:space="0" w:color="auto"/>
      </w:divBdr>
    </w:div>
    <w:div w:id="1046873105">
      <w:bodyDiv w:val="1"/>
      <w:marLeft w:val="0"/>
      <w:marRight w:val="0"/>
      <w:marTop w:val="0"/>
      <w:marBottom w:val="0"/>
      <w:divBdr>
        <w:top w:val="none" w:sz="0" w:space="0" w:color="auto"/>
        <w:left w:val="none" w:sz="0" w:space="0" w:color="auto"/>
        <w:bottom w:val="none" w:sz="0" w:space="0" w:color="auto"/>
        <w:right w:val="none" w:sz="0" w:space="0" w:color="auto"/>
      </w:divBdr>
    </w:div>
    <w:div w:id="1049109654">
      <w:bodyDiv w:val="1"/>
      <w:marLeft w:val="0"/>
      <w:marRight w:val="0"/>
      <w:marTop w:val="0"/>
      <w:marBottom w:val="0"/>
      <w:divBdr>
        <w:top w:val="none" w:sz="0" w:space="0" w:color="auto"/>
        <w:left w:val="none" w:sz="0" w:space="0" w:color="auto"/>
        <w:bottom w:val="none" w:sz="0" w:space="0" w:color="auto"/>
        <w:right w:val="none" w:sz="0" w:space="0" w:color="auto"/>
      </w:divBdr>
    </w:div>
    <w:div w:id="1055735763">
      <w:bodyDiv w:val="1"/>
      <w:marLeft w:val="0"/>
      <w:marRight w:val="0"/>
      <w:marTop w:val="0"/>
      <w:marBottom w:val="0"/>
      <w:divBdr>
        <w:top w:val="none" w:sz="0" w:space="0" w:color="auto"/>
        <w:left w:val="none" w:sz="0" w:space="0" w:color="auto"/>
        <w:bottom w:val="none" w:sz="0" w:space="0" w:color="auto"/>
        <w:right w:val="none" w:sz="0" w:space="0" w:color="auto"/>
      </w:divBdr>
      <w:divsChild>
        <w:div w:id="1281763487">
          <w:marLeft w:val="0"/>
          <w:marRight w:val="0"/>
          <w:marTop w:val="0"/>
          <w:marBottom w:val="0"/>
          <w:divBdr>
            <w:top w:val="none" w:sz="0" w:space="0" w:color="auto"/>
            <w:left w:val="none" w:sz="0" w:space="0" w:color="auto"/>
            <w:bottom w:val="none" w:sz="0" w:space="0" w:color="auto"/>
            <w:right w:val="none" w:sz="0" w:space="0" w:color="auto"/>
          </w:divBdr>
          <w:divsChild>
            <w:div w:id="89399307">
              <w:marLeft w:val="0"/>
              <w:marRight w:val="0"/>
              <w:marTop w:val="0"/>
              <w:marBottom w:val="0"/>
              <w:divBdr>
                <w:top w:val="none" w:sz="0" w:space="0" w:color="auto"/>
                <w:left w:val="none" w:sz="0" w:space="0" w:color="auto"/>
                <w:bottom w:val="none" w:sz="0" w:space="0" w:color="auto"/>
                <w:right w:val="none" w:sz="0" w:space="0" w:color="auto"/>
              </w:divBdr>
              <w:divsChild>
                <w:div w:id="174460585">
                  <w:marLeft w:val="0"/>
                  <w:marRight w:val="0"/>
                  <w:marTop w:val="0"/>
                  <w:marBottom w:val="0"/>
                  <w:divBdr>
                    <w:top w:val="none" w:sz="0" w:space="0" w:color="auto"/>
                    <w:left w:val="none" w:sz="0" w:space="0" w:color="auto"/>
                    <w:bottom w:val="none" w:sz="0" w:space="0" w:color="auto"/>
                    <w:right w:val="none" w:sz="0" w:space="0" w:color="auto"/>
                  </w:divBdr>
                  <w:divsChild>
                    <w:div w:id="653872944">
                      <w:marLeft w:val="0"/>
                      <w:marRight w:val="0"/>
                      <w:marTop w:val="0"/>
                      <w:marBottom w:val="0"/>
                      <w:divBdr>
                        <w:top w:val="none" w:sz="0" w:space="0" w:color="auto"/>
                        <w:left w:val="none" w:sz="0" w:space="0" w:color="auto"/>
                        <w:bottom w:val="none" w:sz="0" w:space="0" w:color="auto"/>
                        <w:right w:val="none" w:sz="0" w:space="0" w:color="auto"/>
                      </w:divBdr>
                      <w:divsChild>
                        <w:div w:id="1392194254">
                          <w:marLeft w:val="0"/>
                          <w:marRight w:val="0"/>
                          <w:marTop w:val="0"/>
                          <w:marBottom w:val="0"/>
                          <w:divBdr>
                            <w:top w:val="none" w:sz="0" w:space="0" w:color="auto"/>
                            <w:left w:val="none" w:sz="0" w:space="0" w:color="auto"/>
                            <w:bottom w:val="none" w:sz="0" w:space="0" w:color="auto"/>
                            <w:right w:val="none" w:sz="0" w:space="0" w:color="auto"/>
                          </w:divBdr>
                          <w:divsChild>
                            <w:div w:id="1170947298">
                              <w:marLeft w:val="0"/>
                              <w:marRight w:val="0"/>
                              <w:marTop w:val="0"/>
                              <w:marBottom w:val="0"/>
                              <w:divBdr>
                                <w:top w:val="none" w:sz="0" w:space="0" w:color="auto"/>
                                <w:left w:val="none" w:sz="0" w:space="0" w:color="auto"/>
                                <w:bottom w:val="none" w:sz="0" w:space="0" w:color="auto"/>
                                <w:right w:val="none" w:sz="0" w:space="0" w:color="auto"/>
                              </w:divBdr>
                              <w:divsChild>
                                <w:div w:id="439765773">
                                  <w:marLeft w:val="0"/>
                                  <w:marRight w:val="0"/>
                                  <w:marTop w:val="0"/>
                                  <w:marBottom w:val="0"/>
                                  <w:divBdr>
                                    <w:top w:val="none" w:sz="0" w:space="0" w:color="auto"/>
                                    <w:left w:val="none" w:sz="0" w:space="0" w:color="auto"/>
                                    <w:bottom w:val="none" w:sz="0" w:space="0" w:color="auto"/>
                                    <w:right w:val="none" w:sz="0" w:space="0" w:color="auto"/>
                                  </w:divBdr>
                                  <w:divsChild>
                                    <w:div w:id="970129812">
                                      <w:marLeft w:val="0"/>
                                      <w:marRight w:val="0"/>
                                      <w:marTop w:val="0"/>
                                      <w:marBottom w:val="0"/>
                                      <w:divBdr>
                                        <w:top w:val="none" w:sz="0" w:space="0" w:color="auto"/>
                                        <w:left w:val="none" w:sz="0" w:space="0" w:color="auto"/>
                                        <w:bottom w:val="none" w:sz="0" w:space="0" w:color="auto"/>
                                        <w:right w:val="none" w:sz="0" w:space="0" w:color="auto"/>
                                      </w:divBdr>
                                      <w:divsChild>
                                        <w:div w:id="135026643">
                                          <w:marLeft w:val="0"/>
                                          <w:marRight w:val="0"/>
                                          <w:marTop w:val="0"/>
                                          <w:marBottom w:val="0"/>
                                          <w:divBdr>
                                            <w:top w:val="none" w:sz="0" w:space="0" w:color="auto"/>
                                            <w:left w:val="none" w:sz="0" w:space="0" w:color="auto"/>
                                            <w:bottom w:val="none" w:sz="0" w:space="0" w:color="auto"/>
                                            <w:right w:val="none" w:sz="0" w:space="0" w:color="auto"/>
                                          </w:divBdr>
                                          <w:divsChild>
                                            <w:div w:id="647980052">
                                              <w:marLeft w:val="0"/>
                                              <w:marRight w:val="0"/>
                                              <w:marTop w:val="0"/>
                                              <w:marBottom w:val="0"/>
                                              <w:divBdr>
                                                <w:top w:val="none" w:sz="0" w:space="0" w:color="auto"/>
                                                <w:left w:val="none" w:sz="0" w:space="0" w:color="auto"/>
                                                <w:bottom w:val="none" w:sz="0" w:space="0" w:color="auto"/>
                                                <w:right w:val="none" w:sz="0" w:space="0" w:color="auto"/>
                                              </w:divBdr>
                                            </w:div>
                                            <w:div w:id="251161998">
                                              <w:marLeft w:val="0"/>
                                              <w:marRight w:val="0"/>
                                              <w:marTop w:val="0"/>
                                              <w:marBottom w:val="0"/>
                                              <w:divBdr>
                                                <w:top w:val="none" w:sz="0" w:space="0" w:color="auto"/>
                                                <w:left w:val="none" w:sz="0" w:space="0" w:color="auto"/>
                                                <w:bottom w:val="none" w:sz="0" w:space="0" w:color="auto"/>
                                                <w:right w:val="none" w:sz="0" w:space="0" w:color="auto"/>
                                              </w:divBdr>
                                              <w:divsChild>
                                                <w:div w:id="305817327">
                                                  <w:marLeft w:val="0"/>
                                                  <w:marRight w:val="0"/>
                                                  <w:marTop w:val="0"/>
                                                  <w:marBottom w:val="0"/>
                                                  <w:divBdr>
                                                    <w:top w:val="none" w:sz="0" w:space="0" w:color="auto"/>
                                                    <w:left w:val="none" w:sz="0" w:space="0" w:color="auto"/>
                                                    <w:bottom w:val="none" w:sz="0" w:space="0" w:color="auto"/>
                                                    <w:right w:val="none" w:sz="0" w:space="0" w:color="auto"/>
                                                  </w:divBdr>
                                                  <w:divsChild>
                                                    <w:div w:id="60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1749">
                                              <w:marLeft w:val="0"/>
                                              <w:marRight w:val="0"/>
                                              <w:marTop w:val="0"/>
                                              <w:marBottom w:val="0"/>
                                              <w:divBdr>
                                                <w:top w:val="none" w:sz="0" w:space="0" w:color="auto"/>
                                                <w:left w:val="none" w:sz="0" w:space="0" w:color="auto"/>
                                                <w:bottom w:val="none" w:sz="0" w:space="0" w:color="auto"/>
                                                <w:right w:val="none" w:sz="0" w:space="0" w:color="auto"/>
                                              </w:divBdr>
                                            </w:div>
                                          </w:divsChild>
                                        </w:div>
                                        <w:div w:id="302317702">
                                          <w:marLeft w:val="0"/>
                                          <w:marRight w:val="0"/>
                                          <w:marTop w:val="0"/>
                                          <w:marBottom w:val="0"/>
                                          <w:divBdr>
                                            <w:top w:val="none" w:sz="0" w:space="0" w:color="auto"/>
                                            <w:left w:val="none" w:sz="0" w:space="0" w:color="auto"/>
                                            <w:bottom w:val="none" w:sz="0" w:space="0" w:color="auto"/>
                                            <w:right w:val="none" w:sz="0" w:space="0" w:color="auto"/>
                                          </w:divBdr>
                                          <w:divsChild>
                                            <w:div w:id="1225024383">
                                              <w:marLeft w:val="0"/>
                                              <w:marRight w:val="0"/>
                                              <w:marTop w:val="0"/>
                                              <w:marBottom w:val="0"/>
                                              <w:divBdr>
                                                <w:top w:val="none" w:sz="0" w:space="0" w:color="auto"/>
                                                <w:left w:val="none" w:sz="0" w:space="0" w:color="auto"/>
                                                <w:bottom w:val="none" w:sz="0" w:space="0" w:color="auto"/>
                                                <w:right w:val="none" w:sz="0" w:space="0" w:color="auto"/>
                                              </w:divBdr>
                                            </w:div>
                                            <w:div w:id="1198733541">
                                              <w:marLeft w:val="0"/>
                                              <w:marRight w:val="0"/>
                                              <w:marTop w:val="0"/>
                                              <w:marBottom w:val="0"/>
                                              <w:divBdr>
                                                <w:top w:val="none" w:sz="0" w:space="0" w:color="auto"/>
                                                <w:left w:val="none" w:sz="0" w:space="0" w:color="auto"/>
                                                <w:bottom w:val="none" w:sz="0" w:space="0" w:color="auto"/>
                                                <w:right w:val="none" w:sz="0" w:space="0" w:color="auto"/>
                                              </w:divBdr>
                                              <w:divsChild>
                                                <w:div w:id="1903759730">
                                                  <w:marLeft w:val="0"/>
                                                  <w:marRight w:val="0"/>
                                                  <w:marTop w:val="0"/>
                                                  <w:marBottom w:val="0"/>
                                                  <w:divBdr>
                                                    <w:top w:val="none" w:sz="0" w:space="0" w:color="auto"/>
                                                    <w:left w:val="none" w:sz="0" w:space="0" w:color="auto"/>
                                                    <w:bottom w:val="none" w:sz="0" w:space="0" w:color="auto"/>
                                                    <w:right w:val="none" w:sz="0" w:space="0" w:color="auto"/>
                                                  </w:divBdr>
                                                  <w:divsChild>
                                                    <w:div w:id="6173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6196">
                                              <w:marLeft w:val="0"/>
                                              <w:marRight w:val="0"/>
                                              <w:marTop w:val="0"/>
                                              <w:marBottom w:val="0"/>
                                              <w:divBdr>
                                                <w:top w:val="none" w:sz="0" w:space="0" w:color="auto"/>
                                                <w:left w:val="none" w:sz="0" w:space="0" w:color="auto"/>
                                                <w:bottom w:val="none" w:sz="0" w:space="0" w:color="auto"/>
                                                <w:right w:val="none" w:sz="0" w:space="0" w:color="auto"/>
                                              </w:divBdr>
                                            </w:div>
                                          </w:divsChild>
                                        </w:div>
                                        <w:div w:id="1932006147">
                                          <w:marLeft w:val="0"/>
                                          <w:marRight w:val="0"/>
                                          <w:marTop w:val="0"/>
                                          <w:marBottom w:val="0"/>
                                          <w:divBdr>
                                            <w:top w:val="none" w:sz="0" w:space="0" w:color="auto"/>
                                            <w:left w:val="none" w:sz="0" w:space="0" w:color="auto"/>
                                            <w:bottom w:val="none" w:sz="0" w:space="0" w:color="auto"/>
                                            <w:right w:val="none" w:sz="0" w:space="0" w:color="auto"/>
                                          </w:divBdr>
                                          <w:divsChild>
                                            <w:div w:id="314605000">
                                              <w:marLeft w:val="0"/>
                                              <w:marRight w:val="0"/>
                                              <w:marTop w:val="0"/>
                                              <w:marBottom w:val="0"/>
                                              <w:divBdr>
                                                <w:top w:val="none" w:sz="0" w:space="0" w:color="auto"/>
                                                <w:left w:val="none" w:sz="0" w:space="0" w:color="auto"/>
                                                <w:bottom w:val="none" w:sz="0" w:space="0" w:color="auto"/>
                                                <w:right w:val="none" w:sz="0" w:space="0" w:color="auto"/>
                                              </w:divBdr>
                                            </w:div>
                                            <w:div w:id="790784318">
                                              <w:marLeft w:val="0"/>
                                              <w:marRight w:val="0"/>
                                              <w:marTop w:val="0"/>
                                              <w:marBottom w:val="0"/>
                                              <w:divBdr>
                                                <w:top w:val="none" w:sz="0" w:space="0" w:color="auto"/>
                                                <w:left w:val="none" w:sz="0" w:space="0" w:color="auto"/>
                                                <w:bottom w:val="none" w:sz="0" w:space="0" w:color="auto"/>
                                                <w:right w:val="none" w:sz="0" w:space="0" w:color="auto"/>
                                              </w:divBdr>
                                              <w:divsChild>
                                                <w:div w:id="84495306">
                                                  <w:marLeft w:val="0"/>
                                                  <w:marRight w:val="0"/>
                                                  <w:marTop w:val="0"/>
                                                  <w:marBottom w:val="0"/>
                                                  <w:divBdr>
                                                    <w:top w:val="none" w:sz="0" w:space="0" w:color="auto"/>
                                                    <w:left w:val="none" w:sz="0" w:space="0" w:color="auto"/>
                                                    <w:bottom w:val="none" w:sz="0" w:space="0" w:color="auto"/>
                                                    <w:right w:val="none" w:sz="0" w:space="0" w:color="auto"/>
                                                  </w:divBdr>
                                                  <w:divsChild>
                                                    <w:div w:id="3747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84">
                                              <w:marLeft w:val="0"/>
                                              <w:marRight w:val="0"/>
                                              <w:marTop w:val="0"/>
                                              <w:marBottom w:val="0"/>
                                              <w:divBdr>
                                                <w:top w:val="none" w:sz="0" w:space="0" w:color="auto"/>
                                                <w:left w:val="none" w:sz="0" w:space="0" w:color="auto"/>
                                                <w:bottom w:val="none" w:sz="0" w:space="0" w:color="auto"/>
                                                <w:right w:val="none" w:sz="0" w:space="0" w:color="auto"/>
                                              </w:divBdr>
                                            </w:div>
                                          </w:divsChild>
                                        </w:div>
                                        <w:div w:id="2025474559">
                                          <w:marLeft w:val="0"/>
                                          <w:marRight w:val="0"/>
                                          <w:marTop w:val="0"/>
                                          <w:marBottom w:val="0"/>
                                          <w:divBdr>
                                            <w:top w:val="none" w:sz="0" w:space="0" w:color="auto"/>
                                            <w:left w:val="none" w:sz="0" w:space="0" w:color="auto"/>
                                            <w:bottom w:val="none" w:sz="0" w:space="0" w:color="auto"/>
                                            <w:right w:val="none" w:sz="0" w:space="0" w:color="auto"/>
                                          </w:divBdr>
                                          <w:divsChild>
                                            <w:div w:id="1528182453">
                                              <w:marLeft w:val="0"/>
                                              <w:marRight w:val="0"/>
                                              <w:marTop w:val="0"/>
                                              <w:marBottom w:val="0"/>
                                              <w:divBdr>
                                                <w:top w:val="none" w:sz="0" w:space="0" w:color="auto"/>
                                                <w:left w:val="none" w:sz="0" w:space="0" w:color="auto"/>
                                                <w:bottom w:val="none" w:sz="0" w:space="0" w:color="auto"/>
                                                <w:right w:val="none" w:sz="0" w:space="0" w:color="auto"/>
                                              </w:divBdr>
                                            </w:div>
                                            <w:div w:id="2138597727">
                                              <w:marLeft w:val="0"/>
                                              <w:marRight w:val="0"/>
                                              <w:marTop w:val="0"/>
                                              <w:marBottom w:val="0"/>
                                              <w:divBdr>
                                                <w:top w:val="none" w:sz="0" w:space="0" w:color="auto"/>
                                                <w:left w:val="none" w:sz="0" w:space="0" w:color="auto"/>
                                                <w:bottom w:val="none" w:sz="0" w:space="0" w:color="auto"/>
                                                <w:right w:val="none" w:sz="0" w:space="0" w:color="auto"/>
                                              </w:divBdr>
                                              <w:divsChild>
                                                <w:div w:id="2102404859">
                                                  <w:marLeft w:val="0"/>
                                                  <w:marRight w:val="0"/>
                                                  <w:marTop w:val="0"/>
                                                  <w:marBottom w:val="0"/>
                                                  <w:divBdr>
                                                    <w:top w:val="none" w:sz="0" w:space="0" w:color="auto"/>
                                                    <w:left w:val="none" w:sz="0" w:space="0" w:color="auto"/>
                                                    <w:bottom w:val="none" w:sz="0" w:space="0" w:color="auto"/>
                                                    <w:right w:val="none" w:sz="0" w:space="0" w:color="auto"/>
                                                  </w:divBdr>
                                                  <w:divsChild>
                                                    <w:div w:id="15492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1029">
                                              <w:marLeft w:val="0"/>
                                              <w:marRight w:val="0"/>
                                              <w:marTop w:val="0"/>
                                              <w:marBottom w:val="0"/>
                                              <w:divBdr>
                                                <w:top w:val="none" w:sz="0" w:space="0" w:color="auto"/>
                                                <w:left w:val="none" w:sz="0" w:space="0" w:color="auto"/>
                                                <w:bottom w:val="none" w:sz="0" w:space="0" w:color="auto"/>
                                                <w:right w:val="none" w:sz="0" w:space="0" w:color="auto"/>
                                              </w:divBdr>
                                            </w:div>
                                          </w:divsChild>
                                        </w:div>
                                        <w:div w:id="937366898">
                                          <w:marLeft w:val="0"/>
                                          <w:marRight w:val="0"/>
                                          <w:marTop w:val="0"/>
                                          <w:marBottom w:val="0"/>
                                          <w:divBdr>
                                            <w:top w:val="none" w:sz="0" w:space="0" w:color="auto"/>
                                            <w:left w:val="none" w:sz="0" w:space="0" w:color="auto"/>
                                            <w:bottom w:val="none" w:sz="0" w:space="0" w:color="auto"/>
                                            <w:right w:val="none" w:sz="0" w:space="0" w:color="auto"/>
                                          </w:divBdr>
                                          <w:divsChild>
                                            <w:div w:id="1639528667">
                                              <w:marLeft w:val="0"/>
                                              <w:marRight w:val="0"/>
                                              <w:marTop w:val="0"/>
                                              <w:marBottom w:val="0"/>
                                              <w:divBdr>
                                                <w:top w:val="none" w:sz="0" w:space="0" w:color="auto"/>
                                                <w:left w:val="none" w:sz="0" w:space="0" w:color="auto"/>
                                                <w:bottom w:val="none" w:sz="0" w:space="0" w:color="auto"/>
                                                <w:right w:val="none" w:sz="0" w:space="0" w:color="auto"/>
                                              </w:divBdr>
                                            </w:div>
                                            <w:div w:id="1912471672">
                                              <w:marLeft w:val="0"/>
                                              <w:marRight w:val="0"/>
                                              <w:marTop w:val="0"/>
                                              <w:marBottom w:val="0"/>
                                              <w:divBdr>
                                                <w:top w:val="none" w:sz="0" w:space="0" w:color="auto"/>
                                                <w:left w:val="none" w:sz="0" w:space="0" w:color="auto"/>
                                                <w:bottom w:val="none" w:sz="0" w:space="0" w:color="auto"/>
                                                <w:right w:val="none" w:sz="0" w:space="0" w:color="auto"/>
                                              </w:divBdr>
                                              <w:divsChild>
                                                <w:div w:id="1584021638">
                                                  <w:marLeft w:val="0"/>
                                                  <w:marRight w:val="0"/>
                                                  <w:marTop w:val="0"/>
                                                  <w:marBottom w:val="0"/>
                                                  <w:divBdr>
                                                    <w:top w:val="none" w:sz="0" w:space="0" w:color="auto"/>
                                                    <w:left w:val="none" w:sz="0" w:space="0" w:color="auto"/>
                                                    <w:bottom w:val="none" w:sz="0" w:space="0" w:color="auto"/>
                                                    <w:right w:val="none" w:sz="0" w:space="0" w:color="auto"/>
                                                  </w:divBdr>
                                                  <w:divsChild>
                                                    <w:div w:id="14049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3803">
                                              <w:marLeft w:val="0"/>
                                              <w:marRight w:val="0"/>
                                              <w:marTop w:val="0"/>
                                              <w:marBottom w:val="0"/>
                                              <w:divBdr>
                                                <w:top w:val="none" w:sz="0" w:space="0" w:color="auto"/>
                                                <w:left w:val="none" w:sz="0" w:space="0" w:color="auto"/>
                                                <w:bottom w:val="none" w:sz="0" w:space="0" w:color="auto"/>
                                                <w:right w:val="none" w:sz="0" w:space="0" w:color="auto"/>
                                              </w:divBdr>
                                            </w:div>
                                          </w:divsChild>
                                        </w:div>
                                        <w:div w:id="2060859824">
                                          <w:marLeft w:val="0"/>
                                          <w:marRight w:val="0"/>
                                          <w:marTop w:val="0"/>
                                          <w:marBottom w:val="0"/>
                                          <w:divBdr>
                                            <w:top w:val="none" w:sz="0" w:space="0" w:color="auto"/>
                                            <w:left w:val="none" w:sz="0" w:space="0" w:color="auto"/>
                                            <w:bottom w:val="none" w:sz="0" w:space="0" w:color="auto"/>
                                            <w:right w:val="none" w:sz="0" w:space="0" w:color="auto"/>
                                          </w:divBdr>
                                          <w:divsChild>
                                            <w:div w:id="1444761311">
                                              <w:marLeft w:val="0"/>
                                              <w:marRight w:val="0"/>
                                              <w:marTop w:val="0"/>
                                              <w:marBottom w:val="0"/>
                                              <w:divBdr>
                                                <w:top w:val="none" w:sz="0" w:space="0" w:color="auto"/>
                                                <w:left w:val="none" w:sz="0" w:space="0" w:color="auto"/>
                                                <w:bottom w:val="none" w:sz="0" w:space="0" w:color="auto"/>
                                                <w:right w:val="none" w:sz="0" w:space="0" w:color="auto"/>
                                              </w:divBdr>
                                            </w:div>
                                            <w:div w:id="467942805">
                                              <w:marLeft w:val="0"/>
                                              <w:marRight w:val="0"/>
                                              <w:marTop w:val="0"/>
                                              <w:marBottom w:val="0"/>
                                              <w:divBdr>
                                                <w:top w:val="none" w:sz="0" w:space="0" w:color="auto"/>
                                                <w:left w:val="none" w:sz="0" w:space="0" w:color="auto"/>
                                                <w:bottom w:val="none" w:sz="0" w:space="0" w:color="auto"/>
                                                <w:right w:val="none" w:sz="0" w:space="0" w:color="auto"/>
                                              </w:divBdr>
                                              <w:divsChild>
                                                <w:div w:id="1743332802">
                                                  <w:marLeft w:val="0"/>
                                                  <w:marRight w:val="0"/>
                                                  <w:marTop w:val="0"/>
                                                  <w:marBottom w:val="0"/>
                                                  <w:divBdr>
                                                    <w:top w:val="none" w:sz="0" w:space="0" w:color="auto"/>
                                                    <w:left w:val="none" w:sz="0" w:space="0" w:color="auto"/>
                                                    <w:bottom w:val="none" w:sz="0" w:space="0" w:color="auto"/>
                                                    <w:right w:val="none" w:sz="0" w:space="0" w:color="auto"/>
                                                  </w:divBdr>
                                                  <w:divsChild>
                                                    <w:div w:id="14178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1484">
                                              <w:marLeft w:val="0"/>
                                              <w:marRight w:val="0"/>
                                              <w:marTop w:val="0"/>
                                              <w:marBottom w:val="0"/>
                                              <w:divBdr>
                                                <w:top w:val="none" w:sz="0" w:space="0" w:color="auto"/>
                                                <w:left w:val="none" w:sz="0" w:space="0" w:color="auto"/>
                                                <w:bottom w:val="none" w:sz="0" w:space="0" w:color="auto"/>
                                                <w:right w:val="none" w:sz="0" w:space="0" w:color="auto"/>
                                              </w:divBdr>
                                            </w:div>
                                          </w:divsChild>
                                        </w:div>
                                        <w:div w:id="758792539">
                                          <w:marLeft w:val="0"/>
                                          <w:marRight w:val="0"/>
                                          <w:marTop w:val="0"/>
                                          <w:marBottom w:val="0"/>
                                          <w:divBdr>
                                            <w:top w:val="none" w:sz="0" w:space="0" w:color="auto"/>
                                            <w:left w:val="none" w:sz="0" w:space="0" w:color="auto"/>
                                            <w:bottom w:val="none" w:sz="0" w:space="0" w:color="auto"/>
                                            <w:right w:val="none" w:sz="0" w:space="0" w:color="auto"/>
                                          </w:divBdr>
                                          <w:divsChild>
                                            <w:div w:id="614290566">
                                              <w:marLeft w:val="0"/>
                                              <w:marRight w:val="0"/>
                                              <w:marTop w:val="0"/>
                                              <w:marBottom w:val="0"/>
                                              <w:divBdr>
                                                <w:top w:val="none" w:sz="0" w:space="0" w:color="auto"/>
                                                <w:left w:val="none" w:sz="0" w:space="0" w:color="auto"/>
                                                <w:bottom w:val="none" w:sz="0" w:space="0" w:color="auto"/>
                                                <w:right w:val="none" w:sz="0" w:space="0" w:color="auto"/>
                                              </w:divBdr>
                                            </w:div>
                                            <w:div w:id="1649702752">
                                              <w:marLeft w:val="0"/>
                                              <w:marRight w:val="0"/>
                                              <w:marTop w:val="0"/>
                                              <w:marBottom w:val="0"/>
                                              <w:divBdr>
                                                <w:top w:val="none" w:sz="0" w:space="0" w:color="auto"/>
                                                <w:left w:val="none" w:sz="0" w:space="0" w:color="auto"/>
                                                <w:bottom w:val="none" w:sz="0" w:space="0" w:color="auto"/>
                                                <w:right w:val="none" w:sz="0" w:space="0" w:color="auto"/>
                                              </w:divBdr>
                                              <w:divsChild>
                                                <w:div w:id="583805991">
                                                  <w:marLeft w:val="0"/>
                                                  <w:marRight w:val="0"/>
                                                  <w:marTop w:val="0"/>
                                                  <w:marBottom w:val="0"/>
                                                  <w:divBdr>
                                                    <w:top w:val="none" w:sz="0" w:space="0" w:color="auto"/>
                                                    <w:left w:val="none" w:sz="0" w:space="0" w:color="auto"/>
                                                    <w:bottom w:val="none" w:sz="0" w:space="0" w:color="auto"/>
                                                    <w:right w:val="none" w:sz="0" w:space="0" w:color="auto"/>
                                                  </w:divBdr>
                                                  <w:divsChild>
                                                    <w:div w:id="1087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3980">
                                              <w:marLeft w:val="0"/>
                                              <w:marRight w:val="0"/>
                                              <w:marTop w:val="0"/>
                                              <w:marBottom w:val="0"/>
                                              <w:divBdr>
                                                <w:top w:val="none" w:sz="0" w:space="0" w:color="auto"/>
                                                <w:left w:val="none" w:sz="0" w:space="0" w:color="auto"/>
                                                <w:bottom w:val="none" w:sz="0" w:space="0" w:color="auto"/>
                                                <w:right w:val="none" w:sz="0" w:space="0" w:color="auto"/>
                                              </w:divBdr>
                                            </w:div>
                                          </w:divsChild>
                                        </w:div>
                                        <w:div w:id="335427415">
                                          <w:marLeft w:val="0"/>
                                          <w:marRight w:val="0"/>
                                          <w:marTop w:val="0"/>
                                          <w:marBottom w:val="0"/>
                                          <w:divBdr>
                                            <w:top w:val="none" w:sz="0" w:space="0" w:color="auto"/>
                                            <w:left w:val="none" w:sz="0" w:space="0" w:color="auto"/>
                                            <w:bottom w:val="none" w:sz="0" w:space="0" w:color="auto"/>
                                            <w:right w:val="none" w:sz="0" w:space="0" w:color="auto"/>
                                          </w:divBdr>
                                          <w:divsChild>
                                            <w:div w:id="1348673962">
                                              <w:marLeft w:val="0"/>
                                              <w:marRight w:val="0"/>
                                              <w:marTop w:val="0"/>
                                              <w:marBottom w:val="0"/>
                                              <w:divBdr>
                                                <w:top w:val="none" w:sz="0" w:space="0" w:color="auto"/>
                                                <w:left w:val="none" w:sz="0" w:space="0" w:color="auto"/>
                                                <w:bottom w:val="none" w:sz="0" w:space="0" w:color="auto"/>
                                                <w:right w:val="none" w:sz="0" w:space="0" w:color="auto"/>
                                              </w:divBdr>
                                            </w:div>
                                            <w:div w:id="741610099">
                                              <w:marLeft w:val="0"/>
                                              <w:marRight w:val="0"/>
                                              <w:marTop w:val="0"/>
                                              <w:marBottom w:val="0"/>
                                              <w:divBdr>
                                                <w:top w:val="none" w:sz="0" w:space="0" w:color="auto"/>
                                                <w:left w:val="none" w:sz="0" w:space="0" w:color="auto"/>
                                                <w:bottom w:val="none" w:sz="0" w:space="0" w:color="auto"/>
                                                <w:right w:val="none" w:sz="0" w:space="0" w:color="auto"/>
                                              </w:divBdr>
                                              <w:divsChild>
                                                <w:div w:id="74400340">
                                                  <w:marLeft w:val="0"/>
                                                  <w:marRight w:val="0"/>
                                                  <w:marTop w:val="0"/>
                                                  <w:marBottom w:val="0"/>
                                                  <w:divBdr>
                                                    <w:top w:val="none" w:sz="0" w:space="0" w:color="auto"/>
                                                    <w:left w:val="none" w:sz="0" w:space="0" w:color="auto"/>
                                                    <w:bottom w:val="none" w:sz="0" w:space="0" w:color="auto"/>
                                                    <w:right w:val="none" w:sz="0" w:space="0" w:color="auto"/>
                                                  </w:divBdr>
                                                  <w:divsChild>
                                                    <w:div w:id="21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731950">
                          <w:marLeft w:val="0"/>
                          <w:marRight w:val="0"/>
                          <w:marTop w:val="0"/>
                          <w:marBottom w:val="0"/>
                          <w:divBdr>
                            <w:top w:val="none" w:sz="0" w:space="0" w:color="auto"/>
                            <w:left w:val="none" w:sz="0" w:space="0" w:color="auto"/>
                            <w:bottom w:val="none" w:sz="0" w:space="0" w:color="auto"/>
                            <w:right w:val="none" w:sz="0" w:space="0" w:color="auto"/>
                          </w:divBdr>
                          <w:divsChild>
                            <w:div w:id="1142891714">
                              <w:marLeft w:val="0"/>
                              <w:marRight w:val="0"/>
                              <w:marTop w:val="0"/>
                              <w:marBottom w:val="0"/>
                              <w:divBdr>
                                <w:top w:val="none" w:sz="0" w:space="0" w:color="auto"/>
                                <w:left w:val="none" w:sz="0" w:space="0" w:color="auto"/>
                                <w:bottom w:val="none" w:sz="0" w:space="0" w:color="auto"/>
                                <w:right w:val="none" w:sz="0" w:space="0" w:color="auto"/>
                              </w:divBdr>
                              <w:divsChild>
                                <w:div w:id="1100879982">
                                  <w:marLeft w:val="0"/>
                                  <w:marRight w:val="0"/>
                                  <w:marTop w:val="0"/>
                                  <w:marBottom w:val="0"/>
                                  <w:divBdr>
                                    <w:top w:val="none" w:sz="0" w:space="0" w:color="auto"/>
                                    <w:left w:val="none" w:sz="0" w:space="0" w:color="auto"/>
                                    <w:bottom w:val="none" w:sz="0" w:space="0" w:color="auto"/>
                                    <w:right w:val="none" w:sz="0" w:space="0" w:color="auto"/>
                                  </w:divBdr>
                                  <w:divsChild>
                                    <w:div w:id="218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16842">
          <w:marLeft w:val="0"/>
          <w:marRight w:val="0"/>
          <w:marTop w:val="0"/>
          <w:marBottom w:val="0"/>
          <w:divBdr>
            <w:top w:val="none" w:sz="0" w:space="0" w:color="auto"/>
            <w:left w:val="none" w:sz="0" w:space="0" w:color="auto"/>
            <w:bottom w:val="none" w:sz="0" w:space="0" w:color="auto"/>
            <w:right w:val="none" w:sz="0" w:space="0" w:color="auto"/>
          </w:divBdr>
          <w:divsChild>
            <w:div w:id="272246663">
              <w:marLeft w:val="0"/>
              <w:marRight w:val="0"/>
              <w:marTop w:val="0"/>
              <w:marBottom w:val="0"/>
              <w:divBdr>
                <w:top w:val="none" w:sz="0" w:space="0" w:color="auto"/>
                <w:left w:val="none" w:sz="0" w:space="0" w:color="auto"/>
                <w:bottom w:val="none" w:sz="0" w:space="0" w:color="auto"/>
                <w:right w:val="none" w:sz="0" w:space="0" w:color="auto"/>
              </w:divBdr>
              <w:divsChild>
                <w:div w:id="638610166">
                  <w:marLeft w:val="0"/>
                  <w:marRight w:val="0"/>
                  <w:marTop w:val="0"/>
                  <w:marBottom w:val="0"/>
                  <w:divBdr>
                    <w:top w:val="none" w:sz="0" w:space="0" w:color="auto"/>
                    <w:left w:val="none" w:sz="0" w:space="0" w:color="auto"/>
                    <w:bottom w:val="none" w:sz="0" w:space="0" w:color="auto"/>
                    <w:right w:val="none" w:sz="0" w:space="0" w:color="auto"/>
                  </w:divBdr>
                  <w:divsChild>
                    <w:div w:id="1480731925">
                      <w:marLeft w:val="0"/>
                      <w:marRight w:val="0"/>
                      <w:marTop w:val="0"/>
                      <w:marBottom w:val="0"/>
                      <w:divBdr>
                        <w:top w:val="none" w:sz="0" w:space="0" w:color="auto"/>
                        <w:left w:val="none" w:sz="0" w:space="0" w:color="auto"/>
                        <w:bottom w:val="none" w:sz="0" w:space="0" w:color="auto"/>
                        <w:right w:val="none" w:sz="0" w:space="0" w:color="auto"/>
                      </w:divBdr>
                      <w:divsChild>
                        <w:div w:id="1550875786">
                          <w:marLeft w:val="0"/>
                          <w:marRight w:val="0"/>
                          <w:marTop w:val="0"/>
                          <w:marBottom w:val="0"/>
                          <w:divBdr>
                            <w:top w:val="none" w:sz="0" w:space="0" w:color="auto"/>
                            <w:left w:val="none" w:sz="0" w:space="0" w:color="auto"/>
                            <w:bottom w:val="none" w:sz="0" w:space="0" w:color="auto"/>
                            <w:right w:val="none" w:sz="0" w:space="0" w:color="auto"/>
                          </w:divBdr>
                          <w:divsChild>
                            <w:div w:id="875897841">
                              <w:marLeft w:val="0"/>
                              <w:marRight w:val="0"/>
                              <w:marTop w:val="0"/>
                              <w:marBottom w:val="0"/>
                              <w:divBdr>
                                <w:top w:val="none" w:sz="0" w:space="0" w:color="auto"/>
                                <w:left w:val="none" w:sz="0" w:space="0" w:color="auto"/>
                                <w:bottom w:val="none" w:sz="0" w:space="0" w:color="auto"/>
                                <w:right w:val="none" w:sz="0" w:space="0" w:color="auto"/>
                              </w:divBdr>
                              <w:divsChild>
                                <w:div w:id="387343722">
                                  <w:marLeft w:val="0"/>
                                  <w:marRight w:val="0"/>
                                  <w:marTop w:val="0"/>
                                  <w:marBottom w:val="0"/>
                                  <w:divBdr>
                                    <w:top w:val="none" w:sz="0" w:space="0" w:color="auto"/>
                                    <w:left w:val="none" w:sz="0" w:space="0" w:color="auto"/>
                                    <w:bottom w:val="none" w:sz="0" w:space="0" w:color="auto"/>
                                    <w:right w:val="none" w:sz="0" w:space="0" w:color="auto"/>
                                  </w:divBdr>
                                  <w:divsChild>
                                    <w:div w:id="1225143957">
                                      <w:marLeft w:val="0"/>
                                      <w:marRight w:val="0"/>
                                      <w:marTop w:val="0"/>
                                      <w:marBottom w:val="0"/>
                                      <w:divBdr>
                                        <w:top w:val="none" w:sz="0" w:space="0" w:color="auto"/>
                                        <w:left w:val="none" w:sz="0" w:space="0" w:color="auto"/>
                                        <w:bottom w:val="none" w:sz="0" w:space="0" w:color="auto"/>
                                        <w:right w:val="none" w:sz="0" w:space="0" w:color="auto"/>
                                      </w:divBdr>
                                      <w:divsChild>
                                        <w:div w:id="16080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204093">
      <w:bodyDiv w:val="1"/>
      <w:marLeft w:val="0"/>
      <w:marRight w:val="0"/>
      <w:marTop w:val="0"/>
      <w:marBottom w:val="0"/>
      <w:divBdr>
        <w:top w:val="none" w:sz="0" w:space="0" w:color="auto"/>
        <w:left w:val="none" w:sz="0" w:space="0" w:color="auto"/>
        <w:bottom w:val="none" w:sz="0" w:space="0" w:color="auto"/>
        <w:right w:val="none" w:sz="0" w:space="0" w:color="auto"/>
      </w:divBdr>
    </w:div>
    <w:div w:id="1065878192">
      <w:bodyDiv w:val="1"/>
      <w:marLeft w:val="0"/>
      <w:marRight w:val="0"/>
      <w:marTop w:val="0"/>
      <w:marBottom w:val="0"/>
      <w:divBdr>
        <w:top w:val="none" w:sz="0" w:space="0" w:color="auto"/>
        <w:left w:val="none" w:sz="0" w:space="0" w:color="auto"/>
        <w:bottom w:val="none" w:sz="0" w:space="0" w:color="auto"/>
        <w:right w:val="none" w:sz="0" w:space="0" w:color="auto"/>
      </w:divBdr>
    </w:div>
    <w:div w:id="1067873659">
      <w:bodyDiv w:val="1"/>
      <w:marLeft w:val="0"/>
      <w:marRight w:val="0"/>
      <w:marTop w:val="0"/>
      <w:marBottom w:val="0"/>
      <w:divBdr>
        <w:top w:val="none" w:sz="0" w:space="0" w:color="auto"/>
        <w:left w:val="none" w:sz="0" w:space="0" w:color="auto"/>
        <w:bottom w:val="none" w:sz="0" w:space="0" w:color="auto"/>
        <w:right w:val="none" w:sz="0" w:space="0" w:color="auto"/>
      </w:divBdr>
    </w:div>
    <w:div w:id="1068846780">
      <w:bodyDiv w:val="1"/>
      <w:marLeft w:val="0"/>
      <w:marRight w:val="0"/>
      <w:marTop w:val="0"/>
      <w:marBottom w:val="0"/>
      <w:divBdr>
        <w:top w:val="none" w:sz="0" w:space="0" w:color="auto"/>
        <w:left w:val="none" w:sz="0" w:space="0" w:color="auto"/>
        <w:bottom w:val="none" w:sz="0" w:space="0" w:color="auto"/>
        <w:right w:val="none" w:sz="0" w:space="0" w:color="auto"/>
      </w:divBdr>
    </w:div>
    <w:div w:id="1069498693">
      <w:bodyDiv w:val="1"/>
      <w:marLeft w:val="0"/>
      <w:marRight w:val="0"/>
      <w:marTop w:val="0"/>
      <w:marBottom w:val="0"/>
      <w:divBdr>
        <w:top w:val="none" w:sz="0" w:space="0" w:color="auto"/>
        <w:left w:val="none" w:sz="0" w:space="0" w:color="auto"/>
        <w:bottom w:val="none" w:sz="0" w:space="0" w:color="auto"/>
        <w:right w:val="none" w:sz="0" w:space="0" w:color="auto"/>
      </w:divBdr>
    </w:div>
    <w:div w:id="1070467298">
      <w:bodyDiv w:val="1"/>
      <w:marLeft w:val="0"/>
      <w:marRight w:val="0"/>
      <w:marTop w:val="0"/>
      <w:marBottom w:val="0"/>
      <w:divBdr>
        <w:top w:val="none" w:sz="0" w:space="0" w:color="auto"/>
        <w:left w:val="none" w:sz="0" w:space="0" w:color="auto"/>
        <w:bottom w:val="none" w:sz="0" w:space="0" w:color="auto"/>
        <w:right w:val="none" w:sz="0" w:space="0" w:color="auto"/>
      </w:divBdr>
    </w:div>
    <w:div w:id="1072778990">
      <w:bodyDiv w:val="1"/>
      <w:marLeft w:val="0"/>
      <w:marRight w:val="0"/>
      <w:marTop w:val="0"/>
      <w:marBottom w:val="0"/>
      <w:divBdr>
        <w:top w:val="none" w:sz="0" w:space="0" w:color="auto"/>
        <w:left w:val="none" w:sz="0" w:space="0" w:color="auto"/>
        <w:bottom w:val="none" w:sz="0" w:space="0" w:color="auto"/>
        <w:right w:val="none" w:sz="0" w:space="0" w:color="auto"/>
      </w:divBdr>
    </w:div>
    <w:div w:id="1081829169">
      <w:bodyDiv w:val="1"/>
      <w:marLeft w:val="0"/>
      <w:marRight w:val="0"/>
      <w:marTop w:val="0"/>
      <w:marBottom w:val="0"/>
      <w:divBdr>
        <w:top w:val="none" w:sz="0" w:space="0" w:color="auto"/>
        <w:left w:val="none" w:sz="0" w:space="0" w:color="auto"/>
        <w:bottom w:val="none" w:sz="0" w:space="0" w:color="auto"/>
        <w:right w:val="none" w:sz="0" w:space="0" w:color="auto"/>
      </w:divBdr>
    </w:div>
    <w:div w:id="1085879241">
      <w:bodyDiv w:val="1"/>
      <w:marLeft w:val="0"/>
      <w:marRight w:val="0"/>
      <w:marTop w:val="0"/>
      <w:marBottom w:val="0"/>
      <w:divBdr>
        <w:top w:val="none" w:sz="0" w:space="0" w:color="auto"/>
        <w:left w:val="none" w:sz="0" w:space="0" w:color="auto"/>
        <w:bottom w:val="none" w:sz="0" w:space="0" w:color="auto"/>
        <w:right w:val="none" w:sz="0" w:space="0" w:color="auto"/>
      </w:divBdr>
    </w:div>
    <w:div w:id="1087582064">
      <w:bodyDiv w:val="1"/>
      <w:marLeft w:val="0"/>
      <w:marRight w:val="0"/>
      <w:marTop w:val="0"/>
      <w:marBottom w:val="0"/>
      <w:divBdr>
        <w:top w:val="none" w:sz="0" w:space="0" w:color="auto"/>
        <w:left w:val="none" w:sz="0" w:space="0" w:color="auto"/>
        <w:bottom w:val="none" w:sz="0" w:space="0" w:color="auto"/>
        <w:right w:val="none" w:sz="0" w:space="0" w:color="auto"/>
      </w:divBdr>
    </w:div>
    <w:div w:id="1088037890">
      <w:bodyDiv w:val="1"/>
      <w:marLeft w:val="0"/>
      <w:marRight w:val="0"/>
      <w:marTop w:val="0"/>
      <w:marBottom w:val="0"/>
      <w:divBdr>
        <w:top w:val="none" w:sz="0" w:space="0" w:color="auto"/>
        <w:left w:val="none" w:sz="0" w:space="0" w:color="auto"/>
        <w:bottom w:val="none" w:sz="0" w:space="0" w:color="auto"/>
        <w:right w:val="none" w:sz="0" w:space="0" w:color="auto"/>
      </w:divBdr>
    </w:div>
    <w:div w:id="1089034773">
      <w:bodyDiv w:val="1"/>
      <w:marLeft w:val="0"/>
      <w:marRight w:val="0"/>
      <w:marTop w:val="0"/>
      <w:marBottom w:val="0"/>
      <w:divBdr>
        <w:top w:val="none" w:sz="0" w:space="0" w:color="auto"/>
        <w:left w:val="none" w:sz="0" w:space="0" w:color="auto"/>
        <w:bottom w:val="none" w:sz="0" w:space="0" w:color="auto"/>
        <w:right w:val="none" w:sz="0" w:space="0" w:color="auto"/>
      </w:divBdr>
    </w:div>
    <w:div w:id="1099177521">
      <w:bodyDiv w:val="1"/>
      <w:marLeft w:val="0"/>
      <w:marRight w:val="0"/>
      <w:marTop w:val="0"/>
      <w:marBottom w:val="0"/>
      <w:divBdr>
        <w:top w:val="none" w:sz="0" w:space="0" w:color="auto"/>
        <w:left w:val="none" w:sz="0" w:space="0" w:color="auto"/>
        <w:bottom w:val="none" w:sz="0" w:space="0" w:color="auto"/>
        <w:right w:val="none" w:sz="0" w:space="0" w:color="auto"/>
      </w:divBdr>
      <w:divsChild>
        <w:div w:id="1223559847">
          <w:marLeft w:val="0"/>
          <w:marRight w:val="0"/>
          <w:marTop w:val="0"/>
          <w:marBottom w:val="0"/>
          <w:divBdr>
            <w:top w:val="none" w:sz="0" w:space="0" w:color="auto"/>
            <w:left w:val="none" w:sz="0" w:space="0" w:color="auto"/>
            <w:bottom w:val="none" w:sz="0" w:space="0" w:color="auto"/>
            <w:right w:val="none" w:sz="0" w:space="0" w:color="auto"/>
          </w:divBdr>
          <w:divsChild>
            <w:div w:id="1175653022">
              <w:marLeft w:val="0"/>
              <w:marRight w:val="0"/>
              <w:marTop w:val="0"/>
              <w:marBottom w:val="0"/>
              <w:divBdr>
                <w:top w:val="none" w:sz="0" w:space="0" w:color="auto"/>
                <w:left w:val="none" w:sz="0" w:space="0" w:color="auto"/>
                <w:bottom w:val="none" w:sz="0" w:space="0" w:color="auto"/>
                <w:right w:val="none" w:sz="0" w:space="0" w:color="auto"/>
              </w:divBdr>
              <w:divsChild>
                <w:div w:id="1752578344">
                  <w:marLeft w:val="0"/>
                  <w:marRight w:val="0"/>
                  <w:marTop w:val="0"/>
                  <w:marBottom w:val="0"/>
                  <w:divBdr>
                    <w:top w:val="none" w:sz="0" w:space="0" w:color="auto"/>
                    <w:left w:val="none" w:sz="0" w:space="0" w:color="auto"/>
                    <w:bottom w:val="none" w:sz="0" w:space="0" w:color="auto"/>
                    <w:right w:val="none" w:sz="0" w:space="0" w:color="auto"/>
                  </w:divBdr>
                  <w:divsChild>
                    <w:div w:id="458498667">
                      <w:marLeft w:val="0"/>
                      <w:marRight w:val="0"/>
                      <w:marTop w:val="0"/>
                      <w:marBottom w:val="0"/>
                      <w:divBdr>
                        <w:top w:val="none" w:sz="0" w:space="0" w:color="auto"/>
                        <w:left w:val="none" w:sz="0" w:space="0" w:color="auto"/>
                        <w:bottom w:val="none" w:sz="0" w:space="0" w:color="auto"/>
                        <w:right w:val="none" w:sz="0" w:space="0" w:color="auto"/>
                      </w:divBdr>
                      <w:divsChild>
                        <w:div w:id="869269862">
                          <w:marLeft w:val="0"/>
                          <w:marRight w:val="0"/>
                          <w:marTop w:val="0"/>
                          <w:marBottom w:val="0"/>
                          <w:divBdr>
                            <w:top w:val="none" w:sz="0" w:space="0" w:color="auto"/>
                            <w:left w:val="none" w:sz="0" w:space="0" w:color="auto"/>
                            <w:bottom w:val="none" w:sz="0" w:space="0" w:color="auto"/>
                            <w:right w:val="none" w:sz="0" w:space="0" w:color="auto"/>
                          </w:divBdr>
                          <w:divsChild>
                            <w:div w:id="9213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13715">
      <w:bodyDiv w:val="1"/>
      <w:marLeft w:val="0"/>
      <w:marRight w:val="0"/>
      <w:marTop w:val="0"/>
      <w:marBottom w:val="0"/>
      <w:divBdr>
        <w:top w:val="none" w:sz="0" w:space="0" w:color="auto"/>
        <w:left w:val="none" w:sz="0" w:space="0" w:color="auto"/>
        <w:bottom w:val="none" w:sz="0" w:space="0" w:color="auto"/>
        <w:right w:val="none" w:sz="0" w:space="0" w:color="auto"/>
      </w:divBdr>
    </w:div>
    <w:div w:id="1114206701">
      <w:bodyDiv w:val="1"/>
      <w:marLeft w:val="0"/>
      <w:marRight w:val="0"/>
      <w:marTop w:val="0"/>
      <w:marBottom w:val="0"/>
      <w:divBdr>
        <w:top w:val="none" w:sz="0" w:space="0" w:color="auto"/>
        <w:left w:val="none" w:sz="0" w:space="0" w:color="auto"/>
        <w:bottom w:val="none" w:sz="0" w:space="0" w:color="auto"/>
        <w:right w:val="none" w:sz="0" w:space="0" w:color="auto"/>
      </w:divBdr>
    </w:div>
    <w:div w:id="1119029746">
      <w:bodyDiv w:val="1"/>
      <w:marLeft w:val="0"/>
      <w:marRight w:val="0"/>
      <w:marTop w:val="0"/>
      <w:marBottom w:val="0"/>
      <w:divBdr>
        <w:top w:val="none" w:sz="0" w:space="0" w:color="auto"/>
        <w:left w:val="none" w:sz="0" w:space="0" w:color="auto"/>
        <w:bottom w:val="none" w:sz="0" w:space="0" w:color="auto"/>
        <w:right w:val="none" w:sz="0" w:space="0" w:color="auto"/>
      </w:divBdr>
    </w:div>
    <w:div w:id="1122380555">
      <w:bodyDiv w:val="1"/>
      <w:marLeft w:val="0"/>
      <w:marRight w:val="0"/>
      <w:marTop w:val="0"/>
      <w:marBottom w:val="0"/>
      <w:divBdr>
        <w:top w:val="none" w:sz="0" w:space="0" w:color="auto"/>
        <w:left w:val="none" w:sz="0" w:space="0" w:color="auto"/>
        <w:bottom w:val="none" w:sz="0" w:space="0" w:color="auto"/>
        <w:right w:val="none" w:sz="0" w:space="0" w:color="auto"/>
      </w:divBdr>
    </w:div>
    <w:div w:id="1127892201">
      <w:bodyDiv w:val="1"/>
      <w:marLeft w:val="0"/>
      <w:marRight w:val="0"/>
      <w:marTop w:val="0"/>
      <w:marBottom w:val="0"/>
      <w:divBdr>
        <w:top w:val="none" w:sz="0" w:space="0" w:color="auto"/>
        <w:left w:val="none" w:sz="0" w:space="0" w:color="auto"/>
        <w:bottom w:val="none" w:sz="0" w:space="0" w:color="auto"/>
        <w:right w:val="none" w:sz="0" w:space="0" w:color="auto"/>
      </w:divBdr>
    </w:div>
    <w:div w:id="1136072210">
      <w:bodyDiv w:val="1"/>
      <w:marLeft w:val="0"/>
      <w:marRight w:val="0"/>
      <w:marTop w:val="0"/>
      <w:marBottom w:val="0"/>
      <w:divBdr>
        <w:top w:val="none" w:sz="0" w:space="0" w:color="auto"/>
        <w:left w:val="none" w:sz="0" w:space="0" w:color="auto"/>
        <w:bottom w:val="none" w:sz="0" w:space="0" w:color="auto"/>
        <w:right w:val="none" w:sz="0" w:space="0" w:color="auto"/>
      </w:divBdr>
    </w:div>
    <w:div w:id="1139226358">
      <w:bodyDiv w:val="1"/>
      <w:marLeft w:val="0"/>
      <w:marRight w:val="0"/>
      <w:marTop w:val="0"/>
      <w:marBottom w:val="0"/>
      <w:divBdr>
        <w:top w:val="none" w:sz="0" w:space="0" w:color="auto"/>
        <w:left w:val="none" w:sz="0" w:space="0" w:color="auto"/>
        <w:bottom w:val="none" w:sz="0" w:space="0" w:color="auto"/>
        <w:right w:val="none" w:sz="0" w:space="0" w:color="auto"/>
      </w:divBdr>
    </w:div>
    <w:div w:id="1146623835">
      <w:bodyDiv w:val="1"/>
      <w:marLeft w:val="0"/>
      <w:marRight w:val="0"/>
      <w:marTop w:val="0"/>
      <w:marBottom w:val="0"/>
      <w:divBdr>
        <w:top w:val="none" w:sz="0" w:space="0" w:color="auto"/>
        <w:left w:val="none" w:sz="0" w:space="0" w:color="auto"/>
        <w:bottom w:val="none" w:sz="0" w:space="0" w:color="auto"/>
        <w:right w:val="none" w:sz="0" w:space="0" w:color="auto"/>
      </w:divBdr>
    </w:div>
    <w:div w:id="1147864318">
      <w:bodyDiv w:val="1"/>
      <w:marLeft w:val="0"/>
      <w:marRight w:val="0"/>
      <w:marTop w:val="0"/>
      <w:marBottom w:val="0"/>
      <w:divBdr>
        <w:top w:val="none" w:sz="0" w:space="0" w:color="auto"/>
        <w:left w:val="none" w:sz="0" w:space="0" w:color="auto"/>
        <w:bottom w:val="none" w:sz="0" w:space="0" w:color="auto"/>
        <w:right w:val="none" w:sz="0" w:space="0" w:color="auto"/>
      </w:divBdr>
    </w:div>
    <w:div w:id="1149323983">
      <w:bodyDiv w:val="1"/>
      <w:marLeft w:val="0"/>
      <w:marRight w:val="0"/>
      <w:marTop w:val="0"/>
      <w:marBottom w:val="0"/>
      <w:divBdr>
        <w:top w:val="none" w:sz="0" w:space="0" w:color="auto"/>
        <w:left w:val="none" w:sz="0" w:space="0" w:color="auto"/>
        <w:bottom w:val="none" w:sz="0" w:space="0" w:color="auto"/>
        <w:right w:val="none" w:sz="0" w:space="0" w:color="auto"/>
      </w:divBdr>
      <w:divsChild>
        <w:div w:id="607663046">
          <w:marLeft w:val="0"/>
          <w:marRight w:val="0"/>
          <w:marTop w:val="0"/>
          <w:marBottom w:val="0"/>
          <w:divBdr>
            <w:top w:val="none" w:sz="0" w:space="0" w:color="auto"/>
            <w:left w:val="none" w:sz="0" w:space="0" w:color="auto"/>
            <w:bottom w:val="none" w:sz="0" w:space="0" w:color="auto"/>
            <w:right w:val="none" w:sz="0" w:space="0" w:color="auto"/>
          </w:divBdr>
          <w:divsChild>
            <w:div w:id="1498376067">
              <w:marLeft w:val="0"/>
              <w:marRight w:val="0"/>
              <w:marTop w:val="0"/>
              <w:marBottom w:val="0"/>
              <w:divBdr>
                <w:top w:val="none" w:sz="0" w:space="0" w:color="auto"/>
                <w:left w:val="none" w:sz="0" w:space="0" w:color="auto"/>
                <w:bottom w:val="none" w:sz="0" w:space="0" w:color="auto"/>
                <w:right w:val="none" w:sz="0" w:space="0" w:color="auto"/>
              </w:divBdr>
              <w:divsChild>
                <w:div w:id="627442537">
                  <w:marLeft w:val="0"/>
                  <w:marRight w:val="0"/>
                  <w:marTop w:val="0"/>
                  <w:marBottom w:val="0"/>
                  <w:divBdr>
                    <w:top w:val="none" w:sz="0" w:space="0" w:color="auto"/>
                    <w:left w:val="none" w:sz="0" w:space="0" w:color="auto"/>
                    <w:bottom w:val="none" w:sz="0" w:space="0" w:color="auto"/>
                    <w:right w:val="none" w:sz="0" w:space="0" w:color="auto"/>
                  </w:divBdr>
                  <w:divsChild>
                    <w:div w:id="535461764">
                      <w:marLeft w:val="0"/>
                      <w:marRight w:val="0"/>
                      <w:marTop w:val="0"/>
                      <w:marBottom w:val="0"/>
                      <w:divBdr>
                        <w:top w:val="none" w:sz="0" w:space="0" w:color="auto"/>
                        <w:left w:val="none" w:sz="0" w:space="0" w:color="auto"/>
                        <w:bottom w:val="none" w:sz="0" w:space="0" w:color="auto"/>
                        <w:right w:val="none" w:sz="0" w:space="0" w:color="auto"/>
                      </w:divBdr>
                      <w:divsChild>
                        <w:div w:id="1583102734">
                          <w:marLeft w:val="0"/>
                          <w:marRight w:val="0"/>
                          <w:marTop w:val="0"/>
                          <w:marBottom w:val="0"/>
                          <w:divBdr>
                            <w:top w:val="none" w:sz="0" w:space="0" w:color="auto"/>
                            <w:left w:val="none" w:sz="0" w:space="0" w:color="auto"/>
                            <w:bottom w:val="none" w:sz="0" w:space="0" w:color="auto"/>
                            <w:right w:val="none" w:sz="0" w:space="0" w:color="auto"/>
                          </w:divBdr>
                          <w:divsChild>
                            <w:div w:id="20338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162962">
      <w:bodyDiv w:val="1"/>
      <w:marLeft w:val="0"/>
      <w:marRight w:val="0"/>
      <w:marTop w:val="0"/>
      <w:marBottom w:val="0"/>
      <w:divBdr>
        <w:top w:val="none" w:sz="0" w:space="0" w:color="auto"/>
        <w:left w:val="none" w:sz="0" w:space="0" w:color="auto"/>
        <w:bottom w:val="none" w:sz="0" w:space="0" w:color="auto"/>
        <w:right w:val="none" w:sz="0" w:space="0" w:color="auto"/>
      </w:divBdr>
    </w:div>
    <w:div w:id="1169325612">
      <w:bodyDiv w:val="1"/>
      <w:marLeft w:val="0"/>
      <w:marRight w:val="0"/>
      <w:marTop w:val="0"/>
      <w:marBottom w:val="0"/>
      <w:divBdr>
        <w:top w:val="none" w:sz="0" w:space="0" w:color="auto"/>
        <w:left w:val="none" w:sz="0" w:space="0" w:color="auto"/>
        <w:bottom w:val="none" w:sz="0" w:space="0" w:color="auto"/>
        <w:right w:val="none" w:sz="0" w:space="0" w:color="auto"/>
      </w:divBdr>
    </w:div>
    <w:div w:id="1169640253">
      <w:bodyDiv w:val="1"/>
      <w:marLeft w:val="0"/>
      <w:marRight w:val="0"/>
      <w:marTop w:val="0"/>
      <w:marBottom w:val="0"/>
      <w:divBdr>
        <w:top w:val="none" w:sz="0" w:space="0" w:color="auto"/>
        <w:left w:val="none" w:sz="0" w:space="0" w:color="auto"/>
        <w:bottom w:val="none" w:sz="0" w:space="0" w:color="auto"/>
        <w:right w:val="none" w:sz="0" w:space="0" w:color="auto"/>
      </w:divBdr>
    </w:div>
    <w:div w:id="1169759804">
      <w:bodyDiv w:val="1"/>
      <w:marLeft w:val="0"/>
      <w:marRight w:val="0"/>
      <w:marTop w:val="0"/>
      <w:marBottom w:val="0"/>
      <w:divBdr>
        <w:top w:val="none" w:sz="0" w:space="0" w:color="auto"/>
        <w:left w:val="none" w:sz="0" w:space="0" w:color="auto"/>
        <w:bottom w:val="none" w:sz="0" w:space="0" w:color="auto"/>
        <w:right w:val="none" w:sz="0" w:space="0" w:color="auto"/>
      </w:divBdr>
    </w:div>
    <w:div w:id="1177231037">
      <w:bodyDiv w:val="1"/>
      <w:marLeft w:val="0"/>
      <w:marRight w:val="0"/>
      <w:marTop w:val="0"/>
      <w:marBottom w:val="0"/>
      <w:divBdr>
        <w:top w:val="none" w:sz="0" w:space="0" w:color="auto"/>
        <w:left w:val="none" w:sz="0" w:space="0" w:color="auto"/>
        <w:bottom w:val="none" w:sz="0" w:space="0" w:color="auto"/>
        <w:right w:val="none" w:sz="0" w:space="0" w:color="auto"/>
      </w:divBdr>
    </w:div>
    <w:div w:id="1182358608">
      <w:bodyDiv w:val="1"/>
      <w:marLeft w:val="0"/>
      <w:marRight w:val="0"/>
      <w:marTop w:val="0"/>
      <w:marBottom w:val="0"/>
      <w:divBdr>
        <w:top w:val="none" w:sz="0" w:space="0" w:color="auto"/>
        <w:left w:val="none" w:sz="0" w:space="0" w:color="auto"/>
        <w:bottom w:val="none" w:sz="0" w:space="0" w:color="auto"/>
        <w:right w:val="none" w:sz="0" w:space="0" w:color="auto"/>
      </w:divBdr>
    </w:div>
    <w:div w:id="1182474917">
      <w:bodyDiv w:val="1"/>
      <w:marLeft w:val="0"/>
      <w:marRight w:val="0"/>
      <w:marTop w:val="0"/>
      <w:marBottom w:val="0"/>
      <w:divBdr>
        <w:top w:val="none" w:sz="0" w:space="0" w:color="auto"/>
        <w:left w:val="none" w:sz="0" w:space="0" w:color="auto"/>
        <w:bottom w:val="none" w:sz="0" w:space="0" w:color="auto"/>
        <w:right w:val="none" w:sz="0" w:space="0" w:color="auto"/>
      </w:divBdr>
    </w:div>
    <w:div w:id="1184905632">
      <w:bodyDiv w:val="1"/>
      <w:marLeft w:val="0"/>
      <w:marRight w:val="0"/>
      <w:marTop w:val="0"/>
      <w:marBottom w:val="0"/>
      <w:divBdr>
        <w:top w:val="none" w:sz="0" w:space="0" w:color="auto"/>
        <w:left w:val="none" w:sz="0" w:space="0" w:color="auto"/>
        <w:bottom w:val="none" w:sz="0" w:space="0" w:color="auto"/>
        <w:right w:val="none" w:sz="0" w:space="0" w:color="auto"/>
      </w:divBdr>
    </w:div>
    <w:div w:id="1186215977">
      <w:bodyDiv w:val="1"/>
      <w:marLeft w:val="0"/>
      <w:marRight w:val="0"/>
      <w:marTop w:val="0"/>
      <w:marBottom w:val="0"/>
      <w:divBdr>
        <w:top w:val="none" w:sz="0" w:space="0" w:color="auto"/>
        <w:left w:val="none" w:sz="0" w:space="0" w:color="auto"/>
        <w:bottom w:val="none" w:sz="0" w:space="0" w:color="auto"/>
        <w:right w:val="none" w:sz="0" w:space="0" w:color="auto"/>
      </w:divBdr>
    </w:div>
    <w:div w:id="1189097829">
      <w:bodyDiv w:val="1"/>
      <w:marLeft w:val="0"/>
      <w:marRight w:val="0"/>
      <w:marTop w:val="0"/>
      <w:marBottom w:val="0"/>
      <w:divBdr>
        <w:top w:val="none" w:sz="0" w:space="0" w:color="auto"/>
        <w:left w:val="none" w:sz="0" w:space="0" w:color="auto"/>
        <w:bottom w:val="none" w:sz="0" w:space="0" w:color="auto"/>
        <w:right w:val="none" w:sz="0" w:space="0" w:color="auto"/>
      </w:divBdr>
    </w:div>
    <w:div w:id="1189878141">
      <w:bodyDiv w:val="1"/>
      <w:marLeft w:val="0"/>
      <w:marRight w:val="0"/>
      <w:marTop w:val="0"/>
      <w:marBottom w:val="0"/>
      <w:divBdr>
        <w:top w:val="none" w:sz="0" w:space="0" w:color="auto"/>
        <w:left w:val="none" w:sz="0" w:space="0" w:color="auto"/>
        <w:bottom w:val="none" w:sz="0" w:space="0" w:color="auto"/>
        <w:right w:val="none" w:sz="0" w:space="0" w:color="auto"/>
      </w:divBdr>
    </w:div>
    <w:div w:id="1190335324">
      <w:bodyDiv w:val="1"/>
      <w:marLeft w:val="0"/>
      <w:marRight w:val="0"/>
      <w:marTop w:val="0"/>
      <w:marBottom w:val="0"/>
      <w:divBdr>
        <w:top w:val="none" w:sz="0" w:space="0" w:color="auto"/>
        <w:left w:val="none" w:sz="0" w:space="0" w:color="auto"/>
        <w:bottom w:val="none" w:sz="0" w:space="0" w:color="auto"/>
        <w:right w:val="none" w:sz="0" w:space="0" w:color="auto"/>
      </w:divBdr>
    </w:div>
    <w:div w:id="1193835566">
      <w:bodyDiv w:val="1"/>
      <w:marLeft w:val="0"/>
      <w:marRight w:val="0"/>
      <w:marTop w:val="0"/>
      <w:marBottom w:val="0"/>
      <w:divBdr>
        <w:top w:val="none" w:sz="0" w:space="0" w:color="auto"/>
        <w:left w:val="none" w:sz="0" w:space="0" w:color="auto"/>
        <w:bottom w:val="none" w:sz="0" w:space="0" w:color="auto"/>
        <w:right w:val="none" w:sz="0" w:space="0" w:color="auto"/>
      </w:divBdr>
    </w:div>
    <w:div w:id="1195004488">
      <w:bodyDiv w:val="1"/>
      <w:marLeft w:val="0"/>
      <w:marRight w:val="0"/>
      <w:marTop w:val="0"/>
      <w:marBottom w:val="0"/>
      <w:divBdr>
        <w:top w:val="none" w:sz="0" w:space="0" w:color="auto"/>
        <w:left w:val="none" w:sz="0" w:space="0" w:color="auto"/>
        <w:bottom w:val="none" w:sz="0" w:space="0" w:color="auto"/>
        <w:right w:val="none" w:sz="0" w:space="0" w:color="auto"/>
      </w:divBdr>
    </w:div>
    <w:div w:id="1196386656">
      <w:bodyDiv w:val="1"/>
      <w:marLeft w:val="0"/>
      <w:marRight w:val="0"/>
      <w:marTop w:val="0"/>
      <w:marBottom w:val="0"/>
      <w:divBdr>
        <w:top w:val="none" w:sz="0" w:space="0" w:color="auto"/>
        <w:left w:val="none" w:sz="0" w:space="0" w:color="auto"/>
        <w:bottom w:val="none" w:sz="0" w:space="0" w:color="auto"/>
        <w:right w:val="none" w:sz="0" w:space="0" w:color="auto"/>
      </w:divBdr>
    </w:div>
    <w:div w:id="1196890951">
      <w:bodyDiv w:val="1"/>
      <w:marLeft w:val="0"/>
      <w:marRight w:val="0"/>
      <w:marTop w:val="0"/>
      <w:marBottom w:val="0"/>
      <w:divBdr>
        <w:top w:val="none" w:sz="0" w:space="0" w:color="auto"/>
        <w:left w:val="none" w:sz="0" w:space="0" w:color="auto"/>
        <w:bottom w:val="none" w:sz="0" w:space="0" w:color="auto"/>
        <w:right w:val="none" w:sz="0" w:space="0" w:color="auto"/>
      </w:divBdr>
    </w:div>
    <w:div w:id="1198197687">
      <w:bodyDiv w:val="1"/>
      <w:marLeft w:val="0"/>
      <w:marRight w:val="0"/>
      <w:marTop w:val="0"/>
      <w:marBottom w:val="0"/>
      <w:divBdr>
        <w:top w:val="none" w:sz="0" w:space="0" w:color="auto"/>
        <w:left w:val="none" w:sz="0" w:space="0" w:color="auto"/>
        <w:bottom w:val="none" w:sz="0" w:space="0" w:color="auto"/>
        <w:right w:val="none" w:sz="0" w:space="0" w:color="auto"/>
      </w:divBdr>
    </w:div>
    <w:div w:id="1205868352">
      <w:bodyDiv w:val="1"/>
      <w:marLeft w:val="0"/>
      <w:marRight w:val="0"/>
      <w:marTop w:val="0"/>
      <w:marBottom w:val="0"/>
      <w:divBdr>
        <w:top w:val="none" w:sz="0" w:space="0" w:color="auto"/>
        <w:left w:val="none" w:sz="0" w:space="0" w:color="auto"/>
        <w:bottom w:val="none" w:sz="0" w:space="0" w:color="auto"/>
        <w:right w:val="none" w:sz="0" w:space="0" w:color="auto"/>
      </w:divBdr>
    </w:div>
    <w:div w:id="1206062288">
      <w:bodyDiv w:val="1"/>
      <w:marLeft w:val="0"/>
      <w:marRight w:val="0"/>
      <w:marTop w:val="0"/>
      <w:marBottom w:val="0"/>
      <w:divBdr>
        <w:top w:val="none" w:sz="0" w:space="0" w:color="auto"/>
        <w:left w:val="none" w:sz="0" w:space="0" w:color="auto"/>
        <w:bottom w:val="none" w:sz="0" w:space="0" w:color="auto"/>
        <w:right w:val="none" w:sz="0" w:space="0" w:color="auto"/>
      </w:divBdr>
    </w:div>
    <w:div w:id="1207718953">
      <w:bodyDiv w:val="1"/>
      <w:marLeft w:val="0"/>
      <w:marRight w:val="0"/>
      <w:marTop w:val="0"/>
      <w:marBottom w:val="0"/>
      <w:divBdr>
        <w:top w:val="none" w:sz="0" w:space="0" w:color="auto"/>
        <w:left w:val="none" w:sz="0" w:space="0" w:color="auto"/>
        <w:bottom w:val="none" w:sz="0" w:space="0" w:color="auto"/>
        <w:right w:val="none" w:sz="0" w:space="0" w:color="auto"/>
      </w:divBdr>
    </w:div>
    <w:div w:id="1208495015">
      <w:bodyDiv w:val="1"/>
      <w:marLeft w:val="0"/>
      <w:marRight w:val="0"/>
      <w:marTop w:val="0"/>
      <w:marBottom w:val="0"/>
      <w:divBdr>
        <w:top w:val="none" w:sz="0" w:space="0" w:color="auto"/>
        <w:left w:val="none" w:sz="0" w:space="0" w:color="auto"/>
        <w:bottom w:val="none" w:sz="0" w:space="0" w:color="auto"/>
        <w:right w:val="none" w:sz="0" w:space="0" w:color="auto"/>
      </w:divBdr>
    </w:div>
    <w:div w:id="1210342194">
      <w:bodyDiv w:val="1"/>
      <w:marLeft w:val="0"/>
      <w:marRight w:val="0"/>
      <w:marTop w:val="0"/>
      <w:marBottom w:val="0"/>
      <w:divBdr>
        <w:top w:val="none" w:sz="0" w:space="0" w:color="auto"/>
        <w:left w:val="none" w:sz="0" w:space="0" w:color="auto"/>
        <w:bottom w:val="none" w:sz="0" w:space="0" w:color="auto"/>
        <w:right w:val="none" w:sz="0" w:space="0" w:color="auto"/>
      </w:divBdr>
    </w:div>
    <w:div w:id="1211957265">
      <w:bodyDiv w:val="1"/>
      <w:marLeft w:val="0"/>
      <w:marRight w:val="0"/>
      <w:marTop w:val="0"/>
      <w:marBottom w:val="0"/>
      <w:divBdr>
        <w:top w:val="none" w:sz="0" w:space="0" w:color="auto"/>
        <w:left w:val="none" w:sz="0" w:space="0" w:color="auto"/>
        <w:bottom w:val="none" w:sz="0" w:space="0" w:color="auto"/>
        <w:right w:val="none" w:sz="0" w:space="0" w:color="auto"/>
      </w:divBdr>
    </w:div>
    <w:div w:id="1217543439">
      <w:bodyDiv w:val="1"/>
      <w:marLeft w:val="0"/>
      <w:marRight w:val="0"/>
      <w:marTop w:val="0"/>
      <w:marBottom w:val="0"/>
      <w:divBdr>
        <w:top w:val="none" w:sz="0" w:space="0" w:color="auto"/>
        <w:left w:val="none" w:sz="0" w:space="0" w:color="auto"/>
        <w:bottom w:val="none" w:sz="0" w:space="0" w:color="auto"/>
        <w:right w:val="none" w:sz="0" w:space="0" w:color="auto"/>
      </w:divBdr>
    </w:div>
    <w:div w:id="1220703513">
      <w:bodyDiv w:val="1"/>
      <w:marLeft w:val="0"/>
      <w:marRight w:val="0"/>
      <w:marTop w:val="0"/>
      <w:marBottom w:val="0"/>
      <w:divBdr>
        <w:top w:val="none" w:sz="0" w:space="0" w:color="auto"/>
        <w:left w:val="none" w:sz="0" w:space="0" w:color="auto"/>
        <w:bottom w:val="none" w:sz="0" w:space="0" w:color="auto"/>
        <w:right w:val="none" w:sz="0" w:space="0" w:color="auto"/>
      </w:divBdr>
    </w:div>
    <w:div w:id="1222984023">
      <w:bodyDiv w:val="1"/>
      <w:marLeft w:val="0"/>
      <w:marRight w:val="0"/>
      <w:marTop w:val="0"/>
      <w:marBottom w:val="0"/>
      <w:divBdr>
        <w:top w:val="none" w:sz="0" w:space="0" w:color="auto"/>
        <w:left w:val="none" w:sz="0" w:space="0" w:color="auto"/>
        <w:bottom w:val="none" w:sz="0" w:space="0" w:color="auto"/>
        <w:right w:val="none" w:sz="0" w:space="0" w:color="auto"/>
      </w:divBdr>
    </w:div>
    <w:div w:id="1225992359">
      <w:bodyDiv w:val="1"/>
      <w:marLeft w:val="0"/>
      <w:marRight w:val="0"/>
      <w:marTop w:val="0"/>
      <w:marBottom w:val="0"/>
      <w:divBdr>
        <w:top w:val="none" w:sz="0" w:space="0" w:color="auto"/>
        <w:left w:val="none" w:sz="0" w:space="0" w:color="auto"/>
        <w:bottom w:val="none" w:sz="0" w:space="0" w:color="auto"/>
        <w:right w:val="none" w:sz="0" w:space="0" w:color="auto"/>
      </w:divBdr>
    </w:div>
    <w:div w:id="1229611922">
      <w:bodyDiv w:val="1"/>
      <w:marLeft w:val="0"/>
      <w:marRight w:val="0"/>
      <w:marTop w:val="0"/>
      <w:marBottom w:val="0"/>
      <w:divBdr>
        <w:top w:val="none" w:sz="0" w:space="0" w:color="auto"/>
        <w:left w:val="none" w:sz="0" w:space="0" w:color="auto"/>
        <w:bottom w:val="none" w:sz="0" w:space="0" w:color="auto"/>
        <w:right w:val="none" w:sz="0" w:space="0" w:color="auto"/>
      </w:divBdr>
    </w:div>
    <w:div w:id="1231618088">
      <w:bodyDiv w:val="1"/>
      <w:marLeft w:val="0"/>
      <w:marRight w:val="0"/>
      <w:marTop w:val="0"/>
      <w:marBottom w:val="0"/>
      <w:divBdr>
        <w:top w:val="none" w:sz="0" w:space="0" w:color="auto"/>
        <w:left w:val="none" w:sz="0" w:space="0" w:color="auto"/>
        <w:bottom w:val="none" w:sz="0" w:space="0" w:color="auto"/>
        <w:right w:val="none" w:sz="0" w:space="0" w:color="auto"/>
      </w:divBdr>
    </w:div>
    <w:div w:id="1238397379">
      <w:bodyDiv w:val="1"/>
      <w:marLeft w:val="0"/>
      <w:marRight w:val="0"/>
      <w:marTop w:val="0"/>
      <w:marBottom w:val="0"/>
      <w:divBdr>
        <w:top w:val="none" w:sz="0" w:space="0" w:color="auto"/>
        <w:left w:val="none" w:sz="0" w:space="0" w:color="auto"/>
        <w:bottom w:val="none" w:sz="0" w:space="0" w:color="auto"/>
        <w:right w:val="none" w:sz="0" w:space="0" w:color="auto"/>
      </w:divBdr>
    </w:div>
    <w:div w:id="1241141056">
      <w:bodyDiv w:val="1"/>
      <w:marLeft w:val="0"/>
      <w:marRight w:val="0"/>
      <w:marTop w:val="0"/>
      <w:marBottom w:val="0"/>
      <w:divBdr>
        <w:top w:val="none" w:sz="0" w:space="0" w:color="auto"/>
        <w:left w:val="none" w:sz="0" w:space="0" w:color="auto"/>
        <w:bottom w:val="none" w:sz="0" w:space="0" w:color="auto"/>
        <w:right w:val="none" w:sz="0" w:space="0" w:color="auto"/>
      </w:divBdr>
    </w:div>
    <w:div w:id="1243563775">
      <w:bodyDiv w:val="1"/>
      <w:marLeft w:val="0"/>
      <w:marRight w:val="0"/>
      <w:marTop w:val="0"/>
      <w:marBottom w:val="0"/>
      <w:divBdr>
        <w:top w:val="none" w:sz="0" w:space="0" w:color="auto"/>
        <w:left w:val="none" w:sz="0" w:space="0" w:color="auto"/>
        <w:bottom w:val="none" w:sz="0" w:space="0" w:color="auto"/>
        <w:right w:val="none" w:sz="0" w:space="0" w:color="auto"/>
      </w:divBdr>
    </w:div>
    <w:div w:id="1244802474">
      <w:bodyDiv w:val="1"/>
      <w:marLeft w:val="0"/>
      <w:marRight w:val="0"/>
      <w:marTop w:val="0"/>
      <w:marBottom w:val="0"/>
      <w:divBdr>
        <w:top w:val="none" w:sz="0" w:space="0" w:color="auto"/>
        <w:left w:val="none" w:sz="0" w:space="0" w:color="auto"/>
        <w:bottom w:val="none" w:sz="0" w:space="0" w:color="auto"/>
        <w:right w:val="none" w:sz="0" w:space="0" w:color="auto"/>
      </w:divBdr>
    </w:div>
    <w:div w:id="1264607272">
      <w:bodyDiv w:val="1"/>
      <w:marLeft w:val="0"/>
      <w:marRight w:val="0"/>
      <w:marTop w:val="0"/>
      <w:marBottom w:val="0"/>
      <w:divBdr>
        <w:top w:val="none" w:sz="0" w:space="0" w:color="auto"/>
        <w:left w:val="none" w:sz="0" w:space="0" w:color="auto"/>
        <w:bottom w:val="none" w:sz="0" w:space="0" w:color="auto"/>
        <w:right w:val="none" w:sz="0" w:space="0" w:color="auto"/>
      </w:divBdr>
    </w:div>
    <w:div w:id="1267538644">
      <w:bodyDiv w:val="1"/>
      <w:marLeft w:val="0"/>
      <w:marRight w:val="0"/>
      <w:marTop w:val="0"/>
      <w:marBottom w:val="0"/>
      <w:divBdr>
        <w:top w:val="none" w:sz="0" w:space="0" w:color="auto"/>
        <w:left w:val="none" w:sz="0" w:space="0" w:color="auto"/>
        <w:bottom w:val="none" w:sz="0" w:space="0" w:color="auto"/>
        <w:right w:val="none" w:sz="0" w:space="0" w:color="auto"/>
      </w:divBdr>
    </w:div>
    <w:div w:id="1277904927">
      <w:bodyDiv w:val="1"/>
      <w:marLeft w:val="0"/>
      <w:marRight w:val="0"/>
      <w:marTop w:val="0"/>
      <w:marBottom w:val="0"/>
      <w:divBdr>
        <w:top w:val="none" w:sz="0" w:space="0" w:color="auto"/>
        <w:left w:val="none" w:sz="0" w:space="0" w:color="auto"/>
        <w:bottom w:val="none" w:sz="0" w:space="0" w:color="auto"/>
        <w:right w:val="none" w:sz="0" w:space="0" w:color="auto"/>
      </w:divBdr>
    </w:div>
    <w:div w:id="1279531879">
      <w:bodyDiv w:val="1"/>
      <w:marLeft w:val="0"/>
      <w:marRight w:val="0"/>
      <w:marTop w:val="0"/>
      <w:marBottom w:val="0"/>
      <w:divBdr>
        <w:top w:val="none" w:sz="0" w:space="0" w:color="auto"/>
        <w:left w:val="none" w:sz="0" w:space="0" w:color="auto"/>
        <w:bottom w:val="none" w:sz="0" w:space="0" w:color="auto"/>
        <w:right w:val="none" w:sz="0" w:space="0" w:color="auto"/>
      </w:divBdr>
    </w:div>
    <w:div w:id="1281913991">
      <w:bodyDiv w:val="1"/>
      <w:marLeft w:val="0"/>
      <w:marRight w:val="0"/>
      <w:marTop w:val="0"/>
      <w:marBottom w:val="0"/>
      <w:divBdr>
        <w:top w:val="none" w:sz="0" w:space="0" w:color="auto"/>
        <w:left w:val="none" w:sz="0" w:space="0" w:color="auto"/>
        <w:bottom w:val="none" w:sz="0" w:space="0" w:color="auto"/>
        <w:right w:val="none" w:sz="0" w:space="0" w:color="auto"/>
      </w:divBdr>
    </w:div>
    <w:div w:id="1288049031">
      <w:bodyDiv w:val="1"/>
      <w:marLeft w:val="0"/>
      <w:marRight w:val="0"/>
      <w:marTop w:val="0"/>
      <w:marBottom w:val="0"/>
      <w:divBdr>
        <w:top w:val="none" w:sz="0" w:space="0" w:color="auto"/>
        <w:left w:val="none" w:sz="0" w:space="0" w:color="auto"/>
        <w:bottom w:val="none" w:sz="0" w:space="0" w:color="auto"/>
        <w:right w:val="none" w:sz="0" w:space="0" w:color="auto"/>
      </w:divBdr>
    </w:div>
    <w:div w:id="1292327396">
      <w:bodyDiv w:val="1"/>
      <w:marLeft w:val="0"/>
      <w:marRight w:val="0"/>
      <w:marTop w:val="0"/>
      <w:marBottom w:val="0"/>
      <w:divBdr>
        <w:top w:val="none" w:sz="0" w:space="0" w:color="auto"/>
        <w:left w:val="none" w:sz="0" w:space="0" w:color="auto"/>
        <w:bottom w:val="none" w:sz="0" w:space="0" w:color="auto"/>
        <w:right w:val="none" w:sz="0" w:space="0" w:color="auto"/>
      </w:divBdr>
    </w:div>
    <w:div w:id="1296520441">
      <w:bodyDiv w:val="1"/>
      <w:marLeft w:val="0"/>
      <w:marRight w:val="0"/>
      <w:marTop w:val="0"/>
      <w:marBottom w:val="0"/>
      <w:divBdr>
        <w:top w:val="none" w:sz="0" w:space="0" w:color="auto"/>
        <w:left w:val="none" w:sz="0" w:space="0" w:color="auto"/>
        <w:bottom w:val="none" w:sz="0" w:space="0" w:color="auto"/>
        <w:right w:val="none" w:sz="0" w:space="0" w:color="auto"/>
      </w:divBdr>
    </w:div>
    <w:div w:id="1299187144">
      <w:bodyDiv w:val="1"/>
      <w:marLeft w:val="0"/>
      <w:marRight w:val="0"/>
      <w:marTop w:val="0"/>
      <w:marBottom w:val="0"/>
      <w:divBdr>
        <w:top w:val="none" w:sz="0" w:space="0" w:color="auto"/>
        <w:left w:val="none" w:sz="0" w:space="0" w:color="auto"/>
        <w:bottom w:val="none" w:sz="0" w:space="0" w:color="auto"/>
        <w:right w:val="none" w:sz="0" w:space="0" w:color="auto"/>
      </w:divBdr>
    </w:div>
    <w:div w:id="1302544002">
      <w:bodyDiv w:val="1"/>
      <w:marLeft w:val="0"/>
      <w:marRight w:val="0"/>
      <w:marTop w:val="0"/>
      <w:marBottom w:val="0"/>
      <w:divBdr>
        <w:top w:val="none" w:sz="0" w:space="0" w:color="auto"/>
        <w:left w:val="none" w:sz="0" w:space="0" w:color="auto"/>
        <w:bottom w:val="none" w:sz="0" w:space="0" w:color="auto"/>
        <w:right w:val="none" w:sz="0" w:space="0" w:color="auto"/>
      </w:divBdr>
    </w:div>
    <w:div w:id="1309943579">
      <w:bodyDiv w:val="1"/>
      <w:marLeft w:val="0"/>
      <w:marRight w:val="0"/>
      <w:marTop w:val="0"/>
      <w:marBottom w:val="0"/>
      <w:divBdr>
        <w:top w:val="none" w:sz="0" w:space="0" w:color="auto"/>
        <w:left w:val="none" w:sz="0" w:space="0" w:color="auto"/>
        <w:bottom w:val="none" w:sz="0" w:space="0" w:color="auto"/>
        <w:right w:val="none" w:sz="0" w:space="0" w:color="auto"/>
      </w:divBdr>
    </w:div>
    <w:div w:id="1310986074">
      <w:bodyDiv w:val="1"/>
      <w:marLeft w:val="0"/>
      <w:marRight w:val="0"/>
      <w:marTop w:val="0"/>
      <w:marBottom w:val="0"/>
      <w:divBdr>
        <w:top w:val="none" w:sz="0" w:space="0" w:color="auto"/>
        <w:left w:val="none" w:sz="0" w:space="0" w:color="auto"/>
        <w:bottom w:val="none" w:sz="0" w:space="0" w:color="auto"/>
        <w:right w:val="none" w:sz="0" w:space="0" w:color="auto"/>
      </w:divBdr>
    </w:div>
    <w:div w:id="1311178886">
      <w:bodyDiv w:val="1"/>
      <w:marLeft w:val="0"/>
      <w:marRight w:val="0"/>
      <w:marTop w:val="0"/>
      <w:marBottom w:val="0"/>
      <w:divBdr>
        <w:top w:val="none" w:sz="0" w:space="0" w:color="auto"/>
        <w:left w:val="none" w:sz="0" w:space="0" w:color="auto"/>
        <w:bottom w:val="none" w:sz="0" w:space="0" w:color="auto"/>
        <w:right w:val="none" w:sz="0" w:space="0" w:color="auto"/>
      </w:divBdr>
    </w:div>
    <w:div w:id="1312828868">
      <w:bodyDiv w:val="1"/>
      <w:marLeft w:val="0"/>
      <w:marRight w:val="0"/>
      <w:marTop w:val="0"/>
      <w:marBottom w:val="0"/>
      <w:divBdr>
        <w:top w:val="none" w:sz="0" w:space="0" w:color="auto"/>
        <w:left w:val="none" w:sz="0" w:space="0" w:color="auto"/>
        <w:bottom w:val="none" w:sz="0" w:space="0" w:color="auto"/>
        <w:right w:val="none" w:sz="0" w:space="0" w:color="auto"/>
      </w:divBdr>
    </w:div>
    <w:div w:id="1316060372">
      <w:bodyDiv w:val="1"/>
      <w:marLeft w:val="0"/>
      <w:marRight w:val="0"/>
      <w:marTop w:val="0"/>
      <w:marBottom w:val="0"/>
      <w:divBdr>
        <w:top w:val="none" w:sz="0" w:space="0" w:color="auto"/>
        <w:left w:val="none" w:sz="0" w:space="0" w:color="auto"/>
        <w:bottom w:val="none" w:sz="0" w:space="0" w:color="auto"/>
        <w:right w:val="none" w:sz="0" w:space="0" w:color="auto"/>
      </w:divBdr>
    </w:div>
    <w:div w:id="1316179283">
      <w:bodyDiv w:val="1"/>
      <w:marLeft w:val="0"/>
      <w:marRight w:val="0"/>
      <w:marTop w:val="0"/>
      <w:marBottom w:val="0"/>
      <w:divBdr>
        <w:top w:val="none" w:sz="0" w:space="0" w:color="auto"/>
        <w:left w:val="none" w:sz="0" w:space="0" w:color="auto"/>
        <w:bottom w:val="none" w:sz="0" w:space="0" w:color="auto"/>
        <w:right w:val="none" w:sz="0" w:space="0" w:color="auto"/>
      </w:divBdr>
    </w:div>
    <w:div w:id="1319505415">
      <w:bodyDiv w:val="1"/>
      <w:marLeft w:val="0"/>
      <w:marRight w:val="0"/>
      <w:marTop w:val="0"/>
      <w:marBottom w:val="0"/>
      <w:divBdr>
        <w:top w:val="none" w:sz="0" w:space="0" w:color="auto"/>
        <w:left w:val="none" w:sz="0" w:space="0" w:color="auto"/>
        <w:bottom w:val="none" w:sz="0" w:space="0" w:color="auto"/>
        <w:right w:val="none" w:sz="0" w:space="0" w:color="auto"/>
      </w:divBdr>
    </w:div>
    <w:div w:id="1339697999">
      <w:bodyDiv w:val="1"/>
      <w:marLeft w:val="0"/>
      <w:marRight w:val="0"/>
      <w:marTop w:val="0"/>
      <w:marBottom w:val="0"/>
      <w:divBdr>
        <w:top w:val="none" w:sz="0" w:space="0" w:color="auto"/>
        <w:left w:val="none" w:sz="0" w:space="0" w:color="auto"/>
        <w:bottom w:val="none" w:sz="0" w:space="0" w:color="auto"/>
        <w:right w:val="none" w:sz="0" w:space="0" w:color="auto"/>
      </w:divBdr>
    </w:div>
    <w:div w:id="1342002578">
      <w:bodyDiv w:val="1"/>
      <w:marLeft w:val="0"/>
      <w:marRight w:val="0"/>
      <w:marTop w:val="0"/>
      <w:marBottom w:val="0"/>
      <w:divBdr>
        <w:top w:val="none" w:sz="0" w:space="0" w:color="auto"/>
        <w:left w:val="none" w:sz="0" w:space="0" w:color="auto"/>
        <w:bottom w:val="none" w:sz="0" w:space="0" w:color="auto"/>
        <w:right w:val="none" w:sz="0" w:space="0" w:color="auto"/>
      </w:divBdr>
    </w:div>
    <w:div w:id="1345864672">
      <w:bodyDiv w:val="1"/>
      <w:marLeft w:val="0"/>
      <w:marRight w:val="0"/>
      <w:marTop w:val="0"/>
      <w:marBottom w:val="0"/>
      <w:divBdr>
        <w:top w:val="none" w:sz="0" w:space="0" w:color="auto"/>
        <w:left w:val="none" w:sz="0" w:space="0" w:color="auto"/>
        <w:bottom w:val="none" w:sz="0" w:space="0" w:color="auto"/>
        <w:right w:val="none" w:sz="0" w:space="0" w:color="auto"/>
      </w:divBdr>
    </w:div>
    <w:div w:id="1352947926">
      <w:bodyDiv w:val="1"/>
      <w:marLeft w:val="0"/>
      <w:marRight w:val="0"/>
      <w:marTop w:val="0"/>
      <w:marBottom w:val="0"/>
      <w:divBdr>
        <w:top w:val="none" w:sz="0" w:space="0" w:color="auto"/>
        <w:left w:val="none" w:sz="0" w:space="0" w:color="auto"/>
        <w:bottom w:val="none" w:sz="0" w:space="0" w:color="auto"/>
        <w:right w:val="none" w:sz="0" w:space="0" w:color="auto"/>
      </w:divBdr>
    </w:div>
    <w:div w:id="1357661158">
      <w:bodyDiv w:val="1"/>
      <w:marLeft w:val="0"/>
      <w:marRight w:val="0"/>
      <w:marTop w:val="0"/>
      <w:marBottom w:val="0"/>
      <w:divBdr>
        <w:top w:val="none" w:sz="0" w:space="0" w:color="auto"/>
        <w:left w:val="none" w:sz="0" w:space="0" w:color="auto"/>
        <w:bottom w:val="none" w:sz="0" w:space="0" w:color="auto"/>
        <w:right w:val="none" w:sz="0" w:space="0" w:color="auto"/>
      </w:divBdr>
    </w:div>
    <w:div w:id="1368749659">
      <w:bodyDiv w:val="1"/>
      <w:marLeft w:val="0"/>
      <w:marRight w:val="0"/>
      <w:marTop w:val="0"/>
      <w:marBottom w:val="0"/>
      <w:divBdr>
        <w:top w:val="none" w:sz="0" w:space="0" w:color="auto"/>
        <w:left w:val="none" w:sz="0" w:space="0" w:color="auto"/>
        <w:bottom w:val="none" w:sz="0" w:space="0" w:color="auto"/>
        <w:right w:val="none" w:sz="0" w:space="0" w:color="auto"/>
      </w:divBdr>
    </w:div>
    <w:div w:id="1369531542">
      <w:bodyDiv w:val="1"/>
      <w:marLeft w:val="0"/>
      <w:marRight w:val="0"/>
      <w:marTop w:val="0"/>
      <w:marBottom w:val="0"/>
      <w:divBdr>
        <w:top w:val="none" w:sz="0" w:space="0" w:color="auto"/>
        <w:left w:val="none" w:sz="0" w:space="0" w:color="auto"/>
        <w:bottom w:val="none" w:sz="0" w:space="0" w:color="auto"/>
        <w:right w:val="none" w:sz="0" w:space="0" w:color="auto"/>
      </w:divBdr>
    </w:div>
    <w:div w:id="1378427875">
      <w:bodyDiv w:val="1"/>
      <w:marLeft w:val="0"/>
      <w:marRight w:val="0"/>
      <w:marTop w:val="0"/>
      <w:marBottom w:val="0"/>
      <w:divBdr>
        <w:top w:val="none" w:sz="0" w:space="0" w:color="auto"/>
        <w:left w:val="none" w:sz="0" w:space="0" w:color="auto"/>
        <w:bottom w:val="none" w:sz="0" w:space="0" w:color="auto"/>
        <w:right w:val="none" w:sz="0" w:space="0" w:color="auto"/>
      </w:divBdr>
    </w:div>
    <w:div w:id="1383022330">
      <w:bodyDiv w:val="1"/>
      <w:marLeft w:val="0"/>
      <w:marRight w:val="0"/>
      <w:marTop w:val="0"/>
      <w:marBottom w:val="0"/>
      <w:divBdr>
        <w:top w:val="none" w:sz="0" w:space="0" w:color="auto"/>
        <w:left w:val="none" w:sz="0" w:space="0" w:color="auto"/>
        <w:bottom w:val="none" w:sz="0" w:space="0" w:color="auto"/>
        <w:right w:val="none" w:sz="0" w:space="0" w:color="auto"/>
      </w:divBdr>
    </w:div>
    <w:div w:id="1385638392">
      <w:bodyDiv w:val="1"/>
      <w:marLeft w:val="0"/>
      <w:marRight w:val="0"/>
      <w:marTop w:val="0"/>
      <w:marBottom w:val="0"/>
      <w:divBdr>
        <w:top w:val="none" w:sz="0" w:space="0" w:color="auto"/>
        <w:left w:val="none" w:sz="0" w:space="0" w:color="auto"/>
        <w:bottom w:val="none" w:sz="0" w:space="0" w:color="auto"/>
        <w:right w:val="none" w:sz="0" w:space="0" w:color="auto"/>
      </w:divBdr>
    </w:div>
    <w:div w:id="1401292207">
      <w:bodyDiv w:val="1"/>
      <w:marLeft w:val="0"/>
      <w:marRight w:val="0"/>
      <w:marTop w:val="0"/>
      <w:marBottom w:val="0"/>
      <w:divBdr>
        <w:top w:val="none" w:sz="0" w:space="0" w:color="auto"/>
        <w:left w:val="none" w:sz="0" w:space="0" w:color="auto"/>
        <w:bottom w:val="none" w:sz="0" w:space="0" w:color="auto"/>
        <w:right w:val="none" w:sz="0" w:space="0" w:color="auto"/>
      </w:divBdr>
    </w:div>
    <w:div w:id="1407654388">
      <w:bodyDiv w:val="1"/>
      <w:marLeft w:val="0"/>
      <w:marRight w:val="0"/>
      <w:marTop w:val="0"/>
      <w:marBottom w:val="0"/>
      <w:divBdr>
        <w:top w:val="none" w:sz="0" w:space="0" w:color="auto"/>
        <w:left w:val="none" w:sz="0" w:space="0" w:color="auto"/>
        <w:bottom w:val="none" w:sz="0" w:space="0" w:color="auto"/>
        <w:right w:val="none" w:sz="0" w:space="0" w:color="auto"/>
      </w:divBdr>
    </w:div>
    <w:div w:id="1411732160">
      <w:bodyDiv w:val="1"/>
      <w:marLeft w:val="0"/>
      <w:marRight w:val="0"/>
      <w:marTop w:val="0"/>
      <w:marBottom w:val="0"/>
      <w:divBdr>
        <w:top w:val="none" w:sz="0" w:space="0" w:color="auto"/>
        <w:left w:val="none" w:sz="0" w:space="0" w:color="auto"/>
        <w:bottom w:val="none" w:sz="0" w:space="0" w:color="auto"/>
        <w:right w:val="none" w:sz="0" w:space="0" w:color="auto"/>
      </w:divBdr>
    </w:div>
    <w:div w:id="1416128853">
      <w:bodyDiv w:val="1"/>
      <w:marLeft w:val="0"/>
      <w:marRight w:val="0"/>
      <w:marTop w:val="0"/>
      <w:marBottom w:val="0"/>
      <w:divBdr>
        <w:top w:val="none" w:sz="0" w:space="0" w:color="auto"/>
        <w:left w:val="none" w:sz="0" w:space="0" w:color="auto"/>
        <w:bottom w:val="none" w:sz="0" w:space="0" w:color="auto"/>
        <w:right w:val="none" w:sz="0" w:space="0" w:color="auto"/>
      </w:divBdr>
    </w:div>
    <w:div w:id="1417555551">
      <w:bodyDiv w:val="1"/>
      <w:marLeft w:val="0"/>
      <w:marRight w:val="0"/>
      <w:marTop w:val="0"/>
      <w:marBottom w:val="0"/>
      <w:divBdr>
        <w:top w:val="none" w:sz="0" w:space="0" w:color="auto"/>
        <w:left w:val="none" w:sz="0" w:space="0" w:color="auto"/>
        <w:bottom w:val="none" w:sz="0" w:space="0" w:color="auto"/>
        <w:right w:val="none" w:sz="0" w:space="0" w:color="auto"/>
      </w:divBdr>
    </w:div>
    <w:div w:id="1419059684">
      <w:bodyDiv w:val="1"/>
      <w:marLeft w:val="0"/>
      <w:marRight w:val="0"/>
      <w:marTop w:val="0"/>
      <w:marBottom w:val="0"/>
      <w:divBdr>
        <w:top w:val="none" w:sz="0" w:space="0" w:color="auto"/>
        <w:left w:val="none" w:sz="0" w:space="0" w:color="auto"/>
        <w:bottom w:val="none" w:sz="0" w:space="0" w:color="auto"/>
        <w:right w:val="none" w:sz="0" w:space="0" w:color="auto"/>
      </w:divBdr>
    </w:div>
    <w:div w:id="1421755996">
      <w:bodyDiv w:val="1"/>
      <w:marLeft w:val="0"/>
      <w:marRight w:val="0"/>
      <w:marTop w:val="0"/>
      <w:marBottom w:val="0"/>
      <w:divBdr>
        <w:top w:val="none" w:sz="0" w:space="0" w:color="auto"/>
        <w:left w:val="none" w:sz="0" w:space="0" w:color="auto"/>
        <w:bottom w:val="none" w:sz="0" w:space="0" w:color="auto"/>
        <w:right w:val="none" w:sz="0" w:space="0" w:color="auto"/>
      </w:divBdr>
    </w:div>
    <w:div w:id="1423574995">
      <w:bodyDiv w:val="1"/>
      <w:marLeft w:val="0"/>
      <w:marRight w:val="0"/>
      <w:marTop w:val="0"/>
      <w:marBottom w:val="0"/>
      <w:divBdr>
        <w:top w:val="none" w:sz="0" w:space="0" w:color="auto"/>
        <w:left w:val="none" w:sz="0" w:space="0" w:color="auto"/>
        <w:bottom w:val="none" w:sz="0" w:space="0" w:color="auto"/>
        <w:right w:val="none" w:sz="0" w:space="0" w:color="auto"/>
      </w:divBdr>
    </w:div>
    <w:div w:id="1425567647">
      <w:bodyDiv w:val="1"/>
      <w:marLeft w:val="0"/>
      <w:marRight w:val="0"/>
      <w:marTop w:val="0"/>
      <w:marBottom w:val="0"/>
      <w:divBdr>
        <w:top w:val="none" w:sz="0" w:space="0" w:color="auto"/>
        <w:left w:val="none" w:sz="0" w:space="0" w:color="auto"/>
        <w:bottom w:val="none" w:sz="0" w:space="0" w:color="auto"/>
        <w:right w:val="none" w:sz="0" w:space="0" w:color="auto"/>
      </w:divBdr>
    </w:div>
    <w:div w:id="1426078580">
      <w:bodyDiv w:val="1"/>
      <w:marLeft w:val="0"/>
      <w:marRight w:val="0"/>
      <w:marTop w:val="0"/>
      <w:marBottom w:val="0"/>
      <w:divBdr>
        <w:top w:val="none" w:sz="0" w:space="0" w:color="auto"/>
        <w:left w:val="none" w:sz="0" w:space="0" w:color="auto"/>
        <w:bottom w:val="none" w:sz="0" w:space="0" w:color="auto"/>
        <w:right w:val="none" w:sz="0" w:space="0" w:color="auto"/>
      </w:divBdr>
    </w:div>
    <w:div w:id="1428236314">
      <w:bodyDiv w:val="1"/>
      <w:marLeft w:val="0"/>
      <w:marRight w:val="0"/>
      <w:marTop w:val="0"/>
      <w:marBottom w:val="0"/>
      <w:divBdr>
        <w:top w:val="none" w:sz="0" w:space="0" w:color="auto"/>
        <w:left w:val="none" w:sz="0" w:space="0" w:color="auto"/>
        <w:bottom w:val="none" w:sz="0" w:space="0" w:color="auto"/>
        <w:right w:val="none" w:sz="0" w:space="0" w:color="auto"/>
      </w:divBdr>
    </w:div>
    <w:div w:id="1433668355">
      <w:bodyDiv w:val="1"/>
      <w:marLeft w:val="0"/>
      <w:marRight w:val="0"/>
      <w:marTop w:val="0"/>
      <w:marBottom w:val="0"/>
      <w:divBdr>
        <w:top w:val="none" w:sz="0" w:space="0" w:color="auto"/>
        <w:left w:val="none" w:sz="0" w:space="0" w:color="auto"/>
        <w:bottom w:val="none" w:sz="0" w:space="0" w:color="auto"/>
        <w:right w:val="none" w:sz="0" w:space="0" w:color="auto"/>
      </w:divBdr>
    </w:div>
    <w:div w:id="1434741992">
      <w:bodyDiv w:val="1"/>
      <w:marLeft w:val="0"/>
      <w:marRight w:val="0"/>
      <w:marTop w:val="0"/>
      <w:marBottom w:val="0"/>
      <w:divBdr>
        <w:top w:val="none" w:sz="0" w:space="0" w:color="auto"/>
        <w:left w:val="none" w:sz="0" w:space="0" w:color="auto"/>
        <w:bottom w:val="none" w:sz="0" w:space="0" w:color="auto"/>
        <w:right w:val="none" w:sz="0" w:space="0" w:color="auto"/>
      </w:divBdr>
    </w:div>
    <w:div w:id="1436830606">
      <w:bodyDiv w:val="1"/>
      <w:marLeft w:val="0"/>
      <w:marRight w:val="0"/>
      <w:marTop w:val="0"/>
      <w:marBottom w:val="0"/>
      <w:divBdr>
        <w:top w:val="none" w:sz="0" w:space="0" w:color="auto"/>
        <w:left w:val="none" w:sz="0" w:space="0" w:color="auto"/>
        <w:bottom w:val="none" w:sz="0" w:space="0" w:color="auto"/>
        <w:right w:val="none" w:sz="0" w:space="0" w:color="auto"/>
      </w:divBdr>
    </w:div>
    <w:div w:id="1436903435">
      <w:bodyDiv w:val="1"/>
      <w:marLeft w:val="0"/>
      <w:marRight w:val="0"/>
      <w:marTop w:val="0"/>
      <w:marBottom w:val="0"/>
      <w:divBdr>
        <w:top w:val="none" w:sz="0" w:space="0" w:color="auto"/>
        <w:left w:val="none" w:sz="0" w:space="0" w:color="auto"/>
        <w:bottom w:val="none" w:sz="0" w:space="0" w:color="auto"/>
        <w:right w:val="none" w:sz="0" w:space="0" w:color="auto"/>
      </w:divBdr>
    </w:div>
    <w:div w:id="1438064524">
      <w:bodyDiv w:val="1"/>
      <w:marLeft w:val="0"/>
      <w:marRight w:val="0"/>
      <w:marTop w:val="0"/>
      <w:marBottom w:val="0"/>
      <w:divBdr>
        <w:top w:val="none" w:sz="0" w:space="0" w:color="auto"/>
        <w:left w:val="none" w:sz="0" w:space="0" w:color="auto"/>
        <w:bottom w:val="none" w:sz="0" w:space="0" w:color="auto"/>
        <w:right w:val="none" w:sz="0" w:space="0" w:color="auto"/>
      </w:divBdr>
    </w:div>
    <w:div w:id="1438254426">
      <w:bodyDiv w:val="1"/>
      <w:marLeft w:val="0"/>
      <w:marRight w:val="0"/>
      <w:marTop w:val="0"/>
      <w:marBottom w:val="0"/>
      <w:divBdr>
        <w:top w:val="none" w:sz="0" w:space="0" w:color="auto"/>
        <w:left w:val="none" w:sz="0" w:space="0" w:color="auto"/>
        <w:bottom w:val="none" w:sz="0" w:space="0" w:color="auto"/>
        <w:right w:val="none" w:sz="0" w:space="0" w:color="auto"/>
      </w:divBdr>
    </w:div>
    <w:div w:id="1438479739">
      <w:bodyDiv w:val="1"/>
      <w:marLeft w:val="0"/>
      <w:marRight w:val="0"/>
      <w:marTop w:val="0"/>
      <w:marBottom w:val="0"/>
      <w:divBdr>
        <w:top w:val="none" w:sz="0" w:space="0" w:color="auto"/>
        <w:left w:val="none" w:sz="0" w:space="0" w:color="auto"/>
        <w:bottom w:val="none" w:sz="0" w:space="0" w:color="auto"/>
        <w:right w:val="none" w:sz="0" w:space="0" w:color="auto"/>
      </w:divBdr>
    </w:div>
    <w:div w:id="1442144562">
      <w:bodyDiv w:val="1"/>
      <w:marLeft w:val="0"/>
      <w:marRight w:val="0"/>
      <w:marTop w:val="0"/>
      <w:marBottom w:val="0"/>
      <w:divBdr>
        <w:top w:val="none" w:sz="0" w:space="0" w:color="auto"/>
        <w:left w:val="none" w:sz="0" w:space="0" w:color="auto"/>
        <w:bottom w:val="none" w:sz="0" w:space="0" w:color="auto"/>
        <w:right w:val="none" w:sz="0" w:space="0" w:color="auto"/>
      </w:divBdr>
    </w:div>
    <w:div w:id="1443381465">
      <w:bodyDiv w:val="1"/>
      <w:marLeft w:val="0"/>
      <w:marRight w:val="0"/>
      <w:marTop w:val="0"/>
      <w:marBottom w:val="0"/>
      <w:divBdr>
        <w:top w:val="none" w:sz="0" w:space="0" w:color="auto"/>
        <w:left w:val="none" w:sz="0" w:space="0" w:color="auto"/>
        <w:bottom w:val="none" w:sz="0" w:space="0" w:color="auto"/>
        <w:right w:val="none" w:sz="0" w:space="0" w:color="auto"/>
      </w:divBdr>
    </w:div>
    <w:div w:id="1448624514">
      <w:bodyDiv w:val="1"/>
      <w:marLeft w:val="0"/>
      <w:marRight w:val="0"/>
      <w:marTop w:val="0"/>
      <w:marBottom w:val="0"/>
      <w:divBdr>
        <w:top w:val="none" w:sz="0" w:space="0" w:color="auto"/>
        <w:left w:val="none" w:sz="0" w:space="0" w:color="auto"/>
        <w:bottom w:val="none" w:sz="0" w:space="0" w:color="auto"/>
        <w:right w:val="none" w:sz="0" w:space="0" w:color="auto"/>
      </w:divBdr>
    </w:div>
    <w:div w:id="1454207261">
      <w:bodyDiv w:val="1"/>
      <w:marLeft w:val="0"/>
      <w:marRight w:val="0"/>
      <w:marTop w:val="0"/>
      <w:marBottom w:val="0"/>
      <w:divBdr>
        <w:top w:val="none" w:sz="0" w:space="0" w:color="auto"/>
        <w:left w:val="none" w:sz="0" w:space="0" w:color="auto"/>
        <w:bottom w:val="none" w:sz="0" w:space="0" w:color="auto"/>
        <w:right w:val="none" w:sz="0" w:space="0" w:color="auto"/>
      </w:divBdr>
    </w:div>
    <w:div w:id="1460609310">
      <w:bodyDiv w:val="1"/>
      <w:marLeft w:val="0"/>
      <w:marRight w:val="0"/>
      <w:marTop w:val="0"/>
      <w:marBottom w:val="0"/>
      <w:divBdr>
        <w:top w:val="none" w:sz="0" w:space="0" w:color="auto"/>
        <w:left w:val="none" w:sz="0" w:space="0" w:color="auto"/>
        <w:bottom w:val="none" w:sz="0" w:space="0" w:color="auto"/>
        <w:right w:val="none" w:sz="0" w:space="0" w:color="auto"/>
      </w:divBdr>
    </w:div>
    <w:div w:id="1461923840">
      <w:bodyDiv w:val="1"/>
      <w:marLeft w:val="0"/>
      <w:marRight w:val="0"/>
      <w:marTop w:val="0"/>
      <w:marBottom w:val="0"/>
      <w:divBdr>
        <w:top w:val="none" w:sz="0" w:space="0" w:color="auto"/>
        <w:left w:val="none" w:sz="0" w:space="0" w:color="auto"/>
        <w:bottom w:val="none" w:sz="0" w:space="0" w:color="auto"/>
        <w:right w:val="none" w:sz="0" w:space="0" w:color="auto"/>
      </w:divBdr>
    </w:div>
    <w:div w:id="1463111324">
      <w:bodyDiv w:val="1"/>
      <w:marLeft w:val="0"/>
      <w:marRight w:val="0"/>
      <w:marTop w:val="0"/>
      <w:marBottom w:val="0"/>
      <w:divBdr>
        <w:top w:val="none" w:sz="0" w:space="0" w:color="auto"/>
        <w:left w:val="none" w:sz="0" w:space="0" w:color="auto"/>
        <w:bottom w:val="none" w:sz="0" w:space="0" w:color="auto"/>
        <w:right w:val="none" w:sz="0" w:space="0" w:color="auto"/>
      </w:divBdr>
    </w:div>
    <w:div w:id="1464545914">
      <w:bodyDiv w:val="1"/>
      <w:marLeft w:val="0"/>
      <w:marRight w:val="0"/>
      <w:marTop w:val="0"/>
      <w:marBottom w:val="0"/>
      <w:divBdr>
        <w:top w:val="none" w:sz="0" w:space="0" w:color="auto"/>
        <w:left w:val="none" w:sz="0" w:space="0" w:color="auto"/>
        <w:bottom w:val="none" w:sz="0" w:space="0" w:color="auto"/>
        <w:right w:val="none" w:sz="0" w:space="0" w:color="auto"/>
      </w:divBdr>
    </w:div>
    <w:div w:id="1465468134">
      <w:bodyDiv w:val="1"/>
      <w:marLeft w:val="0"/>
      <w:marRight w:val="0"/>
      <w:marTop w:val="0"/>
      <w:marBottom w:val="0"/>
      <w:divBdr>
        <w:top w:val="none" w:sz="0" w:space="0" w:color="auto"/>
        <w:left w:val="none" w:sz="0" w:space="0" w:color="auto"/>
        <w:bottom w:val="none" w:sz="0" w:space="0" w:color="auto"/>
        <w:right w:val="none" w:sz="0" w:space="0" w:color="auto"/>
      </w:divBdr>
    </w:div>
    <w:div w:id="1465927135">
      <w:bodyDiv w:val="1"/>
      <w:marLeft w:val="0"/>
      <w:marRight w:val="0"/>
      <w:marTop w:val="0"/>
      <w:marBottom w:val="0"/>
      <w:divBdr>
        <w:top w:val="none" w:sz="0" w:space="0" w:color="auto"/>
        <w:left w:val="none" w:sz="0" w:space="0" w:color="auto"/>
        <w:bottom w:val="none" w:sz="0" w:space="0" w:color="auto"/>
        <w:right w:val="none" w:sz="0" w:space="0" w:color="auto"/>
      </w:divBdr>
    </w:div>
    <w:div w:id="1466661376">
      <w:bodyDiv w:val="1"/>
      <w:marLeft w:val="0"/>
      <w:marRight w:val="0"/>
      <w:marTop w:val="0"/>
      <w:marBottom w:val="0"/>
      <w:divBdr>
        <w:top w:val="none" w:sz="0" w:space="0" w:color="auto"/>
        <w:left w:val="none" w:sz="0" w:space="0" w:color="auto"/>
        <w:bottom w:val="none" w:sz="0" w:space="0" w:color="auto"/>
        <w:right w:val="none" w:sz="0" w:space="0" w:color="auto"/>
      </w:divBdr>
    </w:div>
    <w:div w:id="1474176583">
      <w:bodyDiv w:val="1"/>
      <w:marLeft w:val="0"/>
      <w:marRight w:val="0"/>
      <w:marTop w:val="0"/>
      <w:marBottom w:val="0"/>
      <w:divBdr>
        <w:top w:val="none" w:sz="0" w:space="0" w:color="auto"/>
        <w:left w:val="none" w:sz="0" w:space="0" w:color="auto"/>
        <w:bottom w:val="none" w:sz="0" w:space="0" w:color="auto"/>
        <w:right w:val="none" w:sz="0" w:space="0" w:color="auto"/>
      </w:divBdr>
    </w:div>
    <w:div w:id="1475105782">
      <w:bodyDiv w:val="1"/>
      <w:marLeft w:val="0"/>
      <w:marRight w:val="0"/>
      <w:marTop w:val="0"/>
      <w:marBottom w:val="0"/>
      <w:divBdr>
        <w:top w:val="none" w:sz="0" w:space="0" w:color="auto"/>
        <w:left w:val="none" w:sz="0" w:space="0" w:color="auto"/>
        <w:bottom w:val="none" w:sz="0" w:space="0" w:color="auto"/>
        <w:right w:val="none" w:sz="0" w:space="0" w:color="auto"/>
      </w:divBdr>
    </w:div>
    <w:div w:id="1482162504">
      <w:bodyDiv w:val="1"/>
      <w:marLeft w:val="0"/>
      <w:marRight w:val="0"/>
      <w:marTop w:val="0"/>
      <w:marBottom w:val="0"/>
      <w:divBdr>
        <w:top w:val="none" w:sz="0" w:space="0" w:color="auto"/>
        <w:left w:val="none" w:sz="0" w:space="0" w:color="auto"/>
        <w:bottom w:val="none" w:sz="0" w:space="0" w:color="auto"/>
        <w:right w:val="none" w:sz="0" w:space="0" w:color="auto"/>
      </w:divBdr>
    </w:div>
    <w:div w:id="1484859076">
      <w:bodyDiv w:val="1"/>
      <w:marLeft w:val="0"/>
      <w:marRight w:val="0"/>
      <w:marTop w:val="0"/>
      <w:marBottom w:val="0"/>
      <w:divBdr>
        <w:top w:val="none" w:sz="0" w:space="0" w:color="auto"/>
        <w:left w:val="none" w:sz="0" w:space="0" w:color="auto"/>
        <w:bottom w:val="none" w:sz="0" w:space="0" w:color="auto"/>
        <w:right w:val="none" w:sz="0" w:space="0" w:color="auto"/>
      </w:divBdr>
    </w:div>
    <w:div w:id="14899819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499537444">
      <w:bodyDiv w:val="1"/>
      <w:marLeft w:val="0"/>
      <w:marRight w:val="0"/>
      <w:marTop w:val="0"/>
      <w:marBottom w:val="0"/>
      <w:divBdr>
        <w:top w:val="none" w:sz="0" w:space="0" w:color="auto"/>
        <w:left w:val="none" w:sz="0" w:space="0" w:color="auto"/>
        <w:bottom w:val="none" w:sz="0" w:space="0" w:color="auto"/>
        <w:right w:val="none" w:sz="0" w:space="0" w:color="auto"/>
      </w:divBdr>
    </w:div>
    <w:div w:id="1503207097">
      <w:bodyDiv w:val="1"/>
      <w:marLeft w:val="0"/>
      <w:marRight w:val="0"/>
      <w:marTop w:val="0"/>
      <w:marBottom w:val="0"/>
      <w:divBdr>
        <w:top w:val="none" w:sz="0" w:space="0" w:color="auto"/>
        <w:left w:val="none" w:sz="0" w:space="0" w:color="auto"/>
        <w:bottom w:val="none" w:sz="0" w:space="0" w:color="auto"/>
        <w:right w:val="none" w:sz="0" w:space="0" w:color="auto"/>
      </w:divBdr>
    </w:div>
    <w:div w:id="1504397683">
      <w:bodyDiv w:val="1"/>
      <w:marLeft w:val="0"/>
      <w:marRight w:val="0"/>
      <w:marTop w:val="0"/>
      <w:marBottom w:val="0"/>
      <w:divBdr>
        <w:top w:val="none" w:sz="0" w:space="0" w:color="auto"/>
        <w:left w:val="none" w:sz="0" w:space="0" w:color="auto"/>
        <w:bottom w:val="none" w:sz="0" w:space="0" w:color="auto"/>
        <w:right w:val="none" w:sz="0" w:space="0" w:color="auto"/>
      </w:divBdr>
    </w:div>
    <w:div w:id="1508446064">
      <w:bodyDiv w:val="1"/>
      <w:marLeft w:val="0"/>
      <w:marRight w:val="0"/>
      <w:marTop w:val="0"/>
      <w:marBottom w:val="0"/>
      <w:divBdr>
        <w:top w:val="none" w:sz="0" w:space="0" w:color="auto"/>
        <w:left w:val="none" w:sz="0" w:space="0" w:color="auto"/>
        <w:bottom w:val="none" w:sz="0" w:space="0" w:color="auto"/>
        <w:right w:val="none" w:sz="0" w:space="0" w:color="auto"/>
      </w:divBdr>
    </w:div>
    <w:div w:id="1514106614">
      <w:bodyDiv w:val="1"/>
      <w:marLeft w:val="0"/>
      <w:marRight w:val="0"/>
      <w:marTop w:val="0"/>
      <w:marBottom w:val="0"/>
      <w:divBdr>
        <w:top w:val="none" w:sz="0" w:space="0" w:color="auto"/>
        <w:left w:val="none" w:sz="0" w:space="0" w:color="auto"/>
        <w:bottom w:val="none" w:sz="0" w:space="0" w:color="auto"/>
        <w:right w:val="none" w:sz="0" w:space="0" w:color="auto"/>
      </w:divBdr>
    </w:div>
    <w:div w:id="1515847776">
      <w:bodyDiv w:val="1"/>
      <w:marLeft w:val="0"/>
      <w:marRight w:val="0"/>
      <w:marTop w:val="0"/>
      <w:marBottom w:val="0"/>
      <w:divBdr>
        <w:top w:val="none" w:sz="0" w:space="0" w:color="auto"/>
        <w:left w:val="none" w:sz="0" w:space="0" w:color="auto"/>
        <w:bottom w:val="none" w:sz="0" w:space="0" w:color="auto"/>
        <w:right w:val="none" w:sz="0" w:space="0" w:color="auto"/>
      </w:divBdr>
    </w:div>
    <w:div w:id="1516112722">
      <w:bodyDiv w:val="1"/>
      <w:marLeft w:val="0"/>
      <w:marRight w:val="0"/>
      <w:marTop w:val="0"/>
      <w:marBottom w:val="0"/>
      <w:divBdr>
        <w:top w:val="none" w:sz="0" w:space="0" w:color="auto"/>
        <w:left w:val="none" w:sz="0" w:space="0" w:color="auto"/>
        <w:bottom w:val="none" w:sz="0" w:space="0" w:color="auto"/>
        <w:right w:val="none" w:sz="0" w:space="0" w:color="auto"/>
      </w:divBdr>
    </w:div>
    <w:div w:id="1516572377">
      <w:bodyDiv w:val="1"/>
      <w:marLeft w:val="0"/>
      <w:marRight w:val="0"/>
      <w:marTop w:val="0"/>
      <w:marBottom w:val="0"/>
      <w:divBdr>
        <w:top w:val="none" w:sz="0" w:space="0" w:color="auto"/>
        <w:left w:val="none" w:sz="0" w:space="0" w:color="auto"/>
        <w:bottom w:val="none" w:sz="0" w:space="0" w:color="auto"/>
        <w:right w:val="none" w:sz="0" w:space="0" w:color="auto"/>
      </w:divBdr>
    </w:div>
    <w:div w:id="1518931918">
      <w:bodyDiv w:val="1"/>
      <w:marLeft w:val="0"/>
      <w:marRight w:val="0"/>
      <w:marTop w:val="0"/>
      <w:marBottom w:val="0"/>
      <w:divBdr>
        <w:top w:val="none" w:sz="0" w:space="0" w:color="auto"/>
        <w:left w:val="none" w:sz="0" w:space="0" w:color="auto"/>
        <w:bottom w:val="none" w:sz="0" w:space="0" w:color="auto"/>
        <w:right w:val="none" w:sz="0" w:space="0" w:color="auto"/>
      </w:divBdr>
    </w:div>
    <w:div w:id="1521704519">
      <w:bodyDiv w:val="1"/>
      <w:marLeft w:val="0"/>
      <w:marRight w:val="0"/>
      <w:marTop w:val="0"/>
      <w:marBottom w:val="0"/>
      <w:divBdr>
        <w:top w:val="none" w:sz="0" w:space="0" w:color="auto"/>
        <w:left w:val="none" w:sz="0" w:space="0" w:color="auto"/>
        <w:bottom w:val="none" w:sz="0" w:space="0" w:color="auto"/>
        <w:right w:val="none" w:sz="0" w:space="0" w:color="auto"/>
      </w:divBdr>
    </w:div>
    <w:div w:id="1521890147">
      <w:bodyDiv w:val="1"/>
      <w:marLeft w:val="0"/>
      <w:marRight w:val="0"/>
      <w:marTop w:val="0"/>
      <w:marBottom w:val="0"/>
      <w:divBdr>
        <w:top w:val="none" w:sz="0" w:space="0" w:color="auto"/>
        <w:left w:val="none" w:sz="0" w:space="0" w:color="auto"/>
        <w:bottom w:val="none" w:sz="0" w:space="0" w:color="auto"/>
        <w:right w:val="none" w:sz="0" w:space="0" w:color="auto"/>
      </w:divBdr>
    </w:div>
    <w:div w:id="1525023354">
      <w:bodyDiv w:val="1"/>
      <w:marLeft w:val="0"/>
      <w:marRight w:val="0"/>
      <w:marTop w:val="0"/>
      <w:marBottom w:val="0"/>
      <w:divBdr>
        <w:top w:val="none" w:sz="0" w:space="0" w:color="auto"/>
        <w:left w:val="none" w:sz="0" w:space="0" w:color="auto"/>
        <w:bottom w:val="none" w:sz="0" w:space="0" w:color="auto"/>
        <w:right w:val="none" w:sz="0" w:space="0" w:color="auto"/>
      </w:divBdr>
    </w:div>
    <w:div w:id="1525434014">
      <w:bodyDiv w:val="1"/>
      <w:marLeft w:val="0"/>
      <w:marRight w:val="0"/>
      <w:marTop w:val="0"/>
      <w:marBottom w:val="0"/>
      <w:divBdr>
        <w:top w:val="none" w:sz="0" w:space="0" w:color="auto"/>
        <w:left w:val="none" w:sz="0" w:space="0" w:color="auto"/>
        <w:bottom w:val="none" w:sz="0" w:space="0" w:color="auto"/>
        <w:right w:val="none" w:sz="0" w:space="0" w:color="auto"/>
      </w:divBdr>
    </w:div>
    <w:div w:id="1529635496">
      <w:bodyDiv w:val="1"/>
      <w:marLeft w:val="0"/>
      <w:marRight w:val="0"/>
      <w:marTop w:val="0"/>
      <w:marBottom w:val="0"/>
      <w:divBdr>
        <w:top w:val="none" w:sz="0" w:space="0" w:color="auto"/>
        <w:left w:val="none" w:sz="0" w:space="0" w:color="auto"/>
        <w:bottom w:val="none" w:sz="0" w:space="0" w:color="auto"/>
        <w:right w:val="none" w:sz="0" w:space="0" w:color="auto"/>
      </w:divBdr>
    </w:div>
    <w:div w:id="1539658121">
      <w:bodyDiv w:val="1"/>
      <w:marLeft w:val="0"/>
      <w:marRight w:val="0"/>
      <w:marTop w:val="0"/>
      <w:marBottom w:val="0"/>
      <w:divBdr>
        <w:top w:val="none" w:sz="0" w:space="0" w:color="auto"/>
        <w:left w:val="none" w:sz="0" w:space="0" w:color="auto"/>
        <w:bottom w:val="none" w:sz="0" w:space="0" w:color="auto"/>
        <w:right w:val="none" w:sz="0" w:space="0" w:color="auto"/>
      </w:divBdr>
    </w:div>
    <w:div w:id="1543247386">
      <w:bodyDiv w:val="1"/>
      <w:marLeft w:val="0"/>
      <w:marRight w:val="0"/>
      <w:marTop w:val="0"/>
      <w:marBottom w:val="0"/>
      <w:divBdr>
        <w:top w:val="none" w:sz="0" w:space="0" w:color="auto"/>
        <w:left w:val="none" w:sz="0" w:space="0" w:color="auto"/>
        <w:bottom w:val="none" w:sz="0" w:space="0" w:color="auto"/>
        <w:right w:val="none" w:sz="0" w:space="0" w:color="auto"/>
      </w:divBdr>
    </w:div>
    <w:div w:id="1543857632">
      <w:bodyDiv w:val="1"/>
      <w:marLeft w:val="0"/>
      <w:marRight w:val="0"/>
      <w:marTop w:val="0"/>
      <w:marBottom w:val="0"/>
      <w:divBdr>
        <w:top w:val="none" w:sz="0" w:space="0" w:color="auto"/>
        <w:left w:val="none" w:sz="0" w:space="0" w:color="auto"/>
        <w:bottom w:val="none" w:sz="0" w:space="0" w:color="auto"/>
        <w:right w:val="none" w:sz="0" w:space="0" w:color="auto"/>
      </w:divBdr>
    </w:div>
    <w:div w:id="1545093800">
      <w:bodyDiv w:val="1"/>
      <w:marLeft w:val="0"/>
      <w:marRight w:val="0"/>
      <w:marTop w:val="0"/>
      <w:marBottom w:val="0"/>
      <w:divBdr>
        <w:top w:val="none" w:sz="0" w:space="0" w:color="auto"/>
        <w:left w:val="none" w:sz="0" w:space="0" w:color="auto"/>
        <w:bottom w:val="none" w:sz="0" w:space="0" w:color="auto"/>
        <w:right w:val="none" w:sz="0" w:space="0" w:color="auto"/>
      </w:divBdr>
    </w:div>
    <w:div w:id="1556432289">
      <w:bodyDiv w:val="1"/>
      <w:marLeft w:val="0"/>
      <w:marRight w:val="0"/>
      <w:marTop w:val="0"/>
      <w:marBottom w:val="0"/>
      <w:divBdr>
        <w:top w:val="none" w:sz="0" w:space="0" w:color="auto"/>
        <w:left w:val="none" w:sz="0" w:space="0" w:color="auto"/>
        <w:bottom w:val="none" w:sz="0" w:space="0" w:color="auto"/>
        <w:right w:val="none" w:sz="0" w:space="0" w:color="auto"/>
      </w:divBdr>
    </w:div>
    <w:div w:id="1572886234">
      <w:bodyDiv w:val="1"/>
      <w:marLeft w:val="0"/>
      <w:marRight w:val="0"/>
      <w:marTop w:val="0"/>
      <w:marBottom w:val="0"/>
      <w:divBdr>
        <w:top w:val="none" w:sz="0" w:space="0" w:color="auto"/>
        <w:left w:val="none" w:sz="0" w:space="0" w:color="auto"/>
        <w:bottom w:val="none" w:sz="0" w:space="0" w:color="auto"/>
        <w:right w:val="none" w:sz="0" w:space="0" w:color="auto"/>
      </w:divBdr>
    </w:div>
    <w:div w:id="1573420945">
      <w:bodyDiv w:val="1"/>
      <w:marLeft w:val="0"/>
      <w:marRight w:val="0"/>
      <w:marTop w:val="0"/>
      <w:marBottom w:val="0"/>
      <w:divBdr>
        <w:top w:val="none" w:sz="0" w:space="0" w:color="auto"/>
        <w:left w:val="none" w:sz="0" w:space="0" w:color="auto"/>
        <w:bottom w:val="none" w:sz="0" w:space="0" w:color="auto"/>
        <w:right w:val="none" w:sz="0" w:space="0" w:color="auto"/>
      </w:divBdr>
    </w:div>
    <w:div w:id="1574971487">
      <w:bodyDiv w:val="1"/>
      <w:marLeft w:val="0"/>
      <w:marRight w:val="0"/>
      <w:marTop w:val="0"/>
      <w:marBottom w:val="0"/>
      <w:divBdr>
        <w:top w:val="none" w:sz="0" w:space="0" w:color="auto"/>
        <w:left w:val="none" w:sz="0" w:space="0" w:color="auto"/>
        <w:bottom w:val="none" w:sz="0" w:space="0" w:color="auto"/>
        <w:right w:val="none" w:sz="0" w:space="0" w:color="auto"/>
      </w:divBdr>
    </w:div>
    <w:div w:id="1576284440">
      <w:bodyDiv w:val="1"/>
      <w:marLeft w:val="0"/>
      <w:marRight w:val="0"/>
      <w:marTop w:val="0"/>
      <w:marBottom w:val="0"/>
      <w:divBdr>
        <w:top w:val="none" w:sz="0" w:space="0" w:color="auto"/>
        <w:left w:val="none" w:sz="0" w:space="0" w:color="auto"/>
        <w:bottom w:val="none" w:sz="0" w:space="0" w:color="auto"/>
        <w:right w:val="none" w:sz="0" w:space="0" w:color="auto"/>
      </w:divBdr>
    </w:div>
    <w:div w:id="1580090425">
      <w:bodyDiv w:val="1"/>
      <w:marLeft w:val="0"/>
      <w:marRight w:val="0"/>
      <w:marTop w:val="0"/>
      <w:marBottom w:val="0"/>
      <w:divBdr>
        <w:top w:val="none" w:sz="0" w:space="0" w:color="auto"/>
        <w:left w:val="none" w:sz="0" w:space="0" w:color="auto"/>
        <w:bottom w:val="none" w:sz="0" w:space="0" w:color="auto"/>
        <w:right w:val="none" w:sz="0" w:space="0" w:color="auto"/>
      </w:divBdr>
    </w:div>
    <w:div w:id="1586456259">
      <w:bodyDiv w:val="1"/>
      <w:marLeft w:val="0"/>
      <w:marRight w:val="0"/>
      <w:marTop w:val="0"/>
      <w:marBottom w:val="0"/>
      <w:divBdr>
        <w:top w:val="none" w:sz="0" w:space="0" w:color="auto"/>
        <w:left w:val="none" w:sz="0" w:space="0" w:color="auto"/>
        <w:bottom w:val="none" w:sz="0" w:space="0" w:color="auto"/>
        <w:right w:val="none" w:sz="0" w:space="0" w:color="auto"/>
      </w:divBdr>
    </w:div>
    <w:div w:id="1590962771">
      <w:bodyDiv w:val="1"/>
      <w:marLeft w:val="0"/>
      <w:marRight w:val="0"/>
      <w:marTop w:val="0"/>
      <w:marBottom w:val="0"/>
      <w:divBdr>
        <w:top w:val="none" w:sz="0" w:space="0" w:color="auto"/>
        <w:left w:val="none" w:sz="0" w:space="0" w:color="auto"/>
        <w:bottom w:val="none" w:sz="0" w:space="0" w:color="auto"/>
        <w:right w:val="none" w:sz="0" w:space="0" w:color="auto"/>
      </w:divBdr>
    </w:div>
    <w:div w:id="1593926623">
      <w:bodyDiv w:val="1"/>
      <w:marLeft w:val="0"/>
      <w:marRight w:val="0"/>
      <w:marTop w:val="0"/>
      <w:marBottom w:val="0"/>
      <w:divBdr>
        <w:top w:val="none" w:sz="0" w:space="0" w:color="auto"/>
        <w:left w:val="none" w:sz="0" w:space="0" w:color="auto"/>
        <w:bottom w:val="none" w:sz="0" w:space="0" w:color="auto"/>
        <w:right w:val="none" w:sz="0" w:space="0" w:color="auto"/>
      </w:divBdr>
    </w:div>
    <w:div w:id="1596085313">
      <w:bodyDiv w:val="1"/>
      <w:marLeft w:val="0"/>
      <w:marRight w:val="0"/>
      <w:marTop w:val="0"/>
      <w:marBottom w:val="0"/>
      <w:divBdr>
        <w:top w:val="none" w:sz="0" w:space="0" w:color="auto"/>
        <w:left w:val="none" w:sz="0" w:space="0" w:color="auto"/>
        <w:bottom w:val="none" w:sz="0" w:space="0" w:color="auto"/>
        <w:right w:val="none" w:sz="0" w:space="0" w:color="auto"/>
      </w:divBdr>
    </w:div>
    <w:div w:id="1596984057">
      <w:bodyDiv w:val="1"/>
      <w:marLeft w:val="0"/>
      <w:marRight w:val="0"/>
      <w:marTop w:val="0"/>
      <w:marBottom w:val="0"/>
      <w:divBdr>
        <w:top w:val="none" w:sz="0" w:space="0" w:color="auto"/>
        <w:left w:val="none" w:sz="0" w:space="0" w:color="auto"/>
        <w:bottom w:val="none" w:sz="0" w:space="0" w:color="auto"/>
        <w:right w:val="none" w:sz="0" w:space="0" w:color="auto"/>
      </w:divBdr>
    </w:div>
    <w:div w:id="1598906172">
      <w:bodyDiv w:val="1"/>
      <w:marLeft w:val="0"/>
      <w:marRight w:val="0"/>
      <w:marTop w:val="0"/>
      <w:marBottom w:val="0"/>
      <w:divBdr>
        <w:top w:val="none" w:sz="0" w:space="0" w:color="auto"/>
        <w:left w:val="none" w:sz="0" w:space="0" w:color="auto"/>
        <w:bottom w:val="none" w:sz="0" w:space="0" w:color="auto"/>
        <w:right w:val="none" w:sz="0" w:space="0" w:color="auto"/>
      </w:divBdr>
    </w:div>
    <w:div w:id="1601378634">
      <w:bodyDiv w:val="1"/>
      <w:marLeft w:val="0"/>
      <w:marRight w:val="0"/>
      <w:marTop w:val="0"/>
      <w:marBottom w:val="0"/>
      <w:divBdr>
        <w:top w:val="none" w:sz="0" w:space="0" w:color="auto"/>
        <w:left w:val="none" w:sz="0" w:space="0" w:color="auto"/>
        <w:bottom w:val="none" w:sz="0" w:space="0" w:color="auto"/>
        <w:right w:val="none" w:sz="0" w:space="0" w:color="auto"/>
      </w:divBdr>
    </w:div>
    <w:div w:id="1602101498">
      <w:bodyDiv w:val="1"/>
      <w:marLeft w:val="0"/>
      <w:marRight w:val="0"/>
      <w:marTop w:val="0"/>
      <w:marBottom w:val="0"/>
      <w:divBdr>
        <w:top w:val="none" w:sz="0" w:space="0" w:color="auto"/>
        <w:left w:val="none" w:sz="0" w:space="0" w:color="auto"/>
        <w:bottom w:val="none" w:sz="0" w:space="0" w:color="auto"/>
        <w:right w:val="none" w:sz="0" w:space="0" w:color="auto"/>
      </w:divBdr>
    </w:div>
    <w:div w:id="1612125860">
      <w:bodyDiv w:val="1"/>
      <w:marLeft w:val="0"/>
      <w:marRight w:val="0"/>
      <w:marTop w:val="0"/>
      <w:marBottom w:val="0"/>
      <w:divBdr>
        <w:top w:val="none" w:sz="0" w:space="0" w:color="auto"/>
        <w:left w:val="none" w:sz="0" w:space="0" w:color="auto"/>
        <w:bottom w:val="none" w:sz="0" w:space="0" w:color="auto"/>
        <w:right w:val="none" w:sz="0" w:space="0" w:color="auto"/>
      </w:divBdr>
    </w:div>
    <w:div w:id="1614046447">
      <w:bodyDiv w:val="1"/>
      <w:marLeft w:val="0"/>
      <w:marRight w:val="0"/>
      <w:marTop w:val="0"/>
      <w:marBottom w:val="0"/>
      <w:divBdr>
        <w:top w:val="none" w:sz="0" w:space="0" w:color="auto"/>
        <w:left w:val="none" w:sz="0" w:space="0" w:color="auto"/>
        <w:bottom w:val="none" w:sz="0" w:space="0" w:color="auto"/>
        <w:right w:val="none" w:sz="0" w:space="0" w:color="auto"/>
      </w:divBdr>
    </w:div>
    <w:div w:id="1615790897">
      <w:bodyDiv w:val="1"/>
      <w:marLeft w:val="0"/>
      <w:marRight w:val="0"/>
      <w:marTop w:val="0"/>
      <w:marBottom w:val="0"/>
      <w:divBdr>
        <w:top w:val="none" w:sz="0" w:space="0" w:color="auto"/>
        <w:left w:val="none" w:sz="0" w:space="0" w:color="auto"/>
        <w:bottom w:val="none" w:sz="0" w:space="0" w:color="auto"/>
        <w:right w:val="none" w:sz="0" w:space="0" w:color="auto"/>
      </w:divBdr>
    </w:div>
    <w:div w:id="1622419992">
      <w:bodyDiv w:val="1"/>
      <w:marLeft w:val="0"/>
      <w:marRight w:val="0"/>
      <w:marTop w:val="0"/>
      <w:marBottom w:val="0"/>
      <w:divBdr>
        <w:top w:val="none" w:sz="0" w:space="0" w:color="auto"/>
        <w:left w:val="none" w:sz="0" w:space="0" w:color="auto"/>
        <w:bottom w:val="none" w:sz="0" w:space="0" w:color="auto"/>
        <w:right w:val="none" w:sz="0" w:space="0" w:color="auto"/>
      </w:divBdr>
    </w:div>
    <w:div w:id="1626424579">
      <w:bodyDiv w:val="1"/>
      <w:marLeft w:val="0"/>
      <w:marRight w:val="0"/>
      <w:marTop w:val="0"/>
      <w:marBottom w:val="0"/>
      <w:divBdr>
        <w:top w:val="none" w:sz="0" w:space="0" w:color="auto"/>
        <w:left w:val="none" w:sz="0" w:space="0" w:color="auto"/>
        <w:bottom w:val="none" w:sz="0" w:space="0" w:color="auto"/>
        <w:right w:val="none" w:sz="0" w:space="0" w:color="auto"/>
      </w:divBdr>
      <w:divsChild>
        <w:div w:id="1471559602">
          <w:marLeft w:val="0"/>
          <w:marRight w:val="0"/>
          <w:marTop w:val="0"/>
          <w:marBottom w:val="0"/>
          <w:divBdr>
            <w:top w:val="none" w:sz="0" w:space="0" w:color="auto"/>
            <w:left w:val="none" w:sz="0" w:space="0" w:color="auto"/>
            <w:bottom w:val="none" w:sz="0" w:space="0" w:color="auto"/>
            <w:right w:val="none" w:sz="0" w:space="0" w:color="auto"/>
          </w:divBdr>
          <w:divsChild>
            <w:div w:id="840703975">
              <w:marLeft w:val="0"/>
              <w:marRight w:val="0"/>
              <w:marTop w:val="0"/>
              <w:marBottom w:val="0"/>
              <w:divBdr>
                <w:top w:val="none" w:sz="0" w:space="0" w:color="auto"/>
                <w:left w:val="none" w:sz="0" w:space="0" w:color="auto"/>
                <w:bottom w:val="none" w:sz="0" w:space="0" w:color="auto"/>
                <w:right w:val="none" w:sz="0" w:space="0" w:color="auto"/>
              </w:divBdr>
            </w:div>
            <w:div w:id="39013872">
              <w:marLeft w:val="0"/>
              <w:marRight w:val="0"/>
              <w:marTop w:val="0"/>
              <w:marBottom w:val="0"/>
              <w:divBdr>
                <w:top w:val="none" w:sz="0" w:space="0" w:color="auto"/>
                <w:left w:val="none" w:sz="0" w:space="0" w:color="auto"/>
                <w:bottom w:val="none" w:sz="0" w:space="0" w:color="auto"/>
                <w:right w:val="none" w:sz="0" w:space="0" w:color="auto"/>
              </w:divBdr>
              <w:divsChild>
                <w:div w:id="80806462">
                  <w:marLeft w:val="0"/>
                  <w:marRight w:val="0"/>
                  <w:marTop w:val="0"/>
                  <w:marBottom w:val="0"/>
                  <w:divBdr>
                    <w:top w:val="none" w:sz="0" w:space="0" w:color="auto"/>
                    <w:left w:val="none" w:sz="0" w:space="0" w:color="auto"/>
                    <w:bottom w:val="none" w:sz="0" w:space="0" w:color="auto"/>
                    <w:right w:val="none" w:sz="0" w:space="0" w:color="auto"/>
                  </w:divBdr>
                  <w:divsChild>
                    <w:div w:id="17715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8786">
              <w:marLeft w:val="0"/>
              <w:marRight w:val="0"/>
              <w:marTop w:val="0"/>
              <w:marBottom w:val="0"/>
              <w:divBdr>
                <w:top w:val="none" w:sz="0" w:space="0" w:color="auto"/>
                <w:left w:val="none" w:sz="0" w:space="0" w:color="auto"/>
                <w:bottom w:val="none" w:sz="0" w:space="0" w:color="auto"/>
                <w:right w:val="none" w:sz="0" w:space="0" w:color="auto"/>
              </w:divBdr>
            </w:div>
          </w:divsChild>
        </w:div>
        <w:div w:id="1001852607">
          <w:marLeft w:val="0"/>
          <w:marRight w:val="0"/>
          <w:marTop w:val="0"/>
          <w:marBottom w:val="0"/>
          <w:divBdr>
            <w:top w:val="none" w:sz="0" w:space="0" w:color="auto"/>
            <w:left w:val="none" w:sz="0" w:space="0" w:color="auto"/>
            <w:bottom w:val="none" w:sz="0" w:space="0" w:color="auto"/>
            <w:right w:val="none" w:sz="0" w:space="0" w:color="auto"/>
          </w:divBdr>
          <w:divsChild>
            <w:div w:id="837039730">
              <w:marLeft w:val="0"/>
              <w:marRight w:val="0"/>
              <w:marTop w:val="0"/>
              <w:marBottom w:val="0"/>
              <w:divBdr>
                <w:top w:val="none" w:sz="0" w:space="0" w:color="auto"/>
                <w:left w:val="none" w:sz="0" w:space="0" w:color="auto"/>
                <w:bottom w:val="none" w:sz="0" w:space="0" w:color="auto"/>
                <w:right w:val="none" w:sz="0" w:space="0" w:color="auto"/>
              </w:divBdr>
            </w:div>
            <w:div w:id="2044397719">
              <w:marLeft w:val="0"/>
              <w:marRight w:val="0"/>
              <w:marTop w:val="0"/>
              <w:marBottom w:val="0"/>
              <w:divBdr>
                <w:top w:val="none" w:sz="0" w:space="0" w:color="auto"/>
                <w:left w:val="none" w:sz="0" w:space="0" w:color="auto"/>
                <w:bottom w:val="none" w:sz="0" w:space="0" w:color="auto"/>
                <w:right w:val="none" w:sz="0" w:space="0" w:color="auto"/>
              </w:divBdr>
              <w:divsChild>
                <w:div w:id="1948540671">
                  <w:marLeft w:val="0"/>
                  <w:marRight w:val="0"/>
                  <w:marTop w:val="0"/>
                  <w:marBottom w:val="0"/>
                  <w:divBdr>
                    <w:top w:val="none" w:sz="0" w:space="0" w:color="auto"/>
                    <w:left w:val="none" w:sz="0" w:space="0" w:color="auto"/>
                    <w:bottom w:val="none" w:sz="0" w:space="0" w:color="auto"/>
                    <w:right w:val="none" w:sz="0" w:space="0" w:color="auto"/>
                  </w:divBdr>
                  <w:divsChild>
                    <w:div w:id="9943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413">
              <w:marLeft w:val="0"/>
              <w:marRight w:val="0"/>
              <w:marTop w:val="0"/>
              <w:marBottom w:val="0"/>
              <w:divBdr>
                <w:top w:val="none" w:sz="0" w:space="0" w:color="auto"/>
                <w:left w:val="none" w:sz="0" w:space="0" w:color="auto"/>
                <w:bottom w:val="none" w:sz="0" w:space="0" w:color="auto"/>
                <w:right w:val="none" w:sz="0" w:space="0" w:color="auto"/>
              </w:divBdr>
            </w:div>
          </w:divsChild>
        </w:div>
        <w:div w:id="2056924094">
          <w:marLeft w:val="0"/>
          <w:marRight w:val="0"/>
          <w:marTop w:val="0"/>
          <w:marBottom w:val="0"/>
          <w:divBdr>
            <w:top w:val="none" w:sz="0" w:space="0" w:color="auto"/>
            <w:left w:val="none" w:sz="0" w:space="0" w:color="auto"/>
            <w:bottom w:val="none" w:sz="0" w:space="0" w:color="auto"/>
            <w:right w:val="none" w:sz="0" w:space="0" w:color="auto"/>
          </w:divBdr>
          <w:divsChild>
            <w:div w:id="1003241837">
              <w:marLeft w:val="0"/>
              <w:marRight w:val="0"/>
              <w:marTop w:val="0"/>
              <w:marBottom w:val="0"/>
              <w:divBdr>
                <w:top w:val="none" w:sz="0" w:space="0" w:color="auto"/>
                <w:left w:val="none" w:sz="0" w:space="0" w:color="auto"/>
                <w:bottom w:val="none" w:sz="0" w:space="0" w:color="auto"/>
                <w:right w:val="none" w:sz="0" w:space="0" w:color="auto"/>
              </w:divBdr>
            </w:div>
            <w:div w:id="2051614035">
              <w:marLeft w:val="0"/>
              <w:marRight w:val="0"/>
              <w:marTop w:val="0"/>
              <w:marBottom w:val="0"/>
              <w:divBdr>
                <w:top w:val="none" w:sz="0" w:space="0" w:color="auto"/>
                <w:left w:val="none" w:sz="0" w:space="0" w:color="auto"/>
                <w:bottom w:val="none" w:sz="0" w:space="0" w:color="auto"/>
                <w:right w:val="none" w:sz="0" w:space="0" w:color="auto"/>
              </w:divBdr>
              <w:divsChild>
                <w:div w:id="1697348663">
                  <w:marLeft w:val="0"/>
                  <w:marRight w:val="0"/>
                  <w:marTop w:val="0"/>
                  <w:marBottom w:val="0"/>
                  <w:divBdr>
                    <w:top w:val="none" w:sz="0" w:space="0" w:color="auto"/>
                    <w:left w:val="none" w:sz="0" w:space="0" w:color="auto"/>
                    <w:bottom w:val="none" w:sz="0" w:space="0" w:color="auto"/>
                    <w:right w:val="none" w:sz="0" w:space="0" w:color="auto"/>
                  </w:divBdr>
                  <w:divsChild>
                    <w:div w:id="2904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768">
              <w:marLeft w:val="0"/>
              <w:marRight w:val="0"/>
              <w:marTop w:val="0"/>
              <w:marBottom w:val="0"/>
              <w:divBdr>
                <w:top w:val="none" w:sz="0" w:space="0" w:color="auto"/>
                <w:left w:val="none" w:sz="0" w:space="0" w:color="auto"/>
                <w:bottom w:val="none" w:sz="0" w:space="0" w:color="auto"/>
                <w:right w:val="none" w:sz="0" w:space="0" w:color="auto"/>
              </w:divBdr>
            </w:div>
          </w:divsChild>
        </w:div>
        <w:div w:id="839782469">
          <w:marLeft w:val="0"/>
          <w:marRight w:val="0"/>
          <w:marTop w:val="0"/>
          <w:marBottom w:val="0"/>
          <w:divBdr>
            <w:top w:val="none" w:sz="0" w:space="0" w:color="auto"/>
            <w:left w:val="none" w:sz="0" w:space="0" w:color="auto"/>
            <w:bottom w:val="none" w:sz="0" w:space="0" w:color="auto"/>
            <w:right w:val="none" w:sz="0" w:space="0" w:color="auto"/>
          </w:divBdr>
          <w:divsChild>
            <w:div w:id="797528291">
              <w:marLeft w:val="0"/>
              <w:marRight w:val="0"/>
              <w:marTop w:val="0"/>
              <w:marBottom w:val="0"/>
              <w:divBdr>
                <w:top w:val="none" w:sz="0" w:space="0" w:color="auto"/>
                <w:left w:val="none" w:sz="0" w:space="0" w:color="auto"/>
                <w:bottom w:val="none" w:sz="0" w:space="0" w:color="auto"/>
                <w:right w:val="none" w:sz="0" w:space="0" w:color="auto"/>
              </w:divBdr>
            </w:div>
            <w:div w:id="332614649">
              <w:marLeft w:val="0"/>
              <w:marRight w:val="0"/>
              <w:marTop w:val="0"/>
              <w:marBottom w:val="0"/>
              <w:divBdr>
                <w:top w:val="none" w:sz="0" w:space="0" w:color="auto"/>
                <w:left w:val="none" w:sz="0" w:space="0" w:color="auto"/>
                <w:bottom w:val="none" w:sz="0" w:space="0" w:color="auto"/>
                <w:right w:val="none" w:sz="0" w:space="0" w:color="auto"/>
              </w:divBdr>
              <w:divsChild>
                <w:div w:id="2061590475">
                  <w:marLeft w:val="0"/>
                  <w:marRight w:val="0"/>
                  <w:marTop w:val="0"/>
                  <w:marBottom w:val="0"/>
                  <w:divBdr>
                    <w:top w:val="none" w:sz="0" w:space="0" w:color="auto"/>
                    <w:left w:val="none" w:sz="0" w:space="0" w:color="auto"/>
                    <w:bottom w:val="none" w:sz="0" w:space="0" w:color="auto"/>
                    <w:right w:val="none" w:sz="0" w:space="0" w:color="auto"/>
                  </w:divBdr>
                  <w:divsChild>
                    <w:div w:id="8916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569">
              <w:marLeft w:val="0"/>
              <w:marRight w:val="0"/>
              <w:marTop w:val="0"/>
              <w:marBottom w:val="0"/>
              <w:divBdr>
                <w:top w:val="none" w:sz="0" w:space="0" w:color="auto"/>
                <w:left w:val="none" w:sz="0" w:space="0" w:color="auto"/>
                <w:bottom w:val="none" w:sz="0" w:space="0" w:color="auto"/>
                <w:right w:val="none" w:sz="0" w:space="0" w:color="auto"/>
              </w:divBdr>
            </w:div>
          </w:divsChild>
        </w:div>
        <w:div w:id="173568907">
          <w:marLeft w:val="0"/>
          <w:marRight w:val="0"/>
          <w:marTop w:val="0"/>
          <w:marBottom w:val="0"/>
          <w:divBdr>
            <w:top w:val="none" w:sz="0" w:space="0" w:color="auto"/>
            <w:left w:val="none" w:sz="0" w:space="0" w:color="auto"/>
            <w:bottom w:val="none" w:sz="0" w:space="0" w:color="auto"/>
            <w:right w:val="none" w:sz="0" w:space="0" w:color="auto"/>
          </w:divBdr>
          <w:divsChild>
            <w:div w:id="1203788666">
              <w:marLeft w:val="0"/>
              <w:marRight w:val="0"/>
              <w:marTop w:val="0"/>
              <w:marBottom w:val="0"/>
              <w:divBdr>
                <w:top w:val="none" w:sz="0" w:space="0" w:color="auto"/>
                <w:left w:val="none" w:sz="0" w:space="0" w:color="auto"/>
                <w:bottom w:val="none" w:sz="0" w:space="0" w:color="auto"/>
                <w:right w:val="none" w:sz="0" w:space="0" w:color="auto"/>
              </w:divBdr>
            </w:div>
            <w:div w:id="1982731776">
              <w:marLeft w:val="0"/>
              <w:marRight w:val="0"/>
              <w:marTop w:val="0"/>
              <w:marBottom w:val="0"/>
              <w:divBdr>
                <w:top w:val="none" w:sz="0" w:space="0" w:color="auto"/>
                <w:left w:val="none" w:sz="0" w:space="0" w:color="auto"/>
                <w:bottom w:val="none" w:sz="0" w:space="0" w:color="auto"/>
                <w:right w:val="none" w:sz="0" w:space="0" w:color="auto"/>
              </w:divBdr>
              <w:divsChild>
                <w:div w:id="1720011918">
                  <w:marLeft w:val="0"/>
                  <w:marRight w:val="0"/>
                  <w:marTop w:val="0"/>
                  <w:marBottom w:val="0"/>
                  <w:divBdr>
                    <w:top w:val="none" w:sz="0" w:space="0" w:color="auto"/>
                    <w:left w:val="none" w:sz="0" w:space="0" w:color="auto"/>
                    <w:bottom w:val="none" w:sz="0" w:space="0" w:color="auto"/>
                    <w:right w:val="none" w:sz="0" w:space="0" w:color="auto"/>
                  </w:divBdr>
                  <w:divsChild>
                    <w:div w:id="213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335">
              <w:marLeft w:val="0"/>
              <w:marRight w:val="0"/>
              <w:marTop w:val="0"/>
              <w:marBottom w:val="0"/>
              <w:divBdr>
                <w:top w:val="none" w:sz="0" w:space="0" w:color="auto"/>
                <w:left w:val="none" w:sz="0" w:space="0" w:color="auto"/>
                <w:bottom w:val="none" w:sz="0" w:space="0" w:color="auto"/>
                <w:right w:val="none" w:sz="0" w:space="0" w:color="auto"/>
              </w:divBdr>
            </w:div>
          </w:divsChild>
        </w:div>
        <w:div w:id="1143162254">
          <w:marLeft w:val="0"/>
          <w:marRight w:val="0"/>
          <w:marTop w:val="0"/>
          <w:marBottom w:val="0"/>
          <w:divBdr>
            <w:top w:val="none" w:sz="0" w:space="0" w:color="auto"/>
            <w:left w:val="none" w:sz="0" w:space="0" w:color="auto"/>
            <w:bottom w:val="none" w:sz="0" w:space="0" w:color="auto"/>
            <w:right w:val="none" w:sz="0" w:space="0" w:color="auto"/>
          </w:divBdr>
          <w:divsChild>
            <w:div w:id="983122009">
              <w:marLeft w:val="0"/>
              <w:marRight w:val="0"/>
              <w:marTop w:val="0"/>
              <w:marBottom w:val="0"/>
              <w:divBdr>
                <w:top w:val="none" w:sz="0" w:space="0" w:color="auto"/>
                <w:left w:val="none" w:sz="0" w:space="0" w:color="auto"/>
                <w:bottom w:val="none" w:sz="0" w:space="0" w:color="auto"/>
                <w:right w:val="none" w:sz="0" w:space="0" w:color="auto"/>
              </w:divBdr>
            </w:div>
            <w:div w:id="1682580926">
              <w:marLeft w:val="0"/>
              <w:marRight w:val="0"/>
              <w:marTop w:val="0"/>
              <w:marBottom w:val="0"/>
              <w:divBdr>
                <w:top w:val="none" w:sz="0" w:space="0" w:color="auto"/>
                <w:left w:val="none" w:sz="0" w:space="0" w:color="auto"/>
                <w:bottom w:val="none" w:sz="0" w:space="0" w:color="auto"/>
                <w:right w:val="none" w:sz="0" w:space="0" w:color="auto"/>
              </w:divBdr>
              <w:divsChild>
                <w:div w:id="1810977256">
                  <w:marLeft w:val="0"/>
                  <w:marRight w:val="0"/>
                  <w:marTop w:val="0"/>
                  <w:marBottom w:val="0"/>
                  <w:divBdr>
                    <w:top w:val="none" w:sz="0" w:space="0" w:color="auto"/>
                    <w:left w:val="none" w:sz="0" w:space="0" w:color="auto"/>
                    <w:bottom w:val="none" w:sz="0" w:space="0" w:color="auto"/>
                    <w:right w:val="none" w:sz="0" w:space="0" w:color="auto"/>
                  </w:divBdr>
                  <w:divsChild>
                    <w:div w:id="10376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1174">
              <w:marLeft w:val="0"/>
              <w:marRight w:val="0"/>
              <w:marTop w:val="0"/>
              <w:marBottom w:val="0"/>
              <w:divBdr>
                <w:top w:val="none" w:sz="0" w:space="0" w:color="auto"/>
                <w:left w:val="none" w:sz="0" w:space="0" w:color="auto"/>
                <w:bottom w:val="none" w:sz="0" w:space="0" w:color="auto"/>
                <w:right w:val="none" w:sz="0" w:space="0" w:color="auto"/>
              </w:divBdr>
            </w:div>
          </w:divsChild>
        </w:div>
        <w:div w:id="493643048">
          <w:marLeft w:val="0"/>
          <w:marRight w:val="0"/>
          <w:marTop w:val="0"/>
          <w:marBottom w:val="0"/>
          <w:divBdr>
            <w:top w:val="none" w:sz="0" w:space="0" w:color="auto"/>
            <w:left w:val="none" w:sz="0" w:space="0" w:color="auto"/>
            <w:bottom w:val="none" w:sz="0" w:space="0" w:color="auto"/>
            <w:right w:val="none" w:sz="0" w:space="0" w:color="auto"/>
          </w:divBdr>
          <w:divsChild>
            <w:div w:id="2127696065">
              <w:marLeft w:val="0"/>
              <w:marRight w:val="0"/>
              <w:marTop w:val="0"/>
              <w:marBottom w:val="0"/>
              <w:divBdr>
                <w:top w:val="none" w:sz="0" w:space="0" w:color="auto"/>
                <w:left w:val="none" w:sz="0" w:space="0" w:color="auto"/>
                <w:bottom w:val="none" w:sz="0" w:space="0" w:color="auto"/>
                <w:right w:val="none" w:sz="0" w:space="0" w:color="auto"/>
              </w:divBdr>
            </w:div>
            <w:div w:id="120878815">
              <w:marLeft w:val="0"/>
              <w:marRight w:val="0"/>
              <w:marTop w:val="0"/>
              <w:marBottom w:val="0"/>
              <w:divBdr>
                <w:top w:val="none" w:sz="0" w:space="0" w:color="auto"/>
                <w:left w:val="none" w:sz="0" w:space="0" w:color="auto"/>
                <w:bottom w:val="none" w:sz="0" w:space="0" w:color="auto"/>
                <w:right w:val="none" w:sz="0" w:space="0" w:color="auto"/>
              </w:divBdr>
              <w:divsChild>
                <w:div w:id="901596495">
                  <w:marLeft w:val="0"/>
                  <w:marRight w:val="0"/>
                  <w:marTop w:val="0"/>
                  <w:marBottom w:val="0"/>
                  <w:divBdr>
                    <w:top w:val="none" w:sz="0" w:space="0" w:color="auto"/>
                    <w:left w:val="none" w:sz="0" w:space="0" w:color="auto"/>
                    <w:bottom w:val="none" w:sz="0" w:space="0" w:color="auto"/>
                    <w:right w:val="none" w:sz="0" w:space="0" w:color="auto"/>
                  </w:divBdr>
                  <w:divsChild>
                    <w:div w:id="9604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1271">
              <w:marLeft w:val="0"/>
              <w:marRight w:val="0"/>
              <w:marTop w:val="0"/>
              <w:marBottom w:val="0"/>
              <w:divBdr>
                <w:top w:val="none" w:sz="0" w:space="0" w:color="auto"/>
                <w:left w:val="none" w:sz="0" w:space="0" w:color="auto"/>
                <w:bottom w:val="none" w:sz="0" w:space="0" w:color="auto"/>
                <w:right w:val="none" w:sz="0" w:space="0" w:color="auto"/>
              </w:divBdr>
            </w:div>
          </w:divsChild>
        </w:div>
        <w:div w:id="1994873987">
          <w:marLeft w:val="0"/>
          <w:marRight w:val="0"/>
          <w:marTop w:val="0"/>
          <w:marBottom w:val="0"/>
          <w:divBdr>
            <w:top w:val="none" w:sz="0" w:space="0" w:color="auto"/>
            <w:left w:val="none" w:sz="0" w:space="0" w:color="auto"/>
            <w:bottom w:val="none" w:sz="0" w:space="0" w:color="auto"/>
            <w:right w:val="none" w:sz="0" w:space="0" w:color="auto"/>
          </w:divBdr>
          <w:divsChild>
            <w:div w:id="1425877306">
              <w:marLeft w:val="0"/>
              <w:marRight w:val="0"/>
              <w:marTop w:val="0"/>
              <w:marBottom w:val="0"/>
              <w:divBdr>
                <w:top w:val="none" w:sz="0" w:space="0" w:color="auto"/>
                <w:left w:val="none" w:sz="0" w:space="0" w:color="auto"/>
                <w:bottom w:val="none" w:sz="0" w:space="0" w:color="auto"/>
                <w:right w:val="none" w:sz="0" w:space="0" w:color="auto"/>
              </w:divBdr>
            </w:div>
            <w:div w:id="1361277186">
              <w:marLeft w:val="0"/>
              <w:marRight w:val="0"/>
              <w:marTop w:val="0"/>
              <w:marBottom w:val="0"/>
              <w:divBdr>
                <w:top w:val="none" w:sz="0" w:space="0" w:color="auto"/>
                <w:left w:val="none" w:sz="0" w:space="0" w:color="auto"/>
                <w:bottom w:val="none" w:sz="0" w:space="0" w:color="auto"/>
                <w:right w:val="none" w:sz="0" w:space="0" w:color="auto"/>
              </w:divBdr>
              <w:divsChild>
                <w:div w:id="1573465957">
                  <w:marLeft w:val="0"/>
                  <w:marRight w:val="0"/>
                  <w:marTop w:val="0"/>
                  <w:marBottom w:val="0"/>
                  <w:divBdr>
                    <w:top w:val="none" w:sz="0" w:space="0" w:color="auto"/>
                    <w:left w:val="none" w:sz="0" w:space="0" w:color="auto"/>
                    <w:bottom w:val="none" w:sz="0" w:space="0" w:color="auto"/>
                    <w:right w:val="none" w:sz="0" w:space="0" w:color="auto"/>
                  </w:divBdr>
                  <w:divsChild>
                    <w:div w:id="4120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936">
              <w:marLeft w:val="0"/>
              <w:marRight w:val="0"/>
              <w:marTop w:val="0"/>
              <w:marBottom w:val="0"/>
              <w:divBdr>
                <w:top w:val="none" w:sz="0" w:space="0" w:color="auto"/>
                <w:left w:val="none" w:sz="0" w:space="0" w:color="auto"/>
                <w:bottom w:val="none" w:sz="0" w:space="0" w:color="auto"/>
                <w:right w:val="none" w:sz="0" w:space="0" w:color="auto"/>
              </w:divBdr>
            </w:div>
          </w:divsChild>
        </w:div>
        <w:div w:id="53554832">
          <w:marLeft w:val="0"/>
          <w:marRight w:val="0"/>
          <w:marTop w:val="0"/>
          <w:marBottom w:val="0"/>
          <w:divBdr>
            <w:top w:val="none" w:sz="0" w:space="0" w:color="auto"/>
            <w:left w:val="none" w:sz="0" w:space="0" w:color="auto"/>
            <w:bottom w:val="none" w:sz="0" w:space="0" w:color="auto"/>
            <w:right w:val="none" w:sz="0" w:space="0" w:color="auto"/>
          </w:divBdr>
          <w:divsChild>
            <w:div w:id="717164432">
              <w:marLeft w:val="0"/>
              <w:marRight w:val="0"/>
              <w:marTop w:val="0"/>
              <w:marBottom w:val="0"/>
              <w:divBdr>
                <w:top w:val="none" w:sz="0" w:space="0" w:color="auto"/>
                <w:left w:val="none" w:sz="0" w:space="0" w:color="auto"/>
                <w:bottom w:val="none" w:sz="0" w:space="0" w:color="auto"/>
                <w:right w:val="none" w:sz="0" w:space="0" w:color="auto"/>
              </w:divBdr>
            </w:div>
            <w:div w:id="524364763">
              <w:marLeft w:val="0"/>
              <w:marRight w:val="0"/>
              <w:marTop w:val="0"/>
              <w:marBottom w:val="0"/>
              <w:divBdr>
                <w:top w:val="none" w:sz="0" w:space="0" w:color="auto"/>
                <w:left w:val="none" w:sz="0" w:space="0" w:color="auto"/>
                <w:bottom w:val="none" w:sz="0" w:space="0" w:color="auto"/>
                <w:right w:val="none" w:sz="0" w:space="0" w:color="auto"/>
              </w:divBdr>
              <w:divsChild>
                <w:div w:id="842428825">
                  <w:marLeft w:val="0"/>
                  <w:marRight w:val="0"/>
                  <w:marTop w:val="0"/>
                  <w:marBottom w:val="0"/>
                  <w:divBdr>
                    <w:top w:val="none" w:sz="0" w:space="0" w:color="auto"/>
                    <w:left w:val="none" w:sz="0" w:space="0" w:color="auto"/>
                    <w:bottom w:val="none" w:sz="0" w:space="0" w:color="auto"/>
                    <w:right w:val="none" w:sz="0" w:space="0" w:color="auto"/>
                  </w:divBdr>
                  <w:divsChild>
                    <w:div w:id="2167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051">
      <w:bodyDiv w:val="1"/>
      <w:marLeft w:val="0"/>
      <w:marRight w:val="0"/>
      <w:marTop w:val="0"/>
      <w:marBottom w:val="0"/>
      <w:divBdr>
        <w:top w:val="none" w:sz="0" w:space="0" w:color="auto"/>
        <w:left w:val="none" w:sz="0" w:space="0" w:color="auto"/>
        <w:bottom w:val="none" w:sz="0" w:space="0" w:color="auto"/>
        <w:right w:val="none" w:sz="0" w:space="0" w:color="auto"/>
      </w:divBdr>
    </w:div>
    <w:div w:id="1626959306">
      <w:bodyDiv w:val="1"/>
      <w:marLeft w:val="0"/>
      <w:marRight w:val="0"/>
      <w:marTop w:val="0"/>
      <w:marBottom w:val="0"/>
      <w:divBdr>
        <w:top w:val="none" w:sz="0" w:space="0" w:color="auto"/>
        <w:left w:val="none" w:sz="0" w:space="0" w:color="auto"/>
        <w:bottom w:val="none" w:sz="0" w:space="0" w:color="auto"/>
        <w:right w:val="none" w:sz="0" w:space="0" w:color="auto"/>
      </w:divBdr>
    </w:div>
    <w:div w:id="1632054698">
      <w:bodyDiv w:val="1"/>
      <w:marLeft w:val="0"/>
      <w:marRight w:val="0"/>
      <w:marTop w:val="0"/>
      <w:marBottom w:val="0"/>
      <w:divBdr>
        <w:top w:val="none" w:sz="0" w:space="0" w:color="auto"/>
        <w:left w:val="none" w:sz="0" w:space="0" w:color="auto"/>
        <w:bottom w:val="none" w:sz="0" w:space="0" w:color="auto"/>
        <w:right w:val="none" w:sz="0" w:space="0" w:color="auto"/>
      </w:divBdr>
    </w:div>
    <w:div w:id="1633249174">
      <w:bodyDiv w:val="1"/>
      <w:marLeft w:val="0"/>
      <w:marRight w:val="0"/>
      <w:marTop w:val="0"/>
      <w:marBottom w:val="0"/>
      <w:divBdr>
        <w:top w:val="none" w:sz="0" w:space="0" w:color="auto"/>
        <w:left w:val="none" w:sz="0" w:space="0" w:color="auto"/>
        <w:bottom w:val="none" w:sz="0" w:space="0" w:color="auto"/>
        <w:right w:val="none" w:sz="0" w:space="0" w:color="auto"/>
      </w:divBdr>
    </w:div>
    <w:div w:id="1635479551">
      <w:bodyDiv w:val="1"/>
      <w:marLeft w:val="0"/>
      <w:marRight w:val="0"/>
      <w:marTop w:val="0"/>
      <w:marBottom w:val="0"/>
      <w:divBdr>
        <w:top w:val="none" w:sz="0" w:space="0" w:color="auto"/>
        <w:left w:val="none" w:sz="0" w:space="0" w:color="auto"/>
        <w:bottom w:val="none" w:sz="0" w:space="0" w:color="auto"/>
        <w:right w:val="none" w:sz="0" w:space="0" w:color="auto"/>
      </w:divBdr>
    </w:div>
    <w:div w:id="1636789997">
      <w:bodyDiv w:val="1"/>
      <w:marLeft w:val="0"/>
      <w:marRight w:val="0"/>
      <w:marTop w:val="0"/>
      <w:marBottom w:val="0"/>
      <w:divBdr>
        <w:top w:val="none" w:sz="0" w:space="0" w:color="auto"/>
        <w:left w:val="none" w:sz="0" w:space="0" w:color="auto"/>
        <w:bottom w:val="none" w:sz="0" w:space="0" w:color="auto"/>
        <w:right w:val="none" w:sz="0" w:space="0" w:color="auto"/>
      </w:divBdr>
    </w:div>
    <w:div w:id="1642727728">
      <w:bodyDiv w:val="1"/>
      <w:marLeft w:val="0"/>
      <w:marRight w:val="0"/>
      <w:marTop w:val="0"/>
      <w:marBottom w:val="0"/>
      <w:divBdr>
        <w:top w:val="none" w:sz="0" w:space="0" w:color="auto"/>
        <w:left w:val="none" w:sz="0" w:space="0" w:color="auto"/>
        <w:bottom w:val="none" w:sz="0" w:space="0" w:color="auto"/>
        <w:right w:val="none" w:sz="0" w:space="0" w:color="auto"/>
      </w:divBdr>
    </w:div>
    <w:div w:id="1646396452">
      <w:bodyDiv w:val="1"/>
      <w:marLeft w:val="0"/>
      <w:marRight w:val="0"/>
      <w:marTop w:val="0"/>
      <w:marBottom w:val="0"/>
      <w:divBdr>
        <w:top w:val="none" w:sz="0" w:space="0" w:color="auto"/>
        <w:left w:val="none" w:sz="0" w:space="0" w:color="auto"/>
        <w:bottom w:val="none" w:sz="0" w:space="0" w:color="auto"/>
        <w:right w:val="none" w:sz="0" w:space="0" w:color="auto"/>
      </w:divBdr>
    </w:div>
    <w:div w:id="1649481905">
      <w:bodyDiv w:val="1"/>
      <w:marLeft w:val="0"/>
      <w:marRight w:val="0"/>
      <w:marTop w:val="0"/>
      <w:marBottom w:val="0"/>
      <w:divBdr>
        <w:top w:val="none" w:sz="0" w:space="0" w:color="auto"/>
        <w:left w:val="none" w:sz="0" w:space="0" w:color="auto"/>
        <w:bottom w:val="none" w:sz="0" w:space="0" w:color="auto"/>
        <w:right w:val="none" w:sz="0" w:space="0" w:color="auto"/>
      </w:divBdr>
    </w:div>
    <w:div w:id="1653099786">
      <w:bodyDiv w:val="1"/>
      <w:marLeft w:val="0"/>
      <w:marRight w:val="0"/>
      <w:marTop w:val="0"/>
      <w:marBottom w:val="0"/>
      <w:divBdr>
        <w:top w:val="none" w:sz="0" w:space="0" w:color="auto"/>
        <w:left w:val="none" w:sz="0" w:space="0" w:color="auto"/>
        <w:bottom w:val="none" w:sz="0" w:space="0" w:color="auto"/>
        <w:right w:val="none" w:sz="0" w:space="0" w:color="auto"/>
      </w:divBdr>
    </w:div>
    <w:div w:id="1653559422">
      <w:bodyDiv w:val="1"/>
      <w:marLeft w:val="0"/>
      <w:marRight w:val="0"/>
      <w:marTop w:val="0"/>
      <w:marBottom w:val="0"/>
      <w:divBdr>
        <w:top w:val="none" w:sz="0" w:space="0" w:color="auto"/>
        <w:left w:val="none" w:sz="0" w:space="0" w:color="auto"/>
        <w:bottom w:val="none" w:sz="0" w:space="0" w:color="auto"/>
        <w:right w:val="none" w:sz="0" w:space="0" w:color="auto"/>
      </w:divBdr>
    </w:div>
    <w:div w:id="1670327397">
      <w:bodyDiv w:val="1"/>
      <w:marLeft w:val="0"/>
      <w:marRight w:val="0"/>
      <w:marTop w:val="0"/>
      <w:marBottom w:val="0"/>
      <w:divBdr>
        <w:top w:val="none" w:sz="0" w:space="0" w:color="auto"/>
        <w:left w:val="none" w:sz="0" w:space="0" w:color="auto"/>
        <w:bottom w:val="none" w:sz="0" w:space="0" w:color="auto"/>
        <w:right w:val="none" w:sz="0" w:space="0" w:color="auto"/>
      </w:divBdr>
    </w:div>
    <w:div w:id="1671254924">
      <w:bodyDiv w:val="1"/>
      <w:marLeft w:val="0"/>
      <w:marRight w:val="0"/>
      <w:marTop w:val="0"/>
      <w:marBottom w:val="0"/>
      <w:divBdr>
        <w:top w:val="none" w:sz="0" w:space="0" w:color="auto"/>
        <w:left w:val="none" w:sz="0" w:space="0" w:color="auto"/>
        <w:bottom w:val="none" w:sz="0" w:space="0" w:color="auto"/>
        <w:right w:val="none" w:sz="0" w:space="0" w:color="auto"/>
      </w:divBdr>
    </w:div>
    <w:div w:id="1680112179">
      <w:bodyDiv w:val="1"/>
      <w:marLeft w:val="0"/>
      <w:marRight w:val="0"/>
      <w:marTop w:val="0"/>
      <w:marBottom w:val="0"/>
      <w:divBdr>
        <w:top w:val="none" w:sz="0" w:space="0" w:color="auto"/>
        <w:left w:val="none" w:sz="0" w:space="0" w:color="auto"/>
        <w:bottom w:val="none" w:sz="0" w:space="0" w:color="auto"/>
        <w:right w:val="none" w:sz="0" w:space="0" w:color="auto"/>
      </w:divBdr>
    </w:div>
    <w:div w:id="1681275907">
      <w:bodyDiv w:val="1"/>
      <w:marLeft w:val="0"/>
      <w:marRight w:val="0"/>
      <w:marTop w:val="0"/>
      <w:marBottom w:val="0"/>
      <w:divBdr>
        <w:top w:val="none" w:sz="0" w:space="0" w:color="auto"/>
        <w:left w:val="none" w:sz="0" w:space="0" w:color="auto"/>
        <w:bottom w:val="none" w:sz="0" w:space="0" w:color="auto"/>
        <w:right w:val="none" w:sz="0" w:space="0" w:color="auto"/>
      </w:divBdr>
    </w:div>
    <w:div w:id="1684892775">
      <w:bodyDiv w:val="1"/>
      <w:marLeft w:val="0"/>
      <w:marRight w:val="0"/>
      <w:marTop w:val="0"/>
      <w:marBottom w:val="0"/>
      <w:divBdr>
        <w:top w:val="none" w:sz="0" w:space="0" w:color="auto"/>
        <w:left w:val="none" w:sz="0" w:space="0" w:color="auto"/>
        <w:bottom w:val="none" w:sz="0" w:space="0" w:color="auto"/>
        <w:right w:val="none" w:sz="0" w:space="0" w:color="auto"/>
      </w:divBdr>
    </w:div>
    <w:div w:id="1687822654">
      <w:bodyDiv w:val="1"/>
      <w:marLeft w:val="0"/>
      <w:marRight w:val="0"/>
      <w:marTop w:val="0"/>
      <w:marBottom w:val="0"/>
      <w:divBdr>
        <w:top w:val="none" w:sz="0" w:space="0" w:color="auto"/>
        <w:left w:val="none" w:sz="0" w:space="0" w:color="auto"/>
        <w:bottom w:val="none" w:sz="0" w:space="0" w:color="auto"/>
        <w:right w:val="none" w:sz="0" w:space="0" w:color="auto"/>
      </w:divBdr>
    </w:div>
    <w:div w:id="1690834073">
      <w:bodyDiv w:val="1"/>
      <w:marLeft w:val="0"/>
      <w:marRight w:val="0"/>
      <w:marTop w:val="0"/>
      <w:marBottom w:val="0"/>
      <w:divBdr>
        <w:top w:val="none" w:sz="0" w:space="0" w:color="auto"/>
        <w:left w:val="none" w:sz="0" w:space="0" w:color="auto"/>
        <w:bottom w:val="none" w:sz="0" w:space="0" w:color="auto"/>
        <w:right w:val="none" w:sz="0" w:space="0" w:color="auto"/>
      </w:divBdr>
    </w:div>
    <w:div w:id="1691641742">
      <w:bodyDiv w:val="1"/>
      <w:marLeft w:val="0"/>
      <w:marRight w:val="0"/>
      <w:marTop w:val="0"/>
      <w:marBottom w:val="0"/>
      <w:divBdr>
        <w:top w:val="none" w:sz="0" w:space="0" w:color="auto"/>
        <w:left w:val="none" w:sz="0" w:space="0" w:color="auto"/>
        <w:bottom w:val="none" w:sz="0" w:space="0" w:color="auto"/>
        <w:right w:val="none" w:sz="0" w:space="0" w:color="auto"/>
      </w:divBdr>
    </w:div>
    <w:div w:id="1705784827">
      <w:bodyDiv w:val="1"/>
      <w:marLeft w:val="0"/>
      <w:marRight w:val="0"/>
      <w:marTop w:val="0"/>
      <w:marBottom w:val="0"/>
      <w:divBdr>
        <w:top w:val="none" w:sz="0" w:space="0" w:color="auto"/>
        <w:left w:val="none" w:sz="0" w:space="0" w:color="auto"/>
        <w:bottom w:val="none" w:sz="0" w:space="0" w:color="auto"/>
        <w:right w:val="none" w:sz="0" w:space="0" w:color="auto"/>
      </w:divBdr>
    </w:div>
    <w:div w:id="1708605190">
      <w:bodyDiv w:val="1"/>
      <w:marLeft w:val="0"/>
      <w:marRight w:val="0"/>
      <w:marTop w:val="0"/>
      <w:marBottom w:val="0"/>
      <w:divBdr>
        <w:top w:val="none" w:sz="0" w:space="0" w:color="auto"/>
        <w:left w:val="none" w:sz="0" w:space="0" w:color="auto"/>
        <w:bottom w:val="none" w:sz="0" w:space="0" w:color="auto"/>
        <w:right w:val="none" w:sz="0" w:space="0" w:color="auto"/>
      </w:divBdr>
    </w:div>
    <w:div w:id="1717967285">
      <w:bodyDiv w:val="1"/>
      <w:marLeft w:val="0"/>
      <w:marRight w:val="0"/>
      <w:marTop w:val="0"/>
      <w:marBottom w:val="0"/>
      <w:divBdr>
        <w:top w:val="none" w:sz="0" w:space="0" w:color="auto"/>
        <w:left w:val="none" w:sz="0" w:space="0" w:color="auto"/>
        <w:bottom w:val="none" w:sz="0" w:space="0" w:color="auto"/>
        <w:right w:val="none" w:sz="0" w:space="0" w:color="auto"/>
      </w:divBdr>
      <w:divsChild>
        <w:div w:id="386613174">
          <w:marLeft w:val="0"/>
          <w:marRight w:val="0"/>
          <w:marTop w:val="0"/>
          <w:marBottom w:val="0"/>
          <w:divBdr>
            <w:top w:val="none" w:sz="0" w:space="0" w:color="auto"/>
            <w:left w:val="none" w:sz="0" w:space="0" w:color="auto"/>
            <w:bottom w:val="none" w:sz="0" w:space="0" w:color="auto"/>
            <w:right w:val="none" w:sz="0" w:space="0" w:color="auto"/>
          </w:divBdr>
          <w:divsChild>
            <w:div w:id="364185736">
              <w:marLeft w:val="0"/>
              <w:marRight w:val="0"/>
              <w:marTop w:val="0"/>
              <w:marBottom w:val="0"/>
              <w:divBdr>
                <w:top w:val="none" w:sz="0" w:space="0" w:color="auto"/>
                <w:left w:val="none" w:sz="0" w:space="0" w:color="auto"/>
                <w:bottom w:val="none" w:sz="0" w:space="0" w:color="auto"/>
                <w:right w:val="none" w:sz="0" w:space="0" w:color="auto"/>
              </w:divBdr>
            </w:div>
            <w:div w:id="1007947838">
              <w:marLeft w:val="0"/>
              <w:marRight w:val="0"/>
              <w:marTop w:val="0"/>
              <w:marBottom w:val="0"/>
              <w:divBdr>
                <w:top w:val="none" w:sz="0" w:space="0" w:color="auto"/>
                <w:left w:val="none" w:sz="0" w:space="0" w:color="auto"/>
                <w:bottom w:val="none" w:sz="0" w:space="0" w:color="auto"/>
                <w:right w:val="none" w:sz="0" w:space="0" w:color="auto"/>
              </w:divBdr>
              <w:divsChild>
                <w:div w:id="1001659886">
                  <w:marLeft w:val="0"/>
                  <w:marRight w:val="0"/>
                  <w:marTop w:val="0"/>
                  <w:marBottom w:val="0"/>
                  <w:divBdr>
                    <w:top w:val="none" w:sz="0" w:space="0" w:color="auto"/>
                    <w:left w:val="none" w:sz="0" w:space="0" w:color="auto"/>
                    <w:bottom w:val="none" w:sz="0" w:space="0" w:color="auto"/>
                    <w:right w:val="none" w:sz="0" w:space="0" w:color="auto"/>
                  </w:divBdr>
                  <w:divsChild>
                    <w:div w:id="16475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8821">
              <w:marLeft w:val="0"/>
              <w:marRight w:val="0"/>
              <w:marTop w:val="0"/>
              <w:marBottom w:val="0"/>
              <w:divBdr>
                <w:top w:val="none" w:sz="0" w:space="0" w:color="auto"/>
                <w:left w:val="none" w:sz="0" w:space="0" w:color="auto"/>
                <w:bottom w:val="none" w:sz="0" w:space="0" w:color="auto"/>
                <w:right w:val="none" w:sz="0" w:space="0" w:color="auto"/>
              </w:divBdr>
            </w:div>
          </w:divsChild>
        </w:div>
        <w:div w:id="557975493">
          <w:marLeft w:val="0"/>
          <w:marRight w:val="0"/>
          <w:marTop w:val="0"/>
          <w:marBottom w:val="0"/>
          <w:divBdr>
            <w:top w:val="none" w:sz="0" w:space="0" w:color="auto"/>
            <w:left w:val="none" w:sz="0" w:space="0" w:color="auto"/>
            <w:bottom w:val="none" w:sz="0" w:space="0" w:color="auto"/>
            <w:right w:val="none" w:sz="0" w:space="0" w:color="auto"/>
          </w:divBdr>
          <w:divsChild>
            <w:div w:id="849610390">
              <w:marLeft w:val="0"/>
              <w:marRight w:val="0"/>
              <w:marTop w:val="0"/>
              <w:marBottom w:val="0"/>
              <w:divBdr>
                <w:top w:val="none" w:sz="0" w:space="0" w:color="auto"/>
                <w:left w:val="none" w:sz="0" w:space="0" w:color="auto"/>
                <w:bottom w:val="none" w:sz="0" w:space="0" w:color="auto"/>
                <w:right w:val="none" w:sz="0" w:space="0" w:color="auto"/>
              </w:divBdr>
            </w:div>
            <w:div w:id="205993285">
              <w:marLeft w:val="0"/>
              <w:marRight w:val="0"/>
              <w:marTop w:val="0"/>
              <w:marBottom w:val="0"/>
              <w:divBdr>
                <w:top w:val="none" w:sz="0" w:space="0" w:color="auto"/>
                <w:left w:val="none" w:sz="0" w:space="0" w:color="auto"/>
                <w:bottom w:val="none" w:sz="0" w:space="0" w:color="auto"/>
                <w:right w:val="none" w:sz="0" w:space="0" w:color="auto"/>
              </w:divBdr>
              <w:divsChild>
                <w:div w:id="636909246">
                  <w:marLeft w:val="0"/>
                  <w:marRight w:val="0"/>
                  <w:marTop w:val="0"/>
                  <w:marBottom w:val="0"/>
                  <w:divBdr>
                    <w:top w:val="none" w:sz="0" w:space="0" w:color="auto"/>
                    <w:left w:val="none" w:sz="0" w:space="0" w:color="auto"/>
                    <w:bottom w:val="none" w:sz="0" w:space="0" w:color="auto"/>
                    <w:right w:val="none" w:sz="0" w:space="0" w:color="auto"/>
                  </w:divBdr>
                  <w:divsChild>
                    <w:div w:id="9105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5561">
              <w:marLeft w:val="0"/>
              <w:marRight w:val="0"/>
              <w:marTop w:val="0"/>
              <w:marBottom w:val="0"/>
              <w:divBdr>
                <w:top w:val="none" w:sz="0" w:space="0" w:color="auto"/>
                <w:left w:val="none" w:sz="0" w:space="0" w:color="auto"/>
                <w:bottom w:val="none" w:sz="0" w:space="0" w:color="auto"/>
                <w:right w:val="none" w:sz="0" w:space="0" w:color="auto"/>
              </w:divBdr>
            </w:div>
          </w:divsChild>
        </w:div>
        <w:div w:id="348798961">
          <w:marLeft w:val="0"/>
          <w:marRight w:val="0"/>
          <w:marTop w:val="0"/>
          <w:marBottom w:val="0"/>
          <w:divBdr>
            <w:top w:val="none" w:sz="0" w:space="0" w:color="auto"/>
            <w:left w:val="none" w:sz="0" w:space="0" w:color="auto"/>
            <w:bottom w:val="none" w:sz="0" w:space="0" w:color="auto"/>
            <w:right w:val="none" w:sz="0" w:space="0" w:color="auto"/>
          </w:divBdr>
          <w:divsChild>
            <w:div w:id="237442692">
              <w:marLeft w:val="0"/>
              <w:marRight w:val="0"/>
              <w:marTop w:val="0"/>
              <w:marBottom w:val="0"/>
              <w:divBdr>
                <w:top w:val="none" w:sz="0" w:space="0" w:color="auto"/>
                <w:left w:val="none" w:sz="0" w:space="0" w:color="auto"/>
                <w:bottom w:val="none" w:sz="0" w:space="0" w:color="auto"/>
                <w:right w:val="none" w:sz="0" w:space="0" w:color="auto"/>
              </w:divBdr>
            </w:div>
            <w:div w:id="626663677">
              <w:marLeft w:val="0"/>
              <w:marRight w:val="0"/>
              <w:marTop w:val="0"/>
              <w:marBottom w:val="0"/>
              <w:divBdr>
                <w:top w:val="none" w:sz="0" w:space="0" w:color="auto"/>
                <w:left w:val="none" w:sz="0" w:space="0" w:color="auto"/>
                <w:bottom w:val="none" w:sz="0" w:space="0" w:color="auto"/>
                <w:right w:val="none" w:sz="0" w:space="0" w:color="auto"/>
              </w:divBdr>
              <w:divsChild>
                <w:div w:id="1248511">
                  <w:marLeft w:val="0"/>
                  <w:marRight w:val="0"/>
                  <w:marTop w:val="0"/>
                  <w:marBottom w:val="0"/>
                  <w:divBdr>
                    <w:top w:val="none" w:sz="0" w:space="0" w:color="auto"/>
                    <w:left w:val="none" w:sz="0" w:space="0" w:color="auto"/>
                    <w:bottom w:val="none" w:sz="0" w:space="0" w:color="auto"/>
                    <w:right w:val="none" w:sz="0" w:space="0" w:color="auto"/>
                  </w:divBdr>
                  <w:divsChild>
                    <w:div w:id="13521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1773">
              <w:marLeft w:val="0"/>
              <w:marRight w:val="0"/>
              <w:marTop w:val="0"/>
              <w:marBottom w:val="0"/>
              <w:divBdr>
                <w:top w:val="none" w:sz="0" w:space="0" w:color="auto"/>
                <w:left w:val="none" w:sz="0" w:space="0" w:color="auto"/>
                <w:bottom w:val="none" w:sz="0" w:space="0" w:color="auto"/>
                <w:right w:val="none" w:sz="0" w:space="0" w:color="auto"/>
              </w:divBdr>
            </w:div>
          </w:divsChild>
        </w:div>
        <w:div w:id="358165710">
          <w:marLeft w:val="0"/>
          <w:marRight w:val="0"/>
          <w:marTop w:val="0"/>
          <w:marBottom w:val="0"/>
          <w:divBdr>
            <w:top w:val="none" w:sz="0" w:space="0" w:color="auto"/>
            <w:left w:val="none" w:sz="0" w:space="0" w:color="auto"/>
            <w:bottom w:val="none" w:sz="0" w:space="0" w:color="auto"/>
            <w:right w:val="none" w:sz="0" w:space="0" w:color="auto"/>
          </w:divBdr>
          <w:divsChild>
            <w:div w:id="1043561262">
              <w:marLeft w:val="0"/>
              <w:marRight w:val="0"/>
              <w:marTop w:val="0"/>
              <w:marBottom w:val="0"/>
              <w:divBdr>
                <w:top w:val="none" w:sz="0" w:space="0" w:color="auto"/>
                <w:left w:val="none" w:sz="0" w:space="0" w:color="auto"/>
                <w:bottom w:val="none" w:sz="0" w:space="0" w:color="auto"/>
                <w:right w:val="none" w:sz="0" w:space="0" w:color="auto"/>
              </w:divBdr>
            </w:div>
            <w:div w:id="502208523">
              <w:marLeft w:val="0"/>
              <w:marRight w:val="0"/>
              <w:marTop w:val="0"/>
              <w:marBottom w:val="0"/>
              <w:divBdr>
                <w:top w:val="none" w:sz="0" w:space="0" w:color="auto"/>
                <w:left w:val="none" w:sz="0" w:space="0" w:color="auto"/>
                <w:bottom w:val="none" w:sz="0" w:space="0" w:color="auto"/>
                <w:right w:val="none" w:sz="0" w:space="0" w:color="auto"/>
              </w:divBdr>
              <w:divsChild>
                <w:div w:id="1725569287">
                  <w:marLeft w:val="0"/>
                  <w:marRight w:val="0"/>
                  <w:marTop w:val="0"/>
                  <w:marBottom w:val="0"/>
                  <w:divBdr>
                    <w:top w:val="none" w:sz="0" w:space="0" w:color="auto"/>
                    <w:left w:val="none" w:sz="0" w:space="0" w:color="auto"/>
                    <w:bottom w:val="none" w:sz="0" w:space="0" w:color="auto"/>
                    <w:right w:val="none" w:sz="0" w:space="0" w:color="auto"/>
                  </w:divBdr>
                  <w:divsChild>
                    <w:div w:id="10447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8730">
              <w:marLeft w:val="0"/>
              <w:marRight w:val="0"/>
              <w:marTop w:val="0"/>
              <w:marBottom w:val="0"/>
              <w:divBdr>
                <w:top w:val="none" w:sz="0" w:space="0" w:color="auto"/>
                <w:left w:val="none" w:sz="0" w:space="0" w:color="auto"/>
                <w:bottom w:val="none" w:sz="0" w:space="0" w:color="auto"/>
                <w:right w:val="none" w:sz="0" w:space="0" w:color="auto"/>
              </w:divBdr>
            </w:div>
          </w:divsChild>
        </w:div>
        <w:div w:id="2139060699">
          <w:marLeft w:val="0"/>
          <w:marRight w:val="0"/>
          <w:marTop w:val="0"/>
          <w:marBottom w:val="0"/>
          <w:divBdr>
            <w:top w:val="none" w:sz="0" w:space="0" w:color="auto"/>
            <w:left w:val="none" w:sz="0" w:space="0" w:color="auto"/>
            <w:bottom w:val="none" w:sz="0" w:space="0" w:color="auto"/>
            <w:right w:val="none" w:sz="0" w:space="0" w:color="auto"/>
          </w:divBdr>
          <w:divsChild>
            <w:div w:id="2510228">
              <w:marLeft w:val="0"/>
              <w:marRight w:val="0"/>
              <w:marTop w:val="0"/>
              <w:marBottom w:val="0"/>
              <w:divBdr>
                <w:top w:val="none" w:sz="0" w:space="0" w:color="auto"/>
                <w:left w:val="none" w:sz="0" w:space="0" w:color="auto"/>
                <w:bottom w:val="none" w:sz="0" w:space="0" w:color="auto"/>
                <w:right w:val="none" w:sz="0" w:space="0" w:color="auto"/>
              </w:divBdr>
            </w:div>
            <w:div w:id="1569608553">
              <w:marLeft w:val="0"/>
              <w:marRight w:val="0"/>
              <w:marTop w:val="0"/>
              <w:marBottom w:val="0"/>
              <w:divBdr>
                <w:top w:val="none" w:sz="0" w:space="0" w:color="auto"/>
                <w:left w:val="none" w:sz="0" w:space="0" w:color="auto"/>
                <w:bottom w:val="none" w:sz="0" w:space="0" w:color="auto"/>
                <w:right w:val="none" w:sz="0" w:space="0" w:color="auto"/>
              </w:divBdr>
              <w:divsChild>
                <w:div w:id="1301686324">
                  <w:marLeft w:val="0"/>
                  <w:marRight w:val="0"/>
                  <w:marTop w:val="0"/>
                  <w:marBottom w:val="0"/>
                  <w:divBdr>
                    <w:top w:val="none" w:sz="0" w:space="0" w:color="auto"/>
                    <w:left w:val="none" w:sz="0" w:space="0" w:color="auto"/>
                    <w:bottom w:val="none" w:sz="0" w:space="0" w:color="auto"/>
                    <w:right w:val="none" w:sz="0" w:space="0" w:color="auto"/>
                  </w:divBdr>
                  <w:divsChild>
                    <w:div w:id="1435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2421">
      <w:bodyDiv w:val="1"/>
      <w:marLeft w:val="0"/>
      <w:marRight w:val="0"/>
      <w:marTop w:val="0"/>
      <w:marBottom w:val="0"/>
      <w:divBdr>
        <w:top w:val="none" w:sz="0" w:space="0" w:color="auto"/>
        <w:left w:val="none" w:sz="0" w:space="0" w:color="auto"/>
        <w:bottom w:val="none" w:sz="0" w:space="0" w:color="auto"/>
        <w:right w:val="none" w:sz="0" w:space="0" w:color="auto"/>
      </w:divBdr>
    </w:div>
    <w:div w:id="1720087591">
      <w:bodyDiv w:val="1"/>
      <w:marLeft w:val="0"/>
      <w:marRight w:val="0"/>
      <w:marTop w:val="0"/>
      <w:marBottom w:val="0"/>
      <w:divBdr>
        <w:top w:val="none" w:sz="0" w:space="0" w:color="auto"/>
        <w:left w:val="none" w:sz="0" w:space="0" w:color="auto"/>
        <w:bottom w:val="none" w:sz="0" w:space="0" w:color="auto"/>
        <w:right w:val="none" w:sz="0" w:space="0" w:color="auto"/>
      </w:divBdr>
    </w:div>
    <w:div w:id="1723141579">
      <w:bodyDiv w:val="1"/>
      <w:marLeft w:val="0"/>
      <w:marRight w:val="0"/>
      <w:marTop w:val="0"/>
      <w:marBottom w:val="0"/>
      <w:divBdr>
        <w:top w:val="none" w:sz="0" w:space="0" w:color="auto"/>
        <w:left w:val="none" w:sz="0" w:space="0" w:color="auto"/>
        <w:bottom w:val="none" w:sz="0" w:space="0" w:color="auto"/>
        <w:right w:val="none" w:sz="0" w:space="0" w:color="auto"/>
      </w:divBdr>
    </w:div>
    <w:div w:id="1724479885">
      <w:bodyDiv w:val="1"/>
      <w:marLeft w:val="0"/>
      <w:marRight w:val="0"/>
      <w:marTop w:val="0"/>
      <w:marBottom w:val="0"/>
      <w:divBdr>
        <w:top w:val="none" w:sz="0" w:space="0" w:color="auto"/>
        <w:left w:val="none" w:sz="0" w:space="0" w:color="auto"/>
        <w:bottom w:val="none" w:sz="0" w:space="0" w:color="auto"/>
        <w:right w:val="none" w:sz="0" w:space="0" w:color="auto"/>
      </w:divBdr>
    </w:div>
    <w:div w:id="1727292855">
      <w:bodyDiv w:val="1"/>
      <w:marLeft w:val="0"/>
      <w:marRight w:val="0"/>
      <w:marTop w:val="0"/>
      <w:marBottom w:val="0"/>
      <w:divBdr>
        <w:top w:val="none" w:sz="0" w:space="0" w:color="auto"/>
        <w:left w:val="none" w:sz="0" w:space="0" w:color="auto"/>
        <w:bottom w:val="none" w:sz="0" w:space="0" w:color="auto"/>
        <w:right w:val="none" w:sz="0" w:space="0" w:color="auto"/>
      </w:divBdr>
    </w:div>
    <w:div w:id="1729575794">
      <w:bodyDiv w:val="1"/>
      <w:marLeft w:val="0"/>
      <w:marRight w:val="0"/>
      <w:marTop w:val="0"/>
      <w:marBottom w:val="0"/>
      <w:divBdr>
        <w:top w:val="none" w:sz="0" w:space="0" w:color="auto"/>
        <w:left w:val="none" w:sz="0" w:space="0" w:color="auto"/>
        <w:bottom w:val="none" w:sz="0" w:space="0" w:color="auto"/>
        <w:right w:val="none" w:sz="0" w:space="0" w:color="auto"/>
      </w:divBdr>
    </w:div>
    <w:div w:id="1730884979">
      <w:bodyDiv w:val="1"/>
      <w:marLeft w:val="0"/>
      <w:marRight w:val="0"/>
      <w:marTop w:val="0"/>
      <w:marBottom w:val="0"/>
      <w:divBdr>
        <w:top w:val="none" w:sz="0" w:space="0" w:color="auto"/>
        <w:left w:val="none" w:sz="0" w:space="0" w:color="auto"/>
        <w:bottom w:val="none" w:sz="0" w:space="0" w:color="auto"/>
        <w:right w:val="none" w:sz="0" w:space="0" w:color="auto"/>
      </w:divBdr>
    </w:div>
    <w:div w:id="1738243170">
      <w:bodyDiv w:val="1"/>
      <w:marLeft w:val="0"/>
      <w:marRight w:val="0"/>
      <w:marTop w:val="0"/>
      <w:marBottom w:val="0"/>
      <w:divBdr>
        <w:top w:val="none" w:sz="0" w:space="0" w:color="auto"/>
        <w:left w:val="none" w:sz="0" w:space="0" w:color="auto"/>
        <w:bottom w:val="none" w:sz="0" w:space="0" w:color="auto"/>
        <w:right w:val="none" w:sz="0" w:space="0" w:color="auto"/>
      </w:divBdr>
    </w:div>
    <w:div w:id="1742092420">
      <w:bodyDiv w:val="1"/>
      <w:marLeft w:val="0"/>
      <w:marRight w:val="0"/>
      <w:marTop w:val="0"/>
      <w:marBottom w:val="0"/>
      <w:divBdr>
        <w:top w:val="none" w:sz="0" w:space="0" w:color="auto"/>
        <w:left w:val="none" w:sz="0" w:space="0" w:color="auto"/>
        <w:bottom w:val="none" w:sz="0" w:space="0" w:color="auto"/>
        <w:right w:val="none" w:sz="0" w:space="0" w:color="auto"/>
      </w:divBdr>
    </w:div>
    <w:div w:id="1748191423">
      <w:bodyDiv w:val="1"/>
      <w:marLeft w:val="0"/>
      <w:marRight w:val="0"/>
      <w:marTop w:val="0"/>
      <w:marBottom w:val="0"/>
      <w:divBdr>
        <w:top w:val="none" w:sz="0" w:space="0" w:color="auto"/>
        <w:left w:val="none" w:sz="0" w:space="0" w:color="auto"/>
        <w:bottom w:val="none" w:sz="0" w:space="0" w:color="auto"/>
        <w:right w:val="none" w:sz="0" w:space="0" w:color="auto"/>
      </w:divBdr>
    </w:div>
    <w:div w:id="1761221296">
      <w:bodyDiv w:val="1"/>
      <w:marLeft w:val="0"/>
      <w:marRight w:val="0"/>
      <w:marTop w:val="0"/>
      <w:marBottom w:val="0"/>
      <w:divBdr>
        <w:top w:val="none" w:sz="0" w:space="0" w:color="auto"/>
        <w:left w:val="none" w:sz="0" w:space="0" w:color="auto"/>
        <w:bottom w:val="none" w:sz="0" w:space="0" w:color="auto"/>
        <w:right w:val="none" w:sz="0" w:space="0" w:color="auto"/>
      </w:divBdr>
    </w:div>
    <w:div w:id="1762683680">
      <w:bodyDiv w:val="1"/>
      <w:marLeft w:val="0"/>
      <w:marRight w:val="0"/>
      <w:marTop w:val="0"/>
      <w:marBottom w:val="0"/>
      <w:divBdr>
        <w:top w:val="none" w:sz="0" w:space="0" w:color="auto"/>
        <w:left w:val="none" w:sz="0" w:space="0" w:color="auto"/>
        <w:bottom w:val="none" w:sz="0" w:space="0" w:color="auto"/>
        <w:right w:val="none" w:sz="0" w:space="0" w:color="auto"/>
      </w:divBdr>
    </w:div>
    <w:div w:id="1763918086">
      <w:bodyDiv w:val="1"/>
      <w:marLeft w:val="0"/>
      <w:marRight w:val="0"/>
      <w:marTop w:val="0"/>
      <w:marBottom w:val="0"/>
      <w:divBdr>
        <w:top w:val="none" w:sz="0" w:space="0" w:color="auto"/>
        <w:left w:val="none" w:sz="0" w:space="0" w:color="auto"/>
        <w:bottom w:val="none" w:sz="0" w:space="0" w:color="auto"/>
        <w:right w:val="none" w:sz="0" w:space="0" w:color="auto"/>
      </w:divBdr>
    </w:div>
    <w:div w:id="1768572206">
      <w:bodyDiv w:val="1"/>
      <w:marLeft w:val="0"/>
      <w:marRight w:val="0"/>
      <w:marTop w:val="0"/>
      <w:marBottom w:val="0"/>
      <w:divBdr>
        <w:top w:val="none" w:sz="0" w:space="0" w:color="auto"/>
        <w:left w:val="none" w:sz="0" w:space="0" w:color="auto"/>
        <w:bottom w:val="none" w:sz="0" w:space="0" w:color="auto"/>
        <w:right w:val="none" w:sz="0" w:space="0" w:color="auto"/>
      </w:divBdr>
    </w:div>
    <w:div w:id="1775049203">
      <w:bodyDiv w:val="1"/>
      <w:marLeft w:val="0"/>
      <w:marRight w:val="0"/>
      <w:marTop w:val="0"/>
      <w:marBottom w:val="0"/>
      <w:divBdr>
        <w:top w:val="none" w:sz="0" w:space="0" w:color="auto"/>
        <w:left w:val="none" w:sz="0" w:space="0" w:color="auto"/>
        <w:bottom w:val="none" w:sz="0" w:space="0" w:color="auto"/>
        <w:right w:val="none" w:sz="0" w:space="0" w:color="auto"/>
      </w:divBdr>
      <w:divsChild>
        <w:div w:id="737481335">
          <w:marLeft w:val="0"/>
          <w:marRight w:val="0"/>
          <w:marTop w:val="0"/>
          <w:marBottom w:val="0"/>
          <w:divBdr>
            <w:top w:val="none" w:sz="0" w:space="0" w:color="auto"/>
            <w:left w:val="none" w:sz="0" w:space="0" w:color="auto"/>
            <w:bottom w:val="none" w:sz="0" w:space="0" w:color="auto"/>
            <w:right w:val="none" w:sz="0" w:space="0" w:color="auto"/>
          </w:divBdr>
          <w:divsChild>
            <w:div w:id="1747993411">
              <w:marLeft w:val="0"/>
              <w:marRight w:val="0"/>
              <w:marTop w:val="0"/>
              <w:marBottom w:val="0"/>
              <w:divBdr>
                <w:top w:val="none" w:sz="0" w:space="0" w:color="auto"/>
                <w:left w:val="none" w:sz="0" w:space="0" w:color="auto"/>
                <w:bottom w:val="none" w:sz="0" w:space="0" w:color="auto"/>
                <w:right w:val="none" w:sz="0" w:space="0" w:color="auto"/>
              </w:divBdr>
            </w:div>
            <w:div w:id="1861815391">
              <w:marLeft w:val="0"/>
              <w:marRight w:val="0"/>
              <w:marTop w:val="0"/>
              <w:marBottom w:val="0"/>
              <w:divBdr>
                <w:top w:val="none" w:sz="0" w:space="0" w:color="auto"/>
                <w:left w:val="none" w:sz="0" w:space="0" w:color="auto"/>
                <w:bottom w:val="none" w:sz="0" w:space="0" w:color="auto"/>
                <w:right w:val="none" w:sz="0" w:space="0" w:color="auto"/>
              </w:divBdr>
              <w:divsChild>
                <w:div w:id="2121797693">
                  <w:marLeft w:val="0"/>
                  <w:marRight w:val="0"/>
                  <w:marTop w:val="0"/>
                  <w:marBottom w:val="0"/>
                  <w:divBdr>
                    <w:top w:val="none" w:sz="0" w:space="0" w:color="auto"/>
                    <w:left w:val="none" w:sz="0" w:space="0" w:color="auto"/>
                    <w:bottom w:val="none" w:sz="0" w:space="0" w:color="auto"/>
                    <w:right w:val="none" w:sz="0" w:space="0" w:color="auto"/>
                  </w:divBdr>
                  <w:divsChild>
                    <w:div w:id="20222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77">
              <w:marLeft w:val="0"/>
              <w:marRight w:val="0"/>
              <w:marTop w:val="0"/>
              <w:marBottom w:val="0"/>
              <w:divBdr>
                <w:top w:val="none" w:sz="0" w:space="0" w:color="auto"/>
                <w:left w:val="none" w:sz="0" w:space="0" w:color="auto"/>
                <w:bottom w:val="none" w:sz="0" w:space="0" w:color="auto"/>
                <w:right w:val="none" w:sz="0" w:space="0" w:color="auto"/>
              </w:divBdr>
            </w:div>
          </w:divsChild>
        </w:div>
        <w:div w:id="289749839">
          <w:marLeft w:val="0"/>
          <w:marRight w:val="0"/>
          <w:marTop w:val="0"/>
          <w:marBottom w:val="0"/>
          <w:divBdr>
            <w:top w:val="none" w:sz="0" w:space="0" w:color="auto"/>
            <w:left w:val="none" w:sz="0" w:space="0" w:color="auto"/>
            <w:bottom w:val="none" w:sz="0" w:space="0" w:color="auto"/>
            <w:right w:val="none" w:sz="0" w:space="0" w:color="auto"/>
          </w:divBdr>
          <w:divsChild>
            <w:div w:id="1802264993">
              <w:marLeft w:val="0"/>
              <w:marRight w:val="0"/>
              <w:marTop w:val="0"/>
              <w:marBottom w:val="0"/>
              <w:divBdr>
                <w:top w:val="none" w:sz="0" w:space="0" w:color="auto"/>
                <w:left w:val="none" w:sz="0" w:space="0" w:color="auto"/>
                <w:bottom w:val="none" w:sz="0" w:space="0" w:color="auto"/>
                <w:right w:val="none" w:sz="0" w:space="0" w:color="auto"/>
              </w:divBdr>
            </w:div>
            <w:div w:id="274823893">
              <w:marLeft w:val="0"/>
              <w:marRight w:val="0"/>
              <w:marTop w:val="0"/>
              <w:marBottom w:val="0"/>
              <w:divBdr>
                <w:top w:val="none" w:sz="0" w:space="0" w:color="auto"/>
                <w:left w:val="none" w:sz="0" w:space="0" w:color="auto"/>
                <w:bottom w:val="none" w:sz="0" w:space="0" w:color="auto"/>
                <w:right w:val="none" w:sz="0" w:space="0" w:color="auto"/>
              </w:divBdr>
              <w:divsChild>
                <w:div w:id="1344360611">
                  <w:marLeft w:val="0"/>
                  <w:marRight w:val="0"/>
                  <w:marTop w:val="0"/>
                  <w:marBottom w:val="0"/>
                  <w:divBdr>
                    <w:top w:val="none" w:sz="0" w:space="0" w:color="auto"/>
                    <w:left w:val="none" w:sz="0" w:space="0" w:color="auto"/>
                    <w:bottom w:val="none" w:sz="0" w:space="0" w:color="auto"/>
                    <w:right w:val="none" w:sz="0" w:space="0" w:color="auto"/>
                  </w:divBdr>
                  <w:divsChild>
                    <w:div w:id="1625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5031">
              <w:marLeft w:val="0"/>
              <w:marRight w:val="0"/>
              <w:marTop w:val="0"/>
              <w:marBottom w:val="0"/>
              <w:divBdr>
                <w:top w:val="none" w:sz="0" w:space="0" w:color="auto"/>
                <w:left w:val="none" w:sz="0" w:space="0" w:color="auto"/>
                <w:bottom w:val="none" w:sz="0" w:space="0" w:color="auto"/>
                <w:right w:val="none" w:sz="0" w:space="0" w:color="auto"/>
              </w:divBdr>
            </w:div>
          </w:divsChild>
        </w:div>
        <w:div w:id="1432775679">
          <w:marLeft w:val="0"/>
          <w:marRight w:val="0"/>
          <w:marTop w:val="0"/>
          <w:marBottom w:val="0"/>
          <w:divBdr>
            <w:top w:val="none" w:sz="0" w:space="0" w:color="auto"/>
            <w:left w:val="none" w:sz="0" w:space="0" w:color="auto"/>
            <w:bottom w:val="none" w:sz="0" w:space="0" w:color="auto"/>
            <w:right w:val="none" w:sz="0" w:space="0" w:color="auto"/>
          </w:divBdr>
          <w:divsChild>
            <w:div w:id="355616319">
              <w:marLeft w:val="0"/>
              <w:marRight w:val="0"/>
              <w:marTop w:val="0"/>
              <w:marBottom w:val="0"/>
              <w:divBdr>
                <w:top w:val="none" w:sz="0" w:space="0" w:color="auto"/>
                <w:left w:val="none" w:sz="0" w:space="0" w:color="auto"/>
                <w:bottom w:val="none" w:sz="0" w:space="0" w:color="auto"/>
                <w:right w:val="none" w:sz="0" w:space="0" w:color="auto"/>
              </w:divBdr>
            </w:div>
            <w:div w:id="1835606776">
              <w:marLeft w:val="0"/>
              <w:marRight w:val="0"/>
              <w:marTop w:val="0"/>
              <w:marBottom w:val="0"/>
              <w:divBdr>
                <w:top w:val="none" w:sz="0" w:space="0" w:color="auto"/>
                <w:left w:val="none" w:sz="0" w:space="0" w:color="auto"/>
                <w:bottom w:val="none" w:sz="0" w:space="0" w:color="auto"/>
                <w:right w:val="none" w:sz="0" w:space="0" w:color="auto"/>
              </w:divBdr>
              <w:divsChild>
                <w:div w:id="1656564562">
                  <w:marLeft w:val="0"/>
                  <w:marRight w:val="0"/>
                  <w:marTop w:val="0"/>
                  <w:marBottom w:val="0"/>
                  <w:divBdr>
                    <w:top w:val="none" w:sz="0" w:space="0" w:color="auto"/>
                    <w:left w:val="none" w:sz="0" w:space="0" w:color="auto"/>
                    <w:bottom w:val="none" w:sz="0" w:space="0" w:color="auto"/>
                    <w:right w:val="none" w:sz="0" w:space="0" w:color="auto"/>
                  </w:divBdr>
                  <w:divsChild>
                    <w:div w:id="1587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5354">
              <w:marLeft w:val="0"/>
              <w:marRight w:val="0"/>
              <w:marTop w:val="0"/>
              <w:marBottom w:val="0"/>
              <w:divBdr>
                <w:top w:val="none" w:sz="0" w:space="0" w:color="auto"/>
                <w:left w:val="none" w:sz="0" w:space="0" w:color="auto"/>
                <w:bottom w:val="none" w:sz="0" w:space="0" w:color="auto"/>
                <w:right w:val="none" w:sz="0" w:space="0" w:color="auto"/>
              </w:divBdr>
            </w:div>
          </w:divsChild>
        </w:div>
        <w:div w:id="359477488">
          <w:marLeft w:val="0"/>
          <w:marRight w:val="0"/>
          <w:marTop w:val="0"/>
          <w:marBottom w:val="0"/>
          <w:divBdr>
            <w:top w:val="none" w:sz="0" w:space="0" w:color="auto"/>
            <w:left w:val="none" w:sz="0" w:space="0" w:color="auto"/>
            <w:bottom w:val="none" w:sz="0" w:space="0" w:color="auto"/>
            <w:right w:val="none" w:sz="0" w:space="0" w:color="auto"/>
          </w:divBdr>
          <w:divsChild>
            <w:div w:id="1921938998">
              <w:marLeft w:val="0"/>
              <w:marRight w:val="0"/>
              <w:marTop w:val="0"/>
              <w:marBottom w:val="0"/>
              <w:divBdr>
                <w:top w:val="none" w:sz="0" w:space="0" w:color="auto"/>
                <w:left w:val="none" w:sz="0" w:space="0" w:color="auto"/>
                <w:bottom w:val="none" w:sz="0" w:space="0" w:color="auto"/>
                <w:right w:val="none" w:sz="0" w:space="0" w:color="auto"/>
              </w:divBdr>
            </w:div>
            <w:div w:id="1566069752">
              <w:marLeft w:val="0"/>
              <w:marRight w:val="0"/>
              <w:marTop w:val="0"/>
              <w:marBottom w:val="0"/>
              <w:divBdr>
                <w:top w:val="none" w:sz="0" w:space="0" w:color="auto"/>
                <w:left w:val="none" w:sz="0" w:space="0" w:color="auto"/>
                <w:bottom w:val="none" w:sz="0" w:space="0" w:color="auto"/>
                <w:right w:val="none" w:sz="0" w:space="0" w:color="auto"/>
              </w:divBdr>
              <w:divsChild>
                <w:div w:id="1387798759">
                  <w:marLeft w:val="0"/>
                  <w:marRight w:val="0"/>
                  <w:marTop w:val="0"/>
                  <w:marBottom w:val="0"/>
                  <w:divBdr>
                    <w:top w:val="none" w:sz="0" w:space="0" w:color="auto"/>
                    <w:left w:val="none" w:sz="0" w:space="0" w:color="auto"/>
                    <w:bottom w:val="none" w:sz="0" w:space="0" w:color="auto"/>
                    <w:right w:val="none" w:sz="0" w:space="0" w:color="auto"/>
                  </w:divBdr>
                  <w:divsChild>
                    <w:div w:id="6302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1114">
      <w:bodyDiv w:val="1"/>
      <w:marLeft w:val="0"/>
      <w:marRight w:val="0"/>
      <w:marTop w:val="0"/>
      <w:marBottom w:val="0"/>
      <w:divBdr>
        <w:top w:val="none" w:sz="0" w:space="0" w:color="auto"/>
        <w:left w:val="none" w:sz="0" w:space="0" w:color="auto"/>
        <w:bottom w:val="none" w:sz="0" w:space="0" w:color="auto"/>
        <w:right w:val="none" w:sz="0" w:space="0" w:color="auto"/>
      </w:divBdr>
    </w:div>
    <w:div w:id="1786657460">
      <w:bodyDiv w:val="1"/>
      <w:marLeft w:val="0"/>
      <w:marRight w:val="0"/>
      <w:marTop w:val="0"/>
      <w:marBottom w:val="0"/>
      <w:divBdr>
        <w:top w:val="none" w:sz="0" w:space="0" w:color="auto"/>
        <w:left w:val="none" w:sz="0" w:space="0" w:color="auto"/>
        <w:bottom w:val="none" w:sz="0" w:space="0" w:color="auto"/>
        <w:right w:val="none" w:sz="0" w:space="0" w:color="auto"/>
      </w:divBdr>
    </w:div>
    <w:div w:id="1791513691">
      <w:bodyDiv w:val="1"/>
      <w:marLeft w:val="0"/>
      <w:marRight w:val="0"/>
      <w:marTop w:val="0"/>
      <w:marBottom w:val="0"/>
      <w:divBdr>
        <w:top w:val="none" w:sz="0" w:space="0" w:color="auto"/>
        <w:left w:val="none" w:sz="0" w:space="0" w:color="auto"/>
        <w:bottom w:val="none" w:sz="0" w:space="0" w:color="auto"/>
        <w:right w:val="none" w:sz="0" w:space="0" w:color="auto"/>
      </w:divBdr>
    </w:div>
    <w:div w:id="1794864051">
      <w:bodyDiv w:val="1"/>
      <w:marLeft w:val="0"/>
      <w:marRight w:val="0"/>
      <w:marTop w:val="0"/>
      <w:marBottom w:val="0"/>
      <w:divBdr>
        <w:top w:val="none" w:sz="0" w:space="0" w:color="auto"/>
        <w:left w:val="none" w:sz="0" w:space="0" w:color="auto"/>
        <w:bottom w:val="none" w:sz="0" w:space="0" w:color="auto"/>
        <w:right w:val="none" w:sz="0" w:space="0" w:color="auto"/>
      </w:divBdr>
    </w:div>
    <w:div w:id="1795247676">
      <w:bodyDiv w:val="1"/>
      <w:marLeft w:val="0"/>
      <w:marRight w:val="0"/>
      <w:marTop w:val="0"/>
      <w:marBottom w:val="0"/>
      <w:divBdr>
        <w:top w:val="none" w:sz="0" w:space="0" w:color="auto"/>
        <w:left w:val="none" w:sz="0" w:space="0" w:color="auto"/>
        <w:bottom w:val="none" w:sz="0" w:space="0" w:color="auto"/>
        <w:right w:val="none" w:sz="0" w:space="0" w:color="auto"/>
      </w:divBdr>
    </w:div>
    <w:div w:id="1813475231">
      <w:bodyDiv w:val="1"/>
      <w:marLeft w:val="0"/>
      <w:marRight w:val="0"/>
      <w:marTop w:val="0"/>
      <w:marBottom w:val="0"/>
      <w:divBdr>
        <w:top w:val="none" w:sz="0" w:space="0" w:color="auto"/>
        <w:left w:val="none" w:sz="0" w:space="0" w:color="auto"/>
        <w:bottom w:val="none" w:sz="0" w:space="0" w:color="auto"/>
        <w:right w:val="none" w:sz="0" w:space="0" w:color="auto"/>
      </w:divBdr>
      <w:divsChild>
        <w:div w:id="393242834">
          <w:marLeft w:val="0"/>
          <w:marRight w:val="0"/>
          <w:marTop w:val="0"/>
          <w:marBottom w:val="0"/>
          <w:divBdr>
            <w:top w:val="none" w:sz="0" w:space="0" w:color="auto"/>
            <w:left w:val="none" w:sz="0" w:space="0" w:color="auto"/>
            <w:bottom w:val="none" w:sz="0" w:space="0" w:color="auto"/>
            <w:right w:val="none" w:sz="0" w:space="0" w:color="auto"/>
          </w:divBdr>
          <w:divsChild>
            <w:div w:id="1626229513">
              <w:marLeft w:val="0"/>
              <w:marRight w:val="0"/>
              <w:marTop w:val="0"/>
              <w:marBottom w:val="0"/>
              <w:divBdr>
                <w:top w:val="none" w:sz="0" w:space="0" w:color="auto"/>
                <w:left w:val="none" w:sz="0" w:space="0" w:color="auto"/>
                <w:bottom w:val="none" w:sz="0" w:space="0" w:color="auto"/>
                <w:right w:val="none" w:sz="0" w:space="0" w:color="auto"/>
              </w:divBdr>
            </w:div>
            <w:div w:id="706568887">
              <w:marLeft w:val="0"/>
              <w:marRight w:val="0"/>
              <w:marTop w:val="0"/>
              <w:marBottom w:val="0"/>
              <w:divBdr>
                <w:top w:val="none" w:sz="0" w:space="0" w:color="auto"/>
                <w:left w:val="none" w:sz="0" w:space="0" w:color="auto"/>
                <w:bottom w:val="none" w:sz="0" w:space="0" w:color="auto"/>
                <w:right w:val="none" w:sz="0" w:space="0" w:color="auto"/>
              </w:divBdr>
              <w:divsChild>
                <w:div w:id="2125536643">
                  <w:marLeft w:val="0"/>
                  <w:marRight w:val="0"/>
                  <w:marTop w:val="0"/>
                  <w:marBottom w:val="0"/>
                  <w:divBdr>
                    <w:top w:val="none" w:sz="0" w:space="0" w:color="auto"/>
                    <w:left w:val="none" w:sz="0" w:space="0" w:color="auto"/>
                    <w:bottom w:val="none" w:sz="0" w:space="0" w:color="auto"/>
                    <w:right w:val="none" w:sz="0" w:space="0" w:color="auto"/>
                  </w:divBdr>
                  <w:divsChild>
                    <w:div w:id="6373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512">
              <w:marLeft w:val="0"/>
              <w:marRight w:val="0"/>
              <w:marTop w:val="0"/>
              <w:marBottom w:val="0"/>
              <w:divBdr>
                <w:top w:val="none" w:sz="0" w:space="0" w:color="auto"/>
                <w:left w:val="none" w:sz="0" w:space="0" w:color="auto"/>
                <w:bottom w:val="none" w:sz="0" w:space="0" w:color="auto"/>
                <w:right w:val="none" w:sz="0" w:space="0" w:color="auto"/>
              </w:divBdr>
            </w:div>
          </w:divsChild>
        </w:div>
        <w:div w:id="755439060">
          <w:marLeft w:val="0"/>
          <w:marRight w:val="0"/>
          <w:marTop w:val="0"/>
          <w:marBottom w:val="0"/>
          <w:divBdr>
            <w:top w:val="none" w:sz="0" w:space="0" w:color="auto"/>
            <w:left w:val="none" w:sz="0" w:space="0" w:color="auto"/>
            <w:bottom w:val="none" w:sz="0" w:space="0" w:color="auto"/>
            <w:right w:val="none" w:sz="0" w:space="0" w:color="auto"/>
          </w:divBdr>
          <w:divsChild>
            <w:div w:id="1335911096">
              <w:marLeft w:val="0"/>
              <w:marRight w:val="0"/>
              <w:marTop w:val="0"/>
              <w:marBottom w:val="0"/>
              <w:divBdr>
                <w:top w:val="none" w:sz="0" w:space="0" w:color="auto"/>
                <w:left w:val="none" w:sz="0" w:space="0" w:color="auto"/>
                <w:bottom w:val="none" w:sz="0" w:space="0" w:color="auto"/>
                <w:right w:val="none" w:sz="0" w:space="0" w:color="auto"/>
              </w:divBdr>
            </w:div>
            <w:div w:id="1936205336">
              <w:marLeft w:val="0"/>
              <w:marRight w:val="0"/>
              <w:marTop w:val="0"/>
              <w:marBottom w:val="0"/>
              <w:divBdr>
                <w:top w:val="none" w:sz="0" w:space="0" w:color="auto"/>
                <w:left w:val="none" w:sz="0" w:space="0" w:color="auto"/>
                <w:bottom w:val="none" w:sz="0" w:space="0" w:color="auto"/>
                <w:right w:val="none" w:sz="0" w:space="0" w:color="auto"/>
              </w:divBdr>
              <w:divsChild>
                <w:div w:id="1649746766">
                  <w:marLeft w:val="0"/>
                  <w:marRight w:val="0"/>
                  <w:marTop w:val="0"/>
                  <w:marBottom w:val="0"/>
                  <w:divBdr>
                    <w:top w:val="none" w:sz="0" w:space="0" w:color="auto"/>
                    <w:left w:val="none" w:sz="0" w:space="0" w:color="auto"/>
                    <w:bottom w:val="none" w:sz="0" w:space="0" w:color="auto"/>
                    <w:right w:val="none" w:sz="0" w:space="0" w:color="auto"/>
                  </w:divBdr>
                  <w:divsChild>
                    <w:div w:id="15228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570">
              <w:marLeft w:val="0"/>
              <w:marRight w:val="0"/>
              <w:marTop w:val="0"/>
              <w:marBottom w:val="0"/>
              <w:divBdr>
                <w:top w:val="none" w:sz="0" w:space="0" w:color="auto"/>
                <w:left w:val="none" w:sz="0" w:space="0" w:color="auto"/>
                <w:bottom w:val="none" w:sz="0" w:space="0" w:color="auto"/>
                <w:right w:val="none" w:sz="0" w:space="0" w:color="auto"/>
              </w:divBdr>
            </w:div>
          </w:divsChild>
        </w:div>
        <w:div w:id="1930656833">
          <w:marLeft w:val="0"/>
          <w:marRight w:val="0"/>
          <w:marTop w:val="0"/>
          <w:marBottom w:val="0"/>
          <w:divBdr>
            <w:top w:val="none" w:sz="0" w:space="0" w:color="auto"/>
            <w:left w:val="none" w:sz="0" w:space="0" w:color="auto"/>
            <w:bottom w:val="none" w:sz="0" w:space="0" w:color="auto"/>
            <w:right w:val="none" w:sz="0" w:space="0" w:color="auto"/>
          </w:divBdr>
          <w:divsChild>
            <w:div w:id="2059938359">
              <w:marLeft w:val="0"/>
              <w:marRight w:val="0"/>
              <w:marTop w:val="0"/>
              <w:marBottom w:val="0"/>
              <w:divBdr>
                <w:top w:val="none" w:sz="0" w:space="0" w:color="auto"/>
                <w:left w:val="none" w:sz="0" w:space="0" w:color="auto"/>
                <w:bottom w:val="none" w:sz="0" w:space="0" w:color="auto"/>
                <w:right w:val="none" w:sz="0" w:space="0" w:color="auto"/>
              </w:divBdr>
            </w:div>
            <w:div w:id="428890237">
              <w:marLeft w:val="0"/>
              <w:marRight w:val="0"/>
              <w:marTop w:val="0"/>
              <w:marBottom w:val="0"/>
              <w:divBdr>
                <w:top w:val="none" w:sz="0" w:space="0" w:color="auto"/>
                <w:left w:val="none" w:sz="0" w:space="0" w:color="auto"/>
                <w:bottom w:val="none" w:sz="0" w:space="0" w:color="auto"/>
                <w:right w:val="none" w:sz="0" w:space="0" w:color="auto"/>
              </w:divBdr>
              <w:divsChild>
                <w:div w:id="1885629258">
                  <w:marLeft w:val="0"/>
                  <w:marRight w:val="0"/>
                  <w:marTop w:val="0"/>
                  <w:marBottom w:val="0"/>
                  <w:divBdr>
                    <w:top w:val="none" w:sz="0" w:space="0" w:color="auto"/>
                    <w:left w:val="none" w:sz="0" w:space="0" w:color="auto"/>
                    <w:bottom w:val="none" w:sz="0" w:space="0" w:color="auto"/>
                    <w:right w:val="none" w:sz="0" w:space="0" w:color="auto"/>
                  </w:divBdr>
                  <w:divsChild>
                    <w:div w:id="6389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335">
              <w:marLeft w:val="0"/>
              <w:marRight w:val="0"/>
              <w:marTop w:val="0"/>
              <w:marBottom w:val="0"/>
              <w:divBdr>
                <w:top w:val="none" w:sz="0" w:space="0" w:color="auto"/>
                <w:left w:val="none" w:sz="0" w:space="0" w:color="auto"/>
                <w:bottom w:val="none" w:sz="0" w:space="0" w:color="auto"/>
                <w:right w:val="none" w:sz="0" w:space="0" w:color="auto"/>
              </w:divBdr>
            </w:div>
          </w:divsChild>
        </w:div>
        <w:div w:id="441219783">
          <w:marLeft w:val="0"/>
          <w:marRight w:val="0"/>
          <w:marTop w:val="0"/>
          <w:marBottom w:val="0"/>
          <w:divBdr>
            <w:top w:val="none" w:sz="0" w:space="0" w:color="auto"/>
            <w:left w:val="none" w:sz="0" w:space="0" w:color="auto"/>
            <w:bottom w:val="none" w:sz="0" w:space="0" w:color="auto"/>
            <w:right w:val="none" w:sz="0" w:space="0" w:color="auto"/>
          </w:divBdr>
          <w:divsChild>
            <w:div w:id="1693333722">
              <w:marLeft w:val="0"/>
              <w:marRight w:val="0"/>
              <w:marTop w:val="0"/>
              <w:marBottom w:val="0"/>
              <w:divBdr>
                <w:top w:val="none" w:sz="0" w:space="0" w:color="auto"/>
                <w:left w:val="none" w:sz="0" w:space="0" w:color="auto"/>
                <w:bottom w:val="none" w:sz="0" w:space="0" w:color="auto"/>
                <w:right w:val="none" w:sz="0" w:space="0" w:color="auto"/>
              </w:divBdr>
            </w:div>
            <w:div w:id="1318802281">
              <w:marLeft w:val="0"/>
              <w:marRight w:val="0"/>
              <w:marTop w:val="0"/>
              <w:marBottom w:val="0"/>
              <w:divBdr>
                <w:top w:val="none" w:sz="0" w:space="0" w:color="auto"/>
                <w:left w:val="none" w:sz="0" w:space="0" w:color="auto"/>
                <w:bottom w:val="none" w:sz="0" w:space="0" w:color="auto"/>
                <w:right w:val="none" w:sz="0" w:space="0" w:color="auto"/>
              </w:divBdr>
              <w:divsChild>
                <w:div w:id="522982333">
                  <w:marLeft w:val="0"/>
                  <w:marRight w:val="0"/>
                  <w:marTop w:val="0"/>
                  <w:marBottom w:val="0"/>
                  <w:divBdr>
                    <w:top w:val="none" w:sz="0" w:space="0" w:color="auto"/>
                    <w:left w:val="none" w:sz="0" w:space="0" w:color="auto"/>
                    <w:bottom w:val="none" w:sz="0" w:space="0" w:color="auto"/>
                    <w:right w:val="none" w:sz="0" w:space="0" w:color="auto"/>
                  </w:divBdr>
                  <w:divsChild>
                    <w:div w:id="2378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516">
              <w:marLeft w:val="0"/>
              <w:marRight w:val="0"/>
              <w:marTop w:val="0"/>
              <w:marBottom w:val="0"/>
              <w:divBdr>
                <w:top w:val="none" w:sz="0" w:space="0" w:color="auto"/>
                <w:left w:val="none" w:sz="0" w:space="0" w:color="auto"/>
                <w:bottom w:val="none" w:sz="0" w:space="0" w:color="auto"/>
                <w:right w:val="none" w:sz="0" w:space="0" w:color="auto"/>
              </w:divBdr>
            </w:div>
          </w:divsChild>
        </w:div>
        <w:div w:id="1867519794">
          <w:marLeft w:val="0"/>
          <w:marRight w:val="0"/>
          <w:marTop w:val="0"/>
          <w:marBottom w:val="0"/>
          <w:divBdr>
            <w:top w:val="none" w:sz="0" w:space="0" w:color="auto"/>
            <w:left w:val="none" w:sz="0" w:space="0" w:color="auto"/>
            <w:bottom w:val="none" w:sz="0" w:space="0" w:color="auto"/>
            <w:right w:val="none" w:sz="0" w:space="0" w:color="auto"/>
          </w:divBdr>
          <w:divsChild>
            <w:div w:id="1077285141">
              <w:marLeft w:val="0"/>
              <w:marRight w:val="0"/>
              <w:marTop w:val="0"/>
              <w:marBottom w:val="0"/>
              <w:divBdr>
                <w:top w:val="none" w:sz="0" w:space="0" w:color="auto"/>
                <w:left w:val="none" w:sz="0" w:space="0" w:color="auto"/>
                <w:bottom w:val="none" w:sz="0" w:space="0" w:color="auto"/>
                <w:right w:val="none" w:sz="0" w:space="0" w:color="auto"/>
              </w:divBdr>
            </w:div>
            <w:div w:id="2084331328">
              <w:marLeft w:val="0"/>
              <w:marRight w:val="0"/>
              <w:marTop w:val="0"/>
              <w:marBottom w:val="0"/>
              <w:divBdr>
                <w:top w:val="none" w:sz="0" w:space="0" w:color="auto"/>
                <w:left w:val="none" w:sz="0" w:space="0" w:color="auto"/>
                <w:bottom w:val="none" w:sz="0" w:space="0" w:color="auto"/>
                <w:right w:val="none" w:sz="0" w:space="0" w:color="auto"/>
              </w:divBdr>
              <w:divsChild>
                <w:div w:id="183255765">
                  <w:marLeft w:val="0"/>
                  <w:marRight w:val="0"/>
                  <w:marTop w:val="0"/>
                  <w:marBottom w:val="0"/>
                  <w:divBdr>
                    <w:top w:val="none" w:sz="0" w:space="0" w:color="auto"/>
                    <w:left w:val="none" w:sz="0" w:space="0" w:color="auto"/>
                    <w:bottom w:val="none" w:sz="0" w:space="0" w:color="auto"/>
                    <w:right w:val="none" w:sz="0" w:space="0" w:color="auto"/>
                  </w:divBdr>
                  <w:divsChild>
                    <w:div w:id="14812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029">
      <w:bodyDiv w:val="1"/>
      <w:marLeft w:val="0"/>
      <w:marRight w:val="0"/>
      <w:marTop w:val="0"/>
      <w:marBottom w:val="0"/>
      <w:divBdr>
        <w:top w:val="none" w:sz="0" w:space="0" w:color="auto"/>
        <w:left w:val="none" w:sz="0" w:space="0" w:color="auto"/>
        <w:bottom w:val="none" w:sz="0" w:space="0" w:color="auto"/>
        <w:right w:val="none" w:sz="0" w:space="0" w:color="auto"/>
      </w:divBdr>
    </w:div>
    <w:div w:id="1826313611">
      <w:bodyDiv w:val="1"/>
      <w:marLeft w:val="0"/>
      <w:marRight w:val="0"/>
      <w:marTop w:val="0"/>
      <w:marBottom w:val="0"/>
      <w:divBdr>
        <w:top w:val="none" w:sz="0" w:space="0" w:color="auto"/>
        <w:left w:val="none" w:sz="0" w:space="0" w:color="auto"/>
        <w:bottom w:val="none" w:sz="0" w:space="0" w:color="auto"/>
        <w:right w:val="none" w:sz="0" w:space="0" w:color="auto"/>
      </w:divBdr>
    </w:div>
    <w:div w:id="1829784750">
      <w:bodyDiv w:val="1"/>
      <w:marLeft w:val="0"/>
      <w:marRight w:val="0"/>
      <w:marTop w:val="0"/>
      <w:marBottom w:val="0"/>
      <w:divBdr>
        <w:top w:val="none" w:sz="0" w:space="0" w:color="auto"/>
        <w:left w:val="none" w:sz="0" w:space="0" w:color="auto"/>
        <w:bottom w:val="none" w:sz="0" w:space="0" w:color="auto"/>
        <w:right w:val="none" w:sz="0" w:space="0" w:color="auto"/>
      </w:divBdr>
    </w:div>
    <w:div w:id="1830436174">
      <w:bodyDiv w:val="1"/>
      <w:marLeft w:val="0"/>
      <w:marRight w:val="0"/>
      <w:marTop w:val="0"/>
      <w:marBottom w:val="0"/>
      <w:divBdr>
        <w:top w:val="none" w:sz="0" w:space="0" w:color="auto"/>
        <w:left w:val="none" w:sz="0" w:space="0" w:color="auto"/>
        <w:bottom w:val="none" w:sz="0" w:space="0" w:color="auto"/>
        <w:right w:val="none" w:sz="0" w:space="0" w:color="auto"/>
      </w:divBdr>
    </w:div>
    <w:div w:id="1831671626">
      <w:bodyDiv w:val="1"/>
      <w:marLeft w:val="0"/>
      <w:marRight w:val="0"/>
      <w:marTop w:val="0"/>
      <w:marBottom w:val="0"/>
      <w:divBdr>
        <w:top w:val="none" w:sz="0" w:space="0" w:color="auto"/>
        <w:left w:val="none" w:sz="0" w:space="0" w:color="auto"/>
        <w:bottom w:val="none" w:sz="0" w:space="0" w:color="auto"/>
        <w:right w:val="none" w:sz="0" w:space="0" w:color="auto"/>
      </w:divBdr>
    </w:div>
    <w:div w:id="1832671197">
      <w:bodyDiv w:val="1"/>
      <w:marLeft w:val="0"/>
      <w:marRight w:val="0"/>
      <w:marTop w:val="0"/>
      <w:marBottom w:val="0"/>
      <w:divBdr>
        <w:top w:val="none" w:sz="0" w:space="0" w:color="auto"/>
        <w:left w:val="none" w:sz="0" w:space="0" w:color="auto"/>
        <w:bottom w:val="none" w:sz="0" w:space="0" w:color="auto"/>
        <w:right w:val="none" w:sz="0" w:space="0" w:color="auto"/>
      </w:divBdr>
    </w:div>
    <w:div w:id="1837921368">
      <w:bodyDiv w:val="1"/>
      <w:marLeft w:val="0"/>
      <w:marRight w:val="0"/>
      <w:marTop w:val="0"/>
      <w:marBottom w:val="0"/>
      <w:divBdr>
        <w:top w:val="none" w:sz="0" w:space="0" w:color="auto"/>
        <w:left w:val="none" w:sz="0" w:space="0" w:color="auto"/>
        <w:bottom w:val="none" w:sz="0" w:space="0" w:color="auto"/>
        <w:right w:val="none" w:sz="0" w:space="0" w:color="auto"/>
      </w:divBdr>
    </w:div>
    <w:div w:id="1838761963">
      <w:bodyDiv w:val="1"/>
      <w:marLeft w:val="0"/>
      <w:marRight w:val="0"/>
      <w:marTop w:val="0"/>
      <w:marBottom w:val="0"/>
      <w:divBdr>
        <w:top w:val="none" w:sz="0" w:space="0" w:color="auto"/>
        <w:left w:val="none" w:sz="0" w:space="0" w:color="auto"/>
        <w:bottom w:val="none" w:sz="0" w:space="0" w:color="auto"/>
        <w:right w:val="none" w:sz="0" w:space="0" w:color="auto"/>
      </w:divBdr>
    </w:div>
    <w:div w:id="1838840824">
      <w:bodyDiv w:val="1"/>
      <w:marLeft w:val="0"/>
      <w:marRight w:val="0"/>
      <w:marTop w:val="0"/>
      <w:marBottom w:val="0"/>
      <w:divBdr>
        <w:top w:val="none" w:sz="0" w:space="0" w:color="auto"/>
        <w:left w:val="none" w:sz="0" w:space="0" w:color="auto"/>
        <w:bottom w:val="none" w:sz="0" w:space="0" w:color="auto"/>
        <w:right w:val="none" w:sz="0" w:space="0" w:color="auto"/>
      </w:divBdr>
    </w:div>
    <w:div w:id="1840120389">
      <w:bodyDiv w:val="1"/>
      <w:marLeft w:val="0"/>
      <w:marRight w:val="0"/>
      <w:marTop w:val="0"/>
      <w:marBottom w:val="0"/>
      <w:divBdr>
        <w:top w:val="none" w:sz="0" w:space="0" w:color="auto"/>
        <w:left w:val="none" w:sz="0" w:space="0" w:color="auto"/>
        <w:bottom w:val="none" w:sz="0" w:space="0" w:color="auto"/>
        <w:right w:val="none" w:sz="0" w:space="0" w:color="auto"/>
      </w:divBdr>
    </w:div>
    <w:div w:id="1842810851">
      <w:bodyDiv w:val="1"/>
      <w:marLeft w:val="0"/>
      <w:marRight w:val="0"/>
      <w:marTop w:val="0"/>
      <w:marBottom w:val="0"/>
      <w:divBdr>
        <w:top w:val="none" w:sz="0" w:space="0" w:color="auto"/>
        <w:left w:val="none" w:sz="0" w:space="0" w:color="auto"/>
        <w:bottom w:val="none" w:sz="0" w:space="0" w:color="auto"/>
        <w:right w:val="none" w:sz="0" w:space="0" w:color="auto"/>
      </w:divBdr>
    </w:div>
    <w:div w:id="1845391958">
      <w:bodyDiv w:val="1"/>
      <w:marLeft w:val="0"/>
      <w:marRight w:val="0"/>
      <w:marTop w:val="0"/>
      <w:marBottom w:val="0"/>
      <w:divBdr>
        <w:top w:val="none" w:sz="0" w:space="0" w:color="auto"/>
        <w:left w:val="none" w:sz="0" w:space="0" w:color="auto"/>
        <w:bottom w:val="none" w:sz="0" w:space="0" w:color="auto"/>
        <w:right w:val="none" w:sz="0" w:space="0" w:color="auto"/>
      </w:divBdr>
    </w:div>
    <w:div w:id="1847595261">
      <w:bodyDiv w:val="1"/>
      <w:marLeft w:val="0"/>
      <w:marRight w:val="0"/>
      <w:marTop w:val="0"/>
      <w:marBottom w:val="0"/>
      <w:divBdr>
        <w:top w:val="none" w:sz="0" w:space="0" w:color="auto"/>
        <w:left w:val="none" w:sz="0" w:space="0" w:color="auto"/>
        <w:bottom w:val="none" w:sz="0" w:space="0" w:color="auto"/>
        <w:right w:val="none" w:sz="0" w:space="0" w:color="auto"/>
      </w:divBdr>
    </w:div>
    <w:div w:id="1848405185">
      <w:bodyDiv w:val="1"/>
      <w:marLeft w:val="0"/>
      <w:marRight w:val="0"/>
      <w:marTop w:val="0"/>
      <w:marBottom w:val="0"/>
      <w:divBdr>
        <w:top w:val="none" w:sz="0" w:space="0" w:color="auto"/>
        <w:left w:val="none" w:sz="0" w:space="0" w:color="auto"/>
        <w:bottom w:val="none" w:sz="0" w:space="0" w:color="auto"/>
        <w:right w:val="none" w:sz="0" w:space="0" w:color="auto"/>
      </w:divBdr>
    </w:div>
    <w:div w:id="1848788217">
      <w:bodyDiv w:val="1"/>
      <w:marLeft w:val="0"/>
      <w:marRight w:val="0"/>
      <w:marTop w:val="0"/>
      <w:marBottom w:val="0"/>
      <w:divBdr>
        <w:top w:val="none" w:sz="0" w:space="0" w:color="auto"/>
        <w:left w:val="none" w:sz="0" w:space="0" w:color="auto"/>
        <w:bottom w:val="none" w:sz="0" w:space="0" w:color="auto"/>
        <w:right w:val="none" w:sz="0" w:space="0" w:color="auto"/>
      </w:divBdr>
    </w:div>
    <w:div w:id="1849251324">
      <w:bodyDiv w:val="1"/>
      <w:marLeft w:val="0"/>
      <w:marRight w:val="0"/>
      <w:marTop w:val="0"/>
      <w:marBottom w:val="0"/>
      <w:divBdr>
        <w:top w:val="none" w:sz="0" w:space="0" w:color="auto"/>
        <w:left w:val="none" w:sz="0" w:space="0" w:color="auto"/>
        <w:bottom w:val="none" w:sz="0" w:space="0" w:color="auto"/>
        <w:right w:val="none" w:sz="0" w:space="0" w:color="auto"/>
      </w:divBdr>
    </w:div>
    <w:div w:id="1860124194">
      <w:bodyDiv w:val="1"/>
      <w:marLeft w:val="0"/>
      <w:marRight w:val="0"/>
      <w:marTop w:val="0"/>
      <w:marBottom w:val="0"/>
      <w:divBdr>
        <w:top w:val="none" w:sz="0" w:space="0" w:color="auto"/>
        <w:left w:val="none" w:sz="0" w:space="0" w:color="auto"/>
        <w:bottom w:val="none" w:sz="0" w:space="0" w:color="auto"/>
        <w:right w:val="none" w:sz="0" w:space="0" w:color="auto"/>
      </w:divBdr>
    </w:div>
    <w:div w:id="1860580248">
      <w:bodyDiv w:val="1"/>
      <w:marLeft w:val="0"/>
      <w:marRight w:val="0"/>
      <w:marTop w:val="0"/>
      <w:marBottom w:val="0"/>
      <w:divBdr>
        <w:top w:val="none" w:sz="0" w:space="0" w:color="auto"/>
        <w:left w:val="none" w:sz="0" w:space="0" w:color="auto"/>
        <w:bottom w:val="none" w:sz="0" w:space="0" w:color="auto"/>
        <w:right w:val="none" w:sz="0" w:space="0" w:color="auto"/>
      </w:divBdr>
    </w:div>
    <w:div w:id="1864974779">
      <w:bodyDiv w:val="1"/>
      <w:marLeft w:val="0"/>
      <w:marRight w:val="0"/>
      <w:marTop w:val="0"/>
      <w:marBottom w:val="0"/>
      <w:divBdr>
        <w:top w:val="none" w:sz="0" w:space="0" w:color="auto"/>
        <w:left w:val="none" w:sz="0" w:space="0" w:color="auto"/>
        <w:bottom w:val="none" w:sz="0" w:space="0" w:color="auto"/>
        <w:right w:val="none" w:sz="0" w:space="0" w:color="auto"/>
      </w:divBdr>
    </w:div>
    <w:div w:id="1867519530">
      <w:bodyDiv w:val="1"/>
      <w:marLeft w:val="0"/>
      <w:marRight w:val="0"/>
      <w:marTop w:val="0"/>
      <w:marBottom w:val="0"/>
      <w:divBdr>
        <w:top w:val="none" w:sz="0" w:space="0" w:color="auto"/>
        <w:left w:val="none" w:sz="0" w:space="0" w:color="auto"/>
        <w:bottom w:val="none" w:sz="0" w:space="0" w:color="auto"/>
        <w:right w:val="none" w:sz="0" w:space="0" w:color="auto"/>
      </w:divBdr>
    </w:div>
    <w:div w:id="1867912610">
      <w:bodyDiv w:val="1"/>
      <w:marLeft w:val="0"/>
      <w:marRight w:val="0"/>
      <w:marTop w:val="0"/>
      <w:marBottom w:val="0"/>
      <w:divBdr>
        <w:top w:val="none" w:sz="0" w:space="0" w:color="auto"/>
        <w:left w:val="none" w:sz="0" w:space="0" w:color="auto"/>
        <w:bottom w:val="none" w:sz="0" w:space="0" w:color="auto"/>
        <w:right w:val="none" w:sz="0" w:space="0" w:color="auto"/>
      </w:divBdr>
    </w:div>
    <w:div w:id="1885143482">
      <w:bodyDiv w:val="1"/>
      <w:marLeft w:val="0"/>
      <w:marRight w:val="0"/>
      <w:marTop w:val="0"/>
      <w:marBottom w:val="0"/>
      <w:divBdr>
        <w:top w:val="none" w:sz="0" w:space="0" w:color="auto"/>
        <w:left w:val="none" w:sz="0" w:space="0" w:color="auto"/>
        <w:bottom w:val="none" w:sz="0" w:space="0" w:color="auto"/>
        <w:right w:val="none" w:sz="0" w:space="0" w:color="auto"/>
      </w:divBdr>
    </w:div>
    <w:div w:id="1891456951">
      <w:bodyDiv w:val="1"/>
      <w:marLeft w:val="0"/>
      <w:marRight w:val="0"/>
      <w:marTop w:val="0"/>
      <w:marBottom w:val="0"/>
      <w:divBdr>
        <w:top w:val="none" w:sz="0" w:space="0" w:color="auto"/>
        <w:left w:val="none" w:sz="0" w:space="0" w:color="auto"/>
        <w:bottom w:val="none" w:sz="0" w:space="0" w:color="auto"/>
        <w:right w:val="none" w:sz="0" w:space="0" w:color="auto"/>
      </w:divBdr>
    </w:div>
    <w:div w:id="1896162737">
      <w:bodyDiv w:val="1"/>
      <w:marLeft w:val="0"/>
      <w:marRight w:val="0"/>
      <w:marTop w:val="0"/>
      <w:marBottom w:val="0"/>
      <w:divBdr>
        <w:top w:val="none" w:sz="0" w:space="0" w:color="auto"/>
        <w:left w:val="none" w:sz="0" w:space="0" w:color="auto"/>
        <w:bottom w:val="none" w:sz="0" w:space="0" w:color="auto"/>
        <w:right w:val="none" w:sz="0" w:space="0" w:color="auto"/>
      </w:divBdr>
    </w:div>
    <w:div w:id="1904372317">
      <w:bodyDiv w:val="1"/>
      <w:marLeft w:val="0"/>
      <w:marRight w:val="0"/>
      <w:marTop w:val="0"/>
      <w:marBottom w:val="0"/>
      <w:divBdr>
        <w:top w:val="none" w:sz="0" w:space="0" w:color="auto"/>
        <w:left w:val="none" w:sz="0" w:space="0" w:color="auto"/>
        <w:bottom w:val="none" w:sz="0" w:space="0" w:color="auto"/>
        <w:right w:val="none" w:sz="0" w:space="0" w:color="auto"/>
      </w:divBdr>
    </w:div>
    <w:div w:id="1910529367">
      <w:bodyDiv w:val="1"/>
      <w:marLeft w:val="0"/>
      <w:marRight w:val="0"/>
      <w:marTop w:val="0"/>
      <w:marBottom w:val="0"/>
      <w:divBdr>
        <w:top w:val="none" w:sz="0" w:space="0" w:color="auto"/>
        <w:left w:val="none" w:sz="0" w:space="0" w:color="auto"/>
        <w:bottom w:val="none" w:sz="0" w:space="0" w:color="auto"/>
        <w:right w:val="none" w:sz="0" w:space="0" w:color="auto"/>
      </w:divBdr>
    </w:div>
    <w:div w:id="1910923191">
      <w:bodyDiv w:val="1"/>
      <w:marLeft w:val="0"/>
      <w:marRight w:val="0"/>
      <w:marTop w:val="0"/>
      <w:marBottom w:val="0"/>
      <w:divBdr>
        <w:top w:val="none" w:sz="0" w:space="0" w:color="auto"/>
        <w:left w:val="none" w:sz="0" w:space="0" w:color="auto"/>
        <w:bottom w:val="none" w:sz="0" w:space="0" w:color="auto"/>
        <w:right w:val="none" w:sz="0" w:space="0" w:color="auto"/>
      </w:divBdr>
    </w:div>
    <w:div w:id="1931545532">
      <w:bodyDiv w:val="1"/>
      <w:marLeft w:val="0"/>
      <w:marRight w:val="0"/>
      <w:marTop w:val="0"/>
      <w:marBottom w:val="0"/>
      <w:divBdr>
        <w:top w:val="none" w:sz="0" w:space="0" w:color="auto"/>
        <w:left w:val="none" w:sz="0" w:space="0" w:color="auto"/>
        <w:bottom w:val="none" w:sz="0" w:space="0" w:color="auto"/>
        <w:right w:val="none" w:sz="0" w:space="0" w:color="auto"/>
      </w:divBdr>
    </w:div>
    <w:div w:id="1932470317">
      <w:bodyDiv w:val="1"/>
      <w:marLeft w:val="0"/>
      <w:marRight w:val="0"/>
      <w:marTop w:val="0"/>
      <w:marBottom w:val="0"/>
      <w:divBdr>
        <w:top w:val="none" w:sz="0" w:space="0" w:color="auto"/>
        <w:left w:val="none" w:sz="0" w:space="0" w:color="auto"/>
        <w:bottom w:val="none" w:sz="0" w:space="0" w:color="auto"/>
        <w:right w:val="none" w:sz="0" w:space="0" w:color="auto"/>
      </w:divBdr>
    </w:div>
    <w:div w:id="1933707511">
      <w:bodyDiv w:val="1"/>
      <w:marLeft w:val="0"/>
      <w:marRight w:val="0"/>
      <w:marTop w:val="0"/>
      <w:marBottom w:val="0"/>
      <w:divBdr>
        <w:top w:val="none" w:sz="0" w:space="0" w:color="auto"/>
        <w:left w:val="none" w:sz="0" w:space="0" w:color="auto"/>
        <w:bottom w:val="none" w:sz="0" w:space="0" w:color="auto"/>
        <w:right w:val="none" w:sz="0" w:space="0" w:color="auto"/>
      </w:divBdr>
    </w:div>
    <w:div w:id="1933852825">
      <w:bodyDiv w:val="1"/>
      <w:marLeft w:val="0"/>
      <w:marRight w:val="0"/>
      <w:marTop w:val="0"/>
      <w:marBottom w:val="0"/>
      <w:divBdr>
        <w:top w:val="none" w:sz="0" w:space="0" w:color="auto"/>
        <w:left w:val="none" w:sz="0" w:space="0" w:color="auto"/>
        <w:bottom w:val="none" w:sz="0" w:space="0" w:color="auto"/>
        <w:right w:val="none" w:sz="0" w:space="0" w:color="auto"/>
      </w:divBdr>
    </w:div>
    <w:div w:id="1940287627">
      <w:bodyDiv w:val="1"/>
      <w:marLeft w:val="0"/>
      <w:marRight w:val="0"/>
      <w:marTop w:val="0"/>
      <w:marBottom w:val="0"/>
      <w:divBdr>
        <w:top w:val="none" w:sz="0" w:space="0" w:color="auto"/>
        <w:left w:val="none" w:sz="0" w:space="0" w:color="auto"/>
        <w:bottom w:val="none" w:sz="0" w:space="0" w:color="auto"/>
        <w:right w:val="none" w:sz="0" w:space="0" w:color="auto"/>
      </w:divBdr>
    </w:div>
    <w:div w:id="1940335434">
      <w:bodyDiv w:val="1"/>
      <w:marLeft w:val="0"/>
      <w:marRight w:val="0"/>
      <w:marTop w:val="0"/>
      <w:marBottom w:val="0"/>
      <w:divBdr>
        <w:top w:val="none" w:sz="0" w:space="0" w:color="auto"/>
        <w:left w:val="none" w:sz="0" w:space="0" w:color="auto"/>
        <w:bottom w:val="none" w:sz="0" w:space="0" w:color="auto"/>
        <w:right w:val="none" w:sz="0" w:space="0" w:color="auto"/>
      </w:divBdr>
      <w:divsChild>
        <w:div w:id="1689216181">
          <w:marLeft w:val="0"/>
          <w:marRight w:val="0"/>
          <w:marTop w:val="0"/>
          <w:marBottom w:val="0"/>
          <w:divBdr>
            <w:top w:val="none" w:sz="0" w:space="0" w:color="auto"/>
            <w:left w:val="none" w:sz="0" w:space="0" w:color="auto"/>
            <w:bottom w:val="none" w:sz="0" w:space="0" w:color="auto"/>
            <w:right w:val="none" w:sz="0" w:space="0" w:color="auto"/>
          </w:divBdr>
          <w:divsChild>
            <w:div w:id="119107212">
              <w:marLeft w:val="0"/>
              <w:marRight w:val="0"/>
              <w:marTop w:val="0"/>
              <w:marBottom w:val="0"/>
              <w:divBdr>
                <w:top w:val="none" w:sz="0" w:space="0" w:color="auto"/>
                <w:left w:val="none" w:sz="0" w:space="0" w:color="auto"/>
                <w:bottom w:val="none" w:sz="0" w:space="0" w:color="auto"/>
                <w:right w:val="none" w:sz="0" w:space="0" w:color="auto"/>
              </w:divBdr>
            </w:div>
            <w:div w:id="1502892846">
              <w:marLeft w:val="0"/>
              <w:marRight w:val="0"/>
              <w:marTop w:val="0"/>
              <w:marBottom w:val="0"/>
              <w:divBdr>
                <w:top w:val="none" w:sz="0" w:space="0" w:color="auto"/>
                <w:left w:val="none" w:sz="0" w:space="0" w:color="auto"/>
                <w:bottom w:val="none" w:sz="0" w:space="0" w:color="auto"/>
                <w:right w:val="none" w:sz="0" w:space="0" w:color="auto"/>
              </w:divBdr>
              <w:divsChild>
                <w:div w:id="600917479">
                  <w:marLeft w:val="0"/>
                  <w:marRight w:val="0"/>
                  <w:marTop w:val="0"/>
                  <w:marBottom w:val="0"/>
                  <w:divBdr>
                    <w:top w:val="none" w:sz="0" w:space="0" w:color="auto"/>
                    <w:left w:val="none" w:sz="0" w:space="0" w:color="auto"/>
                    <w:bottom w:val="none" w:sz="0" w:space="0" w:color="auto"/>
                    <w:right w:val="none" w:sz="0" w:space="0" w:color="auto"/>
                  </w:divBdr>
                  <w:divsChild>
                    <w:div w:id="3730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691">
              <w:marLeft w:val="0"/>
              <w:marRight w:val="0"/>
              <w:marTop w:val="0"/>
              <w:marBottom w:val="0"/>
              <w:divBdr>
                <w:top w:val="none" w:sz="0" w:space="0" w:color="auto"/>
                <w:left w:val="none" w:sz="0" w:space="0" w:color="auto"/>
                <w:bottom w:val="none" w:sz="0" w:space="0" w:color="auto"/>
                <w:right w:val="none" w:sz="0" w:space="0" w:color="auto"/>
              </w:divBdr>
            </w:div>
          </w:divsChild>
        </w:div>
        <w:div w:id="1806239312">
          <w:marLeft w:val="0"/>
          <w:marRight w:val="0"/>
          <w:marTop w:val="0"/>
          <w:marBottom w:val="0"/>
          <w:divBdr>
            <w:top w:val="none" w:sz="0" w:space="0" w:color="auto"/>
            <w:left w:val="none" w:sz="0" w:space="0" w:color="auto"/>
            <w:bottom w:val="none" w:sz="0" w:space="0" w:color="auto"/>
            <w:right w:val="none" w:sz="0" w:space="0" w:color="auto"/>
          </w:divBdr>
          <w:divsChild>
            <w:div w:id="177694773">
              <w:marLeft w:val="0"/>
              <w:marRight w:val="0"/>
              <w:marTop w:val="0"/>
              <w:marBottom w:val="0"/>
              <w:divBdr>
                <w:top w:val="none" w:sz="0" w:space="0" w:color="auto"/>
                <w:left w:val="none" w:sz="0" w:space="0" w:color="auto"/>
                <w:bottom w:val="none" w:sz="0" w:space="0" w:color="auto"/>
                <w:right w:val="none" w:sz="0" w:space="0" w:color="auto"/>
              </w:divBdr>
            </w:div>
            <w:div w:id="1652900901">
              <w:marLeft w:val="0"/>
              <w:marRight w:val="0"/>
              <w:marTop w:val="0"/>
              <w:marBottom w:val="0"/>
              <w:divBdr>
                <w:top w:val="none" w:sz="0" w:space="0" w:color="auto"/>
                <w:left w:val="none" w:sz="0" w:space="0" w:color="auto"/>
                <w:bottom w:val="none" w:sz="0" w:space="0" w:color="auto"/>
                <w:right w:val="none" w:sz="0" w:space="0" w:color="auto"/>
              </w:divBdr>
              <w:divsChild>
                <w:div w:id="286856920">
                  <w:marLeft w:val="0"/>
                  <w:marRight w:val="0"/>
                  <w:marTop w:val="0"/>
                  <w:marBottom w:val="0"/>
                  <w:divBdr>
                    <w:top w:val="none" w:sz="0" w:space="0" w:color="auto"/>
                    <w:left w:val="none" w:sz="0" w:space="0" w:color="auto"/>
                    <w:bottom w:val="none" w:sz="0" w:space="0" w:color="auto"/>
                    <w:right w:val="none" w:sz="0" w:space="0" w:color="auto"/>
                  </w:divBdr>
                  <w:divsChild>
                    <w:div w:id="14937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4324">
              <w:marLeft w:val="0"/>
              <w:marRight w:val="0"/>
              <w:marTop w:val="0"/>
              <w:marBottom w:val="0"/>
              <w:divBdr>
                <w:top w:val="none" w:sz="0" w:space="0" w:color="auto"/>
                <w:left w:val="none" w:sz="0" w:space="0" w:color="auto"/>
                <w:bottom w:val="none" w:sz="0" w:space="0" w:color="auto"/>
                <w:right w:val="none" w:sz="0" w:space="0" w:color="auto"/>
              </w:divBdr>
            </w:div>
          </w:divsChild>
        </w:div>
        <w:div w:id="1103453562">
          <w:marLeft w:val="0"/>
          <w:marRight w:val="0"/>
          <w:marTop w:val="0"/>
          <w:marBottom w:val="0"/>
          <w:divBdr>
            <w:top w:val="none" w:sz="0" w:space="0" w:color="auto"/>
            <w:left w:val="none" w:sz="0" w:space="0" w:color="auto"/>
            <w:bottom w:val="none" w:sz="0" w:space="0" w:color="auto"/>
            <w:right w:val="none" w:sz="0" w:space="0" w:color="auto"/>
          </w:divBdr>
          <w:divsChild>
            <w:div w:id="931160213">
              <w:marLeft w:val="0"/>
              <w:marRight w:val="0"/>
              <w:marTop w:val="0"/>
              <w:marBottom w:val="0"/>
              <w:divBdr>
                <w:top w:val="none" w:sz="0" w:space="0" w:color="auto"/>
                <w:left w:val="none" w:sz="0" w:space="0" w:color="auto"/>
                <w:bottom w:val="none" w:sz="0" w:space="0" w:color="auto"/>
                <w:right w:val="none" w:sz="0" w:space="0" w:color="auto"/>
              </w:divBdr>
            </w:div>
            <w:div w:id="1798983936">
              <w:marLeft w:val="0"/>
              <w:marRight w:val="0"/>
              <w:marTop w:val="0"/>
              <w:marBottom w:val="0"/>
              <w:divBdr>
                <w:top w:val="none" w:sz="0" w:space="0" w:color="auto"/>
                <w:left w:val="none" w:sz="0" w:space="0" w:color="auto"/>
                <w:bottom w:val="none" w:sz="0" w:space="0" w:color="auto"/>
                <w:right w:val="none" w:sz="0" w:space="0" w:color="auto"/>
              </w:divBdr>
              <w:divsChild>
                <w:div w:id="1045446520">
                  <w:marLeft w:val="0"/>
                  <w:marRight w:val="0"/>
                  <w:marTop w:val="0"/>
                  <w:marBottom w:val="0"/>
                  <w:divBdr>
                    <w:top w:val="none" w:sz="0" w:space="0" w:color="auto"/>
                    <w:left w:val="none" w:sz="0" w:space="0" w:color="auto"/>
                    <w:bottom w:val="none" w:sz="0" w:space="0" w:color="auto"/>
                    <w:right w:val="none" w:sz="0" w:space="0" w:color="auto"/>
                  </w:divBdr>
                  <w:divsChild>
                    <w:div w:id="15215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986">
              <w:marLeft w:val="0"/>
              <w:marRight w:val="0"/>
              <w:marTop w:val="0"/>
              <w:marBottom w:val="0"/>
              <w:divBdr>
                <w:top w:val="none" w:sz="0" w:space="0" w:color="auto"/>
                <w:left w:val="none" w:sz="0" w:space="0" w:color="auto"/>
                <w:bottom w:val="none" w:sz="0" w:space="0" w:color="auto"/>
                <w:right w:val="none" w:sz="0" w:space="0" w:color="auto"/>
              </w:divBdr>
            </w:div>
          </w:divsChild>
        </w:div>
        <w:div w:id="2010449147">
          <w:marLeft w:val="0"/>
          <w:marRight w:val="0"/>
          <w:marTop w:val="0"/>
          <w:marBottom w:val="0"/>
          <w:divBdr>
            <w:top w:val="none" w:sz="0" w:space="0" w:color="auto"/>
            <w:left w:val="none" w:sz="0" w:space="0" w:color="auto"/>
            <w:bottom w:val="none" w:sz="0" w:space="0" w:color="auto"/>
            <w:right w:val="none" w:sz="0" w:space="0" w:color="auto"/>
          </w:divBdr>
          <w:divsChild>
            <w:div w:id="825243726">
              <w:marLeft w:val="0"/>
              <w:marRight w:val="0"/>
              <w:marTop w:val="0"/>
              <w:marBottom w:val="0"/>
              <w:divBdr>
                <w:top w:val="none" w:sz="0" w:space="0" w:color="auto"/>
                <w:left w:val="none" w:sz="0" w:space="0" w:color="auto"/>
                <w:bottom w:val="none" w:sz="0" w:space="0" w:color="auto"/>
                <w:right w:val="none" w:sz="0" w:space="0" w:color="auto"/>
              </w:divBdr>
            </w:div>
            <w:div w:id="989288580">
              <w:marLeft w:val="0"/>
              <w:marRight w:val="0"/>
              <w:marTop w:val="0"/>
              <w:marBottom w:val="0"/>
              <w:divBdr>
                <w:top w:val="none" w:sz="0" w:space="0" w:color="auto"/>
                <w:left w:val="none" w:sz="0" w:space="0" w:color="auto"/>
                <w:bottom w:val="none" w:sz="0" w:space="0" w:color="auto"/>
                <w:right w:val="none" w:sz="0" w:space="0" w:color="auto"/>
              </w:divBdr>
              <w:divsChild>
                <w:div w:id="1672562121">
                  <w:marLeft w:val="0"/>
                  <w:marRight w:val="0"/>
                  <w:marTop w:val="0"/>
                  <w:marBottom w:val="0"/>
                  <w:divBdr>
                    <w:top w:val="none" w:sz="0" w:space="0" w:color="auto"/>
                    <w:left w:val="none" w:sz="0" w:space="0" w:color="auto"/>
                    <w:bottom w:val="none" w:sz="0" w:space="0" w:color="auto"/>
                    <w:right w:val="none" w:sz="0" w:space="0" w:color="auto"/>
                  </w:divBdr>
                  <w:divsChild>
                    <w:div w:id="4805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515">
              <w:marLeft w:val="0"/>
              <w:marRight w:val="0"/>
              <w:marTop w:val="0"/>
              <w:marBottom w:val="0"/>
              <w:divBdr>
                <w:top w:val="none" w:sz="0" w:space="0" w:color="auto"/>
                <w:left w:val="none" w:sz="0" w:space="0" w:color="auto"/>
                <w:bottom w:val="none" w:sz="0" w:space="0" w:color="auto"/>
                <w:right w:val="none" w:sz="0" w:space="0" w:color="auto"/>
              </w:divBdr>
            </w:div>
          </w:divsChild>
        </w:div>
        <w:div w:id="276059607">
          <w:marLeft w:val="0"/>
          <w:marRight w:val="0"/>
          <w:marTop w:val="0"/>
          <w:marBottom w:val="0"/>
          <w:divBdr>
            <w:top w:val="none" w:sz="0" w:space="0" w:color="auto"/>
            <w:left w:val="none" w:sz="0" w:space="0" w:color="auto"/>
            <w:bottom w:val="none" w:sz="0" w:space="0" w:color="auto"/>
            <w:right w:val="none" w:sz="0" w:space="0" w:color="auto"/>
          </w:divBdr>
          <w:divsChild>
            <w:div w:id="251546771">
              <w:marLeft w:val="0"/>
              <w:marRight w:val="0"/>
              <w:marTop w:val="0"/>
              <w:marBottom w:val="0"/>
              <w:divBdr>
                <w:top w:val="none" w:sz="0" w:space="0" w:color="auto"/>
                <w:left w:val="none" w:sz="0" w:space="0" w:color="auto"/>
                <w:bottom w:val="none" w:sz="0" w:space="0" w:color="auto"/>
                <w:right w:val="none" w:sz="0" w:space="0" w:color="auto"/>
              </w:divBdr>
            </w:div>
            <w:div w:id="1974826084">
              <w:marLeft w:val="0"/>
              <w:marRight w:val="0"/>
              <w:marTop w:val="0"/>
              <w:marBottom w:val="0"/>
              <w:divBdr>
                <w:top w:val="none" w:sz="0" w:space="0" w:color="auto"/>
                <w:left w:val="none" w:sz="0" w:space="0" w:color="auto"/>
                <w:bottom w:val="none" w:sz="0" w:space="0" w:color="auto"/>
                <w:right w:val="none" w:sz="0" w:space="0" w:color="auto"/>
              </w:divBdr>
              <w:divsChild>
                <w:div w:id="969088982">
                  <w:marLeft w:val="0"/>
                  <w:marRight w:val="0"/>
                  <w:marTop w:val="0"/>
                  <w:marBottom w:val="0"/>
                  <w:divBdr>
                    <w:top w:val="none" w:sz="0" w:space="0" w:color="auto"/>
                    <w:left w:val="none" w:sz="0" w:space="0" w:color="auto"/>
                    <w:bottom w:val="none" w:sz="0" w:space="0" w:color="auto"/>
                    <w:right w:val="none" w:sz="0" w:space="0" w:color="auto"/>
                  </w:divBdr>
                  <w:divsChild>
                    <w:div w:id="1135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7573">
      <w:bodyDiv w:val="1"/>
      <w:marLeft w:val="0"/>
      <w:marRight w:val="0"/>
      <w:marTop w:val="0"/>
      <w:marBottom w:val="0"/>
      <w:divBdr>
        <w:top w:val="none" w:sz="0" w:space="0" w:color="auto"/>
        <w:left w:val="none" w:sz="0" w:space="0" w:color="auto"/>
        <w:bottom w:val="none" w:sz="0" w:space="0" w:color="auto"/>
        <w:right w:val="none" w:sz="0" w:space="0" w:color="auto"/>
      </w:divBdr>
    </w:div>
    <w:div w:id="1942562292">
      <w:bodyDiv w:val="1"/>
      <w:marLeft w:val="0"/>
      <w:marRight w:val="0"/>
      <w:marTop w:val="0"/>
      <w:marBottom w:val="0"/>
      <w:divBdr>
        <w:top w:val="none" w:sz="0" w:space="0" w:color="auto"/>
        <w:left w:val="none" w:sz="0" w:space="0" w:color="auto"/>
        <w:bottom w:val="none" w:sz="0" w:space="0" w:color="auto"/>
        <w:right w:val="none" w:sz="0" w:space="0" w:color="auto"/>
      </w:divBdr>
    </w:div>
    <w:div w:id="1945335726">
      <w:bodyDiv w:val="1"/>
      <w:marLeft w:val="0"/>
      <w:marRight w:val="0"/>
      <w:marTop w:val="0"/>
      <w:marBottom w:val="0"/>
      <w:divBdr>
        <w:top w:val="none" w:sz="0" w:space="0" w:color="auto"/>
        <w:left w:val="none" w:sz="0" w:space="0" w:color="auto"/>
        <w:bottom w:val="none" w:sz="0" w:space="0" w:color="auto"/>
        <w:right w:val="none" w:sz="0" w:space="0" w:color="auto"/>
      </w:divBdr>
    </w:div>
    <w:div w:id="1947030851">
      <w:bodyDiv w:val="1"/>
      <w:marLeft w:val="0"/>
      <w:marRight w:val="0"/>
      <w:marTop w:val="0"/>
      <w:marBottom w:val="0"/>
      <w:divBdr>
        <w:top w:val="none" w:sz="0" w:space="0" w:color="auto"/>
        <w:left w:val="none" w:sz="0" w:space="0" w:color="auto"/>
        <w:bottom w:val="none" w:sz="0" w:space="0" w:color="auto"/>
        <w:right w:val="none" w:sz="0" w:space="0" w:color="auto"/>
      </w:divBdr>
    </w:div>
    <w:div w:id="1948391801">
      <w:bodyDiv w:val="1"/>
      <w:marLeft w:val="0"/>
      <w:marRight w:val="0"/>
      <w:marTop w:val="0"/>
      <w:marBottom w:val="0"/>
      <w:divBdr>
        <w:top w:val="none" w:sz="0" w:space="0" w:color="auto"/>
        <w:left w:val="none" w:sz="0" w:space="0" w:color="auto"/>
        <w:bottom w:val="none" w:sz="0" w:space="0" w:color="auto"/>
        <w:right w:val="none" w:sz="0" w:space="0" w:color="auto"/>
      </w:divBdr>
    </w:div>
    <w:div w:id="1951275758">
      <w:bodyDiv w:val="1"/>
      <w:marLeft w:val="0"/>
      <w:marRight w:val="0"/>
      <w:marTop w:val="0"/>
      <w:marBottom w:val="0"/>
      <w:divBdr>
        <w:top w:val="none" w:sz="0" w:space="0" w:color="auto"/>
        <w:left w:val="none" w:sz="0" w:space="0" w:color="auto"/>
        <w:bottom w:val="none" w:sz="0" w:space="0" w:color="auto"/>
        <w:right w:val="none" w:sz="0" w:space="0" w:color="auto"/>
      </w:divBdr>
    </w:div>
    <w:div w:id="1962027024">
      <w:bodyDiv w:val="1"/>
      <w:marLeft w:val="0"/>
      <w:marRight w:val="0"/>
      <w:marTop w:val="0"/>
      <w:marBottom w:val="0"/>
      <w:divBdr>
        <w:top w:val="none" w:sz="0" w:space="0" w:color="auto"/>
        <w:left w:val="none" w:sz="0" w:space="0" w:color="auto"/>
        <w:bottom w:val="none" w:sz="0" w:space="0" w:color="auto"/>
        <w:right w:val="none" w:sz="0" w:space="0" w:color="auto"/>
      </w:divBdr>
    </w:div>
    <w:div w:id="1962567314">
      <w:bodyDiv w:val="1"/>
      <w:marLeft w:val="0"/>
      <w:marRight w:val="0"/>
      <w:marTop w:val="0"/>
      <w:marBottom w:val="0"/>
      <w:divBdr>
        <w:top w:val="none" w:sz="0" w:space="0" w:color="auto"/>
        <w:left w:val="none" w:sz="0" w:space="0" w:color="auto"/>
        <w:bottom w:val="none" w:sz="0" w:space="0" w:color="auto"/>
        <w:right w:val="none" w:sz="0" w:space="0" w:color="auto"/>
      </w:divBdr>
    </w:div>
    <w:div w:id="1968003640">
      <w:bodyDiv w:val="1"/>
      <w:marLeft w:val="0"/>
      <w:marRight w:val="0"/>
      <w:marTop w:val="0"/>
      <w:marBottom w:val="0"/>
      <w:divBdr>
        <w:top w:val="none" w:sz="0" w:space="0" w:color="auto"/>
        <w:left w:val="none" w:sz="0" w:space="0" w:color="auto"/>
        <w:bottom w:val="none" w:sz="0" w:space="0" w:color="auto"/>
        <w:right w:val="none" w:sz="0" w:space="0" w:color="auto"/>
      </w:divBdr>
    </w:div>
    <w:div w:id="1969125339">
      <w:bodyDiv w:val="1"/>
      <w:marLeft w:val="0"/>
      <w:marRight w:val="0"/>
      <w:marTop w:val="0"/>
      <w:marBottom w:val="0"/>
      <w:divBdr>
        <w:top w:val="none" w:sz="0" w:space="0" w:color="auto"/>
        <w:left w:val="none" w:sz="0" w:space="0" w:color="auto"/>
        <w:bottom w:val="none" w:sz="0" w:space="0" w:color="auto"/>
        <w:right w:val="none" w:sz="0" w:space="0" w:color="auto"/>
      </w:divBdr>
    </w:div>
    <w:div w:id="1971397232">
      <w:bodyDiv w:val="1"/>
      <w:marLeft w:val="0"/>
      <w:marRight w:val="0"/>
      <w:marTop w:val="0"/>
      <w:marBottom w:val="0"/>
      <w:divBdr>
        <w:top w:val="none" w:sz="0" w:space="0" w:color="auto"/>
        <w:left w:val="none" w:sz="0" w:space="0" w:color="auto"/>
        <w:bottom w:val="none" w:sz="0" w:space="0" w:color="auto"/>
        <w:right w:val="none" w:sz="0" w:space="0" w:color="auto"/>
      </w:divBdr>
    </w:div>
    <w:div w:id="1976711909">
      <w:bodyDiv w:val="1"/>
      <w:marLeft w:val="0"/>
      <w:marRight w:val="0"/>
      <w:marTop w:val="0"/>
      <w:marBottom w:val="0"/>
      <w:divBdr>
        <w:top w:val="none" w:sz="0" w:space="0" w:color="auto"/>
        <w:left w:val="none" w:sz="0" w:space="0" w:color="auto"/>
        <w:bottom w:val="none" w:sz="0" w:space="0" w:color="auto"/>
        <w:right w:val="none" w:sz="0" w:space="0" w:color="auto"/>
      </w:divBdr>
    </w:div>
    <w:div w:id="1978759986">
      <w:bodyDiv w:val="1"/>
      <w:marLeft w:val="0"/>
      <w:marRight w:val="0"/>
      <w:marTop w:val="0"/>
      <w:marBottom w:val="0"/>
      <w:divBdr>
        <w:top w:val="none" w:sz="0" w:space="0" w:color="auto"/>
        <w:left w:val="none" w:sz="0" w:space="0" w:color="auto"/>
        <w:bottom w:val="none" w:sz="0" w:space="0" w:color="auto"/>
        <w:right w:val="none" w:sz="0" w:space="0" w:color="auto"/>
      </w:divBdr>
    </w:div>
    <w:div w:id="1984774582">
      <w:bodyDiv w:val="1"/>
      <w:marLeft w:val="0"/>
      <w:marRight w:val="0"/>
      <w:marTop w:val="0"/>
      <w:marBottom w:val="0"/>
      <w:divBdr>
        <w:top w:val="none" w:sz="0" w:space="0" w:color="auto"/>
        <w:left w:val="none" w:sz="0" w:space="0" w:color="auto"/>
        <w:bottom w:val="none" w:sz="0" w:space="0" w:color="auto"/>
        <w:right w:val="none" w:sz="0" w:space="0" w:color="auto"/>
      </w:divBdr>
    </w:div>
    <w:div w:id="1990743837">
      <w:bodyDiv w:val="1"/>
      <w:marLeft w:val="0"/>
      <w:marRight w:val="0"/>
      <w:marTop w:val="0"/>
      <w:marBottom w:val="0"/>
      <w:divBdr>
        <w:top w:val="none" w:sz="0" w:space="0" w:color="auto"/>
        <w:left w:val="none" w:sz="0" w:space="0" w:color="auto"/>
        <w:bottom w:val="none" w:sz="0" w:space="0" w:color="auto"/>
        <w:right w:val="none" w:sz="0" w:space="0" w:color="auto"/>
      </w:divBdr>
    </w:div>
    <w:div w:id="1990938288">
      <w:bodyDiv w:val="1"/>
      <w:marLeft w:val="0"/>
      <w:marRight w:val="0"/>
      <w:marTop w:val="0"/>
      <w:marBottom w:val="0"/>
      <w:divBdr>
        <w:top w:val="none" w:sz="0" w:space="0" w:color="auto"/>
        <w:left w:val="none" w:sz="0" w:space="0" w:color="auto"/>
        <w:bottom w:val="none" w:sz="0" w:space="0" w:color="auto"/>
        <w:right w:val="none" w:sz="0" w:space="0" w:color="auto"/>
      </w:divBdr>
    </w:div>
    <w:div w:id="1991516562">
      <w:bodyDiv w:val="1"/>
      <w:marLeft w:val="0"/>
      <w:marRight w:val="0"/>
      <w:marTop w:val="0"/>
      <w:marBottom w:val="0"/>
      <w:divBdr>
        <w:top w:val="none" w:sz="0" w:space="0" w:color="auto"/>
        <w:left w:val="none" w:sz="0" w:space="0" w:color="auto"/>
        <w:bottom w:val="none" w:sz="0" w:space="0" w:color="auto"/>
        <w:right w:val="none" w:sz="0" w:space="0" w:color="auto"/>
      </w:divBdr>
    </w:div>
    <w:div w:id="1993214277">
      <w:bodyDiv w:val="1"/>
      <w:marLeft w:val="0"/>
      <w:marRight w:val="0"/>
      <w:marTop w:val="0"/>
      <w:marBottom w:val="0"/>
      <w:divBdr>
        <w:top w:val="none" w:sz="0" w:space="0" w:color="auto"/>
        <w:left w:val="none" w:sz="0" w:space="0" w:color="auto"/>
        <w:bottom w:val="none" w:sz="0" w:space="0" w:color="auto"/>
        <w:right w:val="none" w:sz="0" w:space="0" w:color="auto"/>
      </w:divBdr>
    </w:div>
    <w:div w:id="2002611641">
      <w:bodyDiv w:val="1"/>
      <w:marLeft w:val="0"/>
      <w:marRight w:val="0"/>
      <w:marTop w:val="0"/>
      <w:marBottom w:val="0"/>
      <w:divBdr>
        <w:top w:val="none" w:sz="0" w:space="0" w:color="auto"/>
        <w:left w:val="none" w:sz="0" w:space="0" w:color="auto"/>
        <w:bottom w:val="none" w:sz="0" w:space="0" w:color="auto"/>
        <w:right w:val="none" w:sz="0" w:space="0" w:color="auto"/>
      </w:divBdr>
    </w:div>
    <w:div w:id="2007786934">
      <w:bodyDiv w:val="1"/>
      <w:marLeft w:val="0"/>
      <w:marRight w:val="0"/>
      <w:marTop w:val="0"/>
      <w:marBottom w:val="0"/>
      <w:divBdr>
        <w:top w:val="none" w:sz="0" w:space="0" w:color="auto"/>
        <w:left w:val="none" w:sz="0" w:space="0" w:color="auto"/>
        <w:bottom w:val="none" w:sz="0" w:space="0" w:color="auto"/>
        <w:right w:val="none" w:sz="0" w:space="0" w:color="auto"/>
      </w:divBdr>
    </w:div>
    <w:div w:id="2008439189">
      <w:bodyDiv w:val="1"/>
      <w:marLeft w:val="0"/>
      <w:marRight w:val="0"/>
      <w:marTop w:val="0"/>
      <w:marBottom w:val="0"/>
      <w:divBdr>
        <w:top w:val="none" w:sz="0" w:space="0" w:color="auto"/>
        <w:left w:val="none" w:sz="0" w:space="0" w:color="auto"/>
        <w:bottom w:val="none" w:sz="0" w:space="0" w:color="auto"/>
        <w:right w:val="none" w:sz="0" w:space="0" w:color="auto"/>
      </w:divBdr>
    </w:div>
    <w:div w:id="2012952470">
      <w:bodyDiv w:val="1"/>
      <w:marLeft w:val="0"/>
      <w:marRight w:val="0"/>
      <w:marTop w:val="0"/>
      <w:marBottom w:val="0"/>
      <w:divBdr>
        <w:top w:val="none" w:sz="0" w:space="0" w:color="auto"/>
        <w:left w:val="none" w:sz="0" w:space="0" w:color="auto"/>
        <w:bottom w:val="none" w:sz="0" w:space="0" w:color="auto"/>
        <w:right w:val="none" w:sz="0" w:space="0" w:color="auto"/>
      </w:divBdr>
    </w:div>
    <w:div w:id="2013531373">
      <w:bodyDiv w:val="1"/>
      <w:marLeft w:val="0"/>
      <w:marRight w:val="0"/>
      <w:marTop w:val="0"/>
      <w:marBottom w:val="0"/>
      <w:divBdr>
        <w:top w:val="none" w:sz="0" w:space="0" w:color="auto"/>
        <w:left w:val="none" w:sz="0" w:space="0" w:color="auto"/>
        <w:bottom w:val="none" w:sz="0" w:space="0" w:color="auto"/>
        <w:right w:val="none" w:sz="0" w:space="0" w:color="auto"/>
      </w:divBdr>
    </w:div>
    <w:div w:id="2018262689">
      <w:bodyDiv w:val="1"/>
      <w:marLeft w:val="0"/>
      <w:marRight w:val="0"/>
      <w:marTop w:val="0"/>
      <w:marBottom w:val="0"/>
      <w:divBdr>
        <w:top w:val="none" w:sz="0" w:space="0" w:color="auto"/>
        <w:left w:val="none" w:sz="0" w:space="0" w:color="auto"/>
        <w:bottom w:val="none" w:sz="0" w:space="0" w:color="auto"/>
        <w:right w:val="none" w:sz="0" w:space="0" w:color="auto"/>
      </w:divBdr>
      <w:divsChild>
        <w:div w:id="1260331590">
          <w:marLeft w:val="0"/>
          <w:marRight w:val="0"/>
          <w:marTop w:val="0"/>
          <w:marBottom w:val="0"/>
          <w:divBdr>
            <w:top w:val="none" w:sz="0" w:space="0" w:color="auto"/>
            <w:left w:val="none" w:sz="0" w:space="0" w:color="auto"/>
            <w:bottom w:val="none" w:sz="0" w:space="0" w:color="auto"/>
            <w:right w:val="none" w:sz="0" w:space="0" w:color="auto"/>
          </w:divBdr>
          <w:divsChild>
            <w:div w:id="666523252">
              <w:marLeft w:val="0"/>
              <w:marRight w:val="0"/>
              <w:marTop w:val="0"/>
              <w:marBottom w:val="0"/>
              <w:divBdr>
                <w:top w:val="none" w:sz="0" w:space="0" w:color="auto"/>
                <w:left w:val="none" w:sz="0" w:space="0" w:color="auto"/>
                <w:bottom w:val="none" w:sz="0" w:space="0" w:color="auto"/>
                <w:right w:val="none" w:sz="0" w:space="0" w:color="auto"/>
              </w:divBdr>
            </w:div>
            <w:div w:id="1548713372">
              <w:marLeft w:val="0"/>
              <w:marRight w:val="0"/>
              <w:marTop w:val="0"/>
              <w:marBottom w:val="0"/>
              <w:divBdr>
                <w:top w:val="none" w:sz="0" w:space="0" w:color="auto"/>
                <w:left w:val="none" w:sz="0" w:space="0" w:color="auto"/>
                <w:bottom w:val="none" w:sz="0" w:space="0" w:color="auto"/>
                <w:right w:val="none" w:sz="0" w:space="0" w:color="auto"/>
              </w:divBdr>
              <w:divsChild>
                <w:div w:id="386224236">
                  <w:marLeft w:val="0"/>
                  <w:marRight w:val="0"/>
                  <w:marTop w:val="0"/>
                  <w:marBottom w:val="0"/>
                  <w:divBdr>
                    <w:top w:val="none" w:sz="0" w:space="0" w:color="auto"/>
                    <w:left w:val="none" w:sz="0" w:space="0" w:color="auto"/>
                    <w:bottom w:val="none" w:sz="0" w:space="0" w:color="auto"/>
                    <w:right w:val="none" w:sz="0" w:space="0" w:color="auto"/>
                  </w:divBdr>
                  <w:divsChild>
                    <w:div w:id="919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2335">
              <w:marLeft w:val="0"/>
              <w:marRight w:val="0"/>
              <w:marTop w:val="0"/>
              <w:marBottom w:val="0"/>
              <w:divBdr>
                <w:top w:val="none" w:sz="0" w:space="0" w:color="auto"/>
                <w:left w:val="none" w:sz="0" w:space="0" w:color="auto"/>
                <w:bottom w:val="none" w:sz="0" w:space="0" w:color="auto"/>
                <w:right w:val="none" w:sz="0" w:space="0" w:color="auto"/>
              </w:divBdr>
            </w:div>
          </w:divsChild>
        </w:div>
        <w:div w:id="542906402">
          <w:marLeft w:val="0"/>
          <w:marRight w:val="0"/>
          <w:marTop w:val="0"/>
          <w:marBottom w:val="0"/>
          <w:divBdr>
            <w:top w:val="none" w:sz="0" w:space="0" w:color="auto"/>
            <w:left w:val="none" w:sz="0" w:space="0" w:color="auto"/>
            <w:bottom w:val="none" w:sz="0" w:space="0" w:color="auto"/>
            <w:right w:val="none" w:sz="0" w:space="0" w:color="auto"/>
          </w:divBdr>
          <w:divsChild>
            <w:div w:id="1575777973">
              <w:marLeft w:val="0"/>
              <w:marRight w:val="0"/>
              <w:marTop w:val="0"/>
              <w:marBottom w:val="0"/>
              <w:divBdr>
                <w:top w:val="none" w:sz="0" w:space="0" w:color="auto"/>
                <w:left w:val="none" w:sz="0" w:space="0" w:color="auto"/>
                <w:bottom w:val="none" w:sz="0" w:space="0" w:color="auto"/>
                <w:right w:val="none" w:sz="0" w:space="0" w:color="auto"/>
              </w:divBdr>
            </w:div>
            <w:div w:id="1394503921">
              <w:marLeft w:val="0"/>
              <w:marRight w:val="0"/>
              <w:marTop w:val="0"/>
              <w:marBottom w:val="0"/>
              <w:divBdr>
                <w:top w:val="none" w:sz="0" w:space="0" w:color="auto"/>
                <w:left w:val="none" w:sz="0" w:space="0" w:color="auto"/>
                <w:bottom w:val="none" w:sz="0" w:space="0" w:color="auto"/>
                <w:right w:val="none" w:sz="0" w:space="0" w:color="auto"/>
              </w:divBdr>
              <w:divsChild>
                <w:div w:id="1776561661">
                  <w:marLeft w:val="0"/>
                  <w:marRight w:val="0"/>
                  <w:marTop w:val="0"/>
                  <w:marBottom w:val="0"/>
                  <w:divBdr>
                    <w:top w:val="none" w:sz="0" w:space="0" w:color="auto"/>
                    <w:left w:val="none" w:sz="0" w:space="0" w:color="auto"/>
                    <w:bottom w:val="none" w:sz="0" w:space="0" w:color="auto"/>
                    <w:right w:val="none" w:sz="0" w:space="0" w:color="auto"/>
                  </w:divBdr>
                  <w:divsChild>
                    <w:div w:id="5900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890">
              <w:marLeft w:val="0"/>
              <w:marRight w:val="0"/>
              <w:marTop w:val="0"/>
              <w:marBottom w:val="0"/>
              <w:divBdr>
                <w:top w:val="none" w:sz="0" w:space="0" w:color="auto"/>
                <w:left w:val="none" w:sz="0" w:space="0" w:color="auto"/>
                <w:bottom w:val="none" w:sz="0" w:space="0" w:color="auto"/>
                <w:right w:val="none" w:sz="0" w:space="0" w:color="auto"/>
              </w:divBdr>
            </w:div>
          </w:divsChild>
        </w:div>
        <w:div w:id="1584141206">
          <w:marLeft w:val="0"/>
          <w:marRight w:val="0"/>
          <w:marTop w:val="0"/>
          <w:marBottom w:val="0"/>
          <w:divBdr>
            <w:top w:val="none" w:sz="0" w:space="0" w:color="auto"/>
            <w:left w:val="none" w:sz="0" w:space="0" w:color="auto"/>
            <w:bottom w:val="none" w:sz="0" w:space="0" w:color="auto"/>
            <w:right w:val="none" w:sz="0" w:space="0" w:color="auto"/>
          </w:divBdr>
          <w:divsChild>
            <w:div w:id="1644386090">
              <w:marLeft w:val="0"/>
              <w:marRight w:val="0"/>
              <w:marTop w:val="0"/>
              <w:marBottom w:val="0"/>
              <w:divBdr>
                <w:top w:val="none" w:sz="0" w:space="0" w:color="auto"/>
                <w:left w:val="none" w:sz="0" w:space="0" w:color="auto"/>
                <w:bottom w:val="none" w:sz="0" w:space="0" w:color="auto"/>
                <w:right w:val="none" w:sz="0" w:space="0" w:color="auto"/>
              </w:divBdr>
            </w:div>
            <w:div w:id="1780563158">
              <w:marLeft w:val="0"/>
              <w:marRight w:val="0"/>
              <w:marTop w:val="0"/>
              <w:marBottom w:val="0"/>
              <w:divBdr>
                <w:top w:val="none" w:sz="0" w:space="0" w:color="auto"/>
                <w:left w:val="none" w:sz="0" w:space="0" w:color="auto"/>
                <w:bottom w:val="none" w:sz="0" w:space="0" w:color="auto"/>
                <w:right w:val="none" w:sz="0" w:space="0" w:color="auto"/>
              </w:divBdr>
              <w:divsChild>
                <w:div w:id="414401660">
                  <w:marLeft w:val="0"/>
                  <w:marRight w:val="0"/>
                  <w:marTop w:val="0"/>
                  <w:marBottom w:val="0"/>
                  <w:divBdr>
                    <w:top w:val="none" w:sz="0" w:space="0" w:color="auto"/>
                    <w:left w:val="none" w:sz="0" w:space="0" w:color="auto"/>
                    <w:bottom w:val="none" w:sz="0" w:space="0" w:color="auto"/>
                    <w:right w:val="none" w:sz="0" w:space="0" w:color="auto"/>
                  </w:divBdr>
                  <w:divsChild>
                    <w:div w:id="476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6528">
              <w:marLeft w:val="0"/>
              <w:marRight w:val="0"/>
              <w:marTop w:val="0"/>
              <w:marBottom w:val="0"/>
              <w:divBdr>
                <w:top w:val="none" w:sz="0" w:space="0" w:color="auto"/>
                <w:left w:val="none" w:sz="0" w:space="0" w:color="auto"/>
                <w:bottom w:val="none" w:sz="0" w:space="0" w:color="auto"/>
                <w:right w:val="none" w:sz="0" w:space="0" w:color="auto"/>
              </w:divBdr>
            </w:div>
          </w:divsChild>
        </w:div>
        <w:div w:id="1649744325">
          <w:marLeft w:val="0"/>
          <w:marRight w:val="0"/>
          <w:marTop w:val="0"/>
          <w:marBottom w:val="0"/>
          <w:divBdr>
            <w:top w:val="none" w:sz="0" w:space="0" w:color="auto"/>
            <w:left w:val="none" w:sz="0" w:space="0" w:color="auto"/>
            <w:bottom w:val="none" w:sz="0" w:space="0" w:color="auto"/>
            <w:right w:val="none" w:sz="0" w:space="0" w:color="auto"/>
          </w:divBdr>
          <w:divsChild>
            <w:div w:id="1860775130">
              <w:marLeft w:val="0"/>
              <w:marRight w:val="0"/>
              <w:marTop w:val="0"/>
              <w:marBottom w:val="0"/>
              <w:divBdr>
                <w:top w:val="none" w:sz="0" w:space="0" w:color="auto"/>
                <w:left w:val="none" w:sz="0" w:space="0" w:color="auto"/>
                <w:bottom w:val="none" w:sz="0" w:space="0" w:color="auto"/>
                <w:right w:val="none" w:sz="0" w:space="0" w:color="auto"/>
              </w:divBdr>
            </w:div>
            <w:div w:id="830953105">
              <w:marLeft w:val="0"/>
              <w:marRight w:val="0"/>
              <w:marTop w:val="0"/>
              <w:marBottom w:val="0"/>
              <w:divBdr>
                <w:top w:val="none" w:sz="0" w:space="0" w:color="auto"/>
                <w:left w:val="none" w:sz="0" w:space="0" w:color="auto"/>
                <w:bottom w:val="none" w:sz="0" w:space="0" w:color="auto"/>
                <w:right w:val="none" w:sz="0" w:space="0" w:color="auto"/>
              </w:divBdr>
              <w:divsChild>
                <w:div w:id="1745568674">
                  <w:marLeft w:val="0"/>
                  <w:marRight w:val="0"/>
                  <w:marTop w:val="0"/>
                  <w:marBottom w:val="0"/>
                  <w:divBdr>
                    <w:top w:val="none" w:sz="0" w:space="0" w:color="auto"/>
                    <w:left w:val="none" w:sz="0" w:space="0" w:color="auto"/>
                    <w:bottom w:val="none" w:sz="0" w:space="0" w:color="auto"/>
                    <w:right w:val="none" w:sz="0" w:space="0" w:color="auto"/>
                  </w:divBdr>
                  <w:divsChild>
                    <w:div w:id="11917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0248">
              <w:marLeft w:val="0"/>
              <w:marRight w:val="0"/>
              <w:marTop w:val="0"/>
              <w:marBottom w:val="0"/>
              <w:divBdr>
                <w:top w:val="none" w:sz="0" w:space="0" w:color="auto"/>
                <w:left w:val="none" w:sz="0" w:space="0" w:color="auto"/>
                <w:bottom w:val="none" w:sz="0" w:space="0" w:color="auto"/>
                <w:right w:val="none" w:sz="0" w:space="0" w:color="auto"/>
              </w:divBdr>
            </w:div>
          </w:divsChild>
        </w:div>
        <w:div w:id="86586027">
          <w:marLeft w:val="0"/>
          <w:marRight w:val="0"/>
          <w:marTop w:val="0"/>
          <w:marBottom w:val="0"/>
          <w:divBdr>
            <w:top w:val="none" w:sz="0" w:space="0" w:color="auto"/>
            <w:left w:val="none" w:sz="0" w:space="0" w:color="auto"/>
            <w:bottom w:val="none" w:sz="0" w:space="0" w:color="auto"/>
            <w:right w:val="none" w:sz="0" w:space="0" w:color="auto"/>
          </w:divBdr>
          <w:divsChild>
            <w:div w:id="588973303">
              <w:marLeft w:val="0"/>
              <w:marRight w:val="0"/>
              <w:marTop w:val="0"/>
              <w:marBottom w:val="0"/>
              <w:divBdr>
                <w:top w:val="none" w:sz="0" w:space="0" w:color="auto"/>
                <w:left w:val="none" w:sz="0" w:space="0" w:color="auto"/>
                <w:bottom w:val="none" w:sz="0" w:space="0" w:color="auto"/>
                <w:right w:val="none" w:sz="0" w:space="0" w:color="auto"/>
              </w:divBdr>
            </w:div>
            <w:div w:id="236981555">
              <w:marLeft w:val="0"/>
              <w:marRight w:val="0"/>
              <w:marTop w:val="0"/>
              <w:marBottom w:val="0"/>
              <w:divBdr>
                <w:top w:val="none" w:sz="0" w:space="0" w:color="auto"/>
                <w:left w:val="none" w:sz="0" w:space="0" w:color="auto"/>
                <w:bottom w:val="none" w:sz="0" w:space="0" w:color="auto"/>
                <w:right w:val="none" w:sz="0" w:space="0" w:color="auto"/>
              </w:divBdr>
              <w:divsChild>
                <w:div w:id="1700006823">
                  <w:marLeft w:val="0"/>
                  <w:marRight w:val="0"/>
                  <w:marTop w:val="0"/>
                  <w:marBottom w:val="0"/>
                  <w:divBdr>
                    <w:top w:val="none" w:sz="0" w:space="0" w:color="auto"/>
                    <w:left w:val="none" w:sz="0" w:space="0" w:color="auto"/>
                    <w:bottom w:val="none" w:sz="0" w:space="0" w:color="auto"/>
                    <w:right w:val="none" w:sz="0" w:space="0" w:color="auto"/>
                  </w:divBdr>
                  <w:divsChild>
                    <w:div w:id="2959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8312">
              <w:marLeft w:val="0"/>
              <w:marRight w:val="0"/>
              <w:marTop w:val="0"/>
              <w:marBottom w:val="0"/>
              <w:divBdr>
                <w:top w:val="none" w:sz="0" w:space="0" w:color="auto"/>
                <w:left w:val="none" w:sz="0" w:space="0" w:color="auto"/>
                <w:bottom w:val="none" w:sz="0" w:space="0" w:color="auto"/>
                <w:right w:val="none" w:sz="0" w:space="0" w:color="auto"/>
              </w:divBdr>
            </w:div>
          </w:divsChild>
        </w:div>
        <w:div w:id="1894581278">
          <w:marLeft w:val="0"/>
          <w:marRight w:val="0"/>
          <w:marTop w:val="0"/>
          <w:marBottom w:val="0"/>
          <w:divBdr>
            <w:top w:val="none" w:sz="0" w:space="0" w:color="auto"/>
            <w:left w:val="none" w:sz="0" w:space="0" w:color="auto"/>
            <w:bottom w:val="none" w:sz="0" w:space="0" w:color="auto"/>
            <w:right w:val="none" w:sz="0" w:space="0" w:color="auto"/>
          </w:divBdr>
          <w:divsChild>
            <w:div w:id="1759476551">
              <w:marLeft w:val="0"/>
              <w:marRight w:val="0"/>
              <w:marTop w:val="0"/>
              <w:marBottom w:val="0"/>
              <w:divBdr>
                <w:top w:val="none" w:sz="0" w:space="0" w:color="auto"/>
                <w:left w:val="none" w:sz="0" w:space="0" w:color="auto"/>
                <w:bottom w:val="none" w:sz="0" w:space="0" w:color="auto"/>
                <w:right w:val="none" w:sz="0" w:space="0" w:color="auto"/>
              </w:divBdr>
            </w:div>
            <w:div w:id="1037853276">
              <w:marLeft w:val="0"/>
              <w:marRight w:val="0"/>
              <w:marTop w:val="0"/>
              <w:marBottom w:val="0"/>
              <w:divBdr>
                <w:top w:val="none" w:sz="0" w:space="0" w:color="auto"/>
                <w:left w:val="none" w:sz="0" w:space="0" w:color="auto"/>
                <w:bottom w:val="none" w:sz="0" w:space="0" w:color="auto"/>
                <w:right w:val="none" w:sz="0" w:space="0" w:color="auto"/>
              </w:divBdr>
              <w:divsChild>
                <w:div w:id="1702822563">
                  <w:marLeft w:val="0"/>
                  <w:marRight w:val="0"/>
                  <w:marTop w:val="0"/>
                  <w:marBottom w:val="0"/>
                  <w:divBdr>
                    <w:top w:val="none" w:sz="0" w:space="0" w:color="auto"/>
                    <w:left w:val="none" w:sz="0" w:space="0" w:color="auto"/>
                    <w:bottom w:val="none" w:sz="0" w:space="0" w:color="auto"/>
                    <w:right w:val="none" w:sz="0" w:space="0" w:color="auto"/>
                  </w:divBdr>
                  <w:divsChild>
                    <w:div w:id="2977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2399">
              <w:marLeft w:val="0"/>
              <w:marRight w:val="0"/>
              <w:marTop w:val="0"/>
              <w:marBottom w:val="0"/>
              <w:divBdr>
                <w:top w:val="none" w:sz="0" w:space="0" w:color="auto"/>
                <w:left w:val="none" w:sz="0" w:space="0" w:color="auto"/>
                <w:bottom w:val="none" w:sz="0" w:space="0" w:color="auto"/>
                <w:right w:val="none" w:sz="0" w:space="0" w:color="auto"/>
              </w:divBdr>
            </w:div>
          </w:divsChild>
        </w:div>
        <w:div w:id="23363439">
          <w:marLeft w:val="0"/>
          <w:marRight w:val="0"/>
          <w:marTop w:val="0"/>
          <w:marBottom w:val="0"/>
          <w:divBdr>
            <w:top w:val="none" w:sz="0" w:space="0" w:color="auto"/>
            <w:left w:val="none" w:sz="0" w:space="0" w:color="auto"/>
            <w:bottom w:val="none" w:sz="0" w:space="0" w:color="auto"/>
            <w:right w:val="none" w:sz="0" w:space="0" w:color="auto"/>
          </w:divBdr>
          <w:divsChild>
            <w:div w:id="1956985149">
              <w:marLeft w:val="0"/>
              <w:marRight w:val="0"/>
              <w:marTop w:val="0"/>
              <w:marBottom w:val="0"/>
              <w:divBdr>
                <w:top w:val="none" w:sz="0" w:space="0" w:color="auto"/>
                <w:left w:val="none" w:sz="0" w:space="0" w:color="auto"/>
                <w:bottom w:val="none" w:sz="0" w:space="0" w:color="auto"/>
                <w:right w:val="none" w:sz="0" w:space="0" w:color="auto"/>
              </w:divBdr>
            </w:div>
            <w:div w:id="597367113">
              <w:marLeft w:val="0"/>
              <w:marRight w:val="0"/>
              <w:marTop w:val="0"/>
              <w:marBottom w:val="0"/>
              <w:divBdr>
                <w:top w:val="none" w:sz="0" w:space="0" w:color="auto"/>
                <w:left w:val="none" w:sz="0" w:space="0" w:color="auto"/>
                <w:bottom w:val="none" w:sz="0" w:space="0" w:color="auto"/>
                <w:right w:val="none" w:sz="0" w:space="0" w:color="auto"/>
              </w:divBdr>
              <w:divsChild>
                <w:div w:id="934288227">
                  <w:marLeft w:val="0"/>
                  <w:marRight w:val="0"/>
                  <w:marTop w:val="0"/>
                  <w:marBottom w:val="0"/>
                  <w:divBdr>
                    <w:top w:val="none" w:sz="0" w:space="0" w:color="auto"/>
                    <w:left w:val="none" w:sz="0" w:space="0" w:color="auto"/>
                    <w:bottom w:val="none" w:sz="0" w:space="0" w:color="auto"/>
                    <w:right w:val="none" w:sz="0" w:space="0" w:color="auto"/>
                  </w:divBdr>
                  <w:divsChild>
                    <w:div w:id="19303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168">
              <w:marLeft w:val="0"/>
              <w:marRight w:val="0"/>
              <w:marTop w:val="0"/>
              <w:marBottom w:val="0"/>
              <w:divBdr>
                <w:top w:val="none" w:sz="0" w:space="0" w:color="auto"/>
                <w:left w:val="none" w:sz="0" w:space="0" w:color="auto"/>
                <w:bottom w:val="none" w:sz="0" w:space="0" w:color="auto"/>
                <w:right w:val="none" w:sz="0" w:space="0" w:color="auto"/>
              </w:divBdr>
            </w:div>
          </w:divsChild>
        </w:div>
        <w:div w:id="1907955637">
          <w:marLeft w:val="0"/>
          <w:marRight w:val="0"/>
          <w:marTop w:val="0"/>
          <w:marBottom w:val="0"/>
          <w:divBdr>
            <w:top w:val="none" w:sz="0" w:space="0" w:color="auto"/>
            <w:left w:val="none" w:sz="0" w:space="0" w:color="auto"/>
            <w:bottom w:val="none" w:sz="0" w:space="0" w:color="auto"/>
            <w:right w:val="none" w:sz="0" w:space="0" w:color="auto"/>
          </w:divBdr>
          <w:divsChild>
            <w:div w:id="21833234">
              <w:marLeft w:val="0"/>
              <w:marRight w:val="0"/>
              <w:marTop w:val="0"/>
              <w:marBottom w:val="0"/>
              <w:divBdr>
                <w:top w:val="none" w:sz="0" w:space="0" w:color="auto"/>
                <w:left w:val="none" w:sz="0" w:space="0" w:color="auto"/>
                <w:bottom w:val="none" w:sz="0" w:space="0" w:color="auto"/>
                <w:right w:val="none" w:sz="0" w:space="0" w:color="auto"/>
              </w:divBdr>
            </w:div>
            <w:div w:id="1406224525">
              <w:marLeft w:val="0"/>
              <w:marRight w:val="0"/>
              <w:marTop w:val="0"/>
              <w:marBottom w:val="0"/>
              <w:divBdr>
                <w:top w:val="none" w:sz="0" w:space="0" w:color="auto"/>
                <w:left w:val="none" w:sz="0" w:space="0" w:color="auto"/>
                <w:bottom w:val="none" w:sz="0" w:space="0" w:color="auto"/>
                <w:right w:val="none" w:sz="0" w:space="0" w:color="auto"/>
              </w:divBdr>
              <w:divsChild>
                <w:div w:id="2096854640">
                  <w:marLeft w:val="0"/>
                  <w:marRight w:val="0"/>
                  <w:marTop w:val="0"/>
                  <w:marBottom w:val="0"/>
                  <w:divBdr>
                    <w:top w:val="none" w:sz="0" w:space="0" w:color="auto"/>
                    <w:left w:val="none" w:sz="0" w:space="0" w:color="auto"/>
                    <w:bottom w:val="none" w:sz="0" w:space="0" w:color="auto"/>
                    <w:right w:val="none" w:sz="0" w:space="0" w:color="auto"/>
                  </w:divBdr>
                  <w:divsChild>
                    <w:div w:id="5413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1152">
      <w:bodyDiv w:val="1"/>
      <w:marLeft w:val="0"/>
      <w:marRight w:val="0"/>
      <w:marTop w:val="0"/>
      <w:marBottom w:val="0"/>
      <w:divBdr>
        <w:top w:val="none" w:sz="0" w:space="0" w:color="auto"/>
        <w:left w:val="none" w:sz="0" w:space="0" w:color="auto"/>
        <w:bottom w:val="none" w:sz="0" w:space="0" w:color="auto"/>
        <w:right w:val="none" w:sz="0" w:space="0" w:color="auto"/>
      </w:divBdr>
    </w:div>
    <w:div w:id="2026057820">
      <w:bodyDiv w:val="1"/>
      <w:marLeft w:val="0"/>
      <w:marRight w:val="0"/>
      <w:marTop w:val="0"/>
      <w:marBottom w:val="0"/>
      <w:divBdr>
        <w:top w:val="none" w:sz="0" w:space="0" w:color="auto"/>
        <w:left w:val="none" w:sz="0" w:space="0" w:color="auto"/>
        <w:bottom w:val="none" w:sz="0" w:space="0" w:color="auto"/>
        <w:right w:val="none" w:sz="0" w:space="0" w:color="auto"/>
      </w:divBdr>
    </w:div>
    <w:div w:id="2026396473">
      <w:bodyDiv w:val="1"/>
      <w:marLeft w:val="0"/>
      <w:marRight w:val="0"/>
      <w:marTop w:val="0"/>
      <w:marBottom w:val="0"/>
      <w:divBdr>
        <w:top w:val="none" w:sz="0" w:space="0" w:color="auto"/>
        <w:left w:val="none" w:sz="0" w:space="0" w:color="auto"/>
        <w:bottom w:val="none" w:sz="0" w:space="0" w:color="auto"/>
        <w:right w:val="none" w:sz="0" w:space="0" w:color="auto"/>
      </w:divBdr>
    </w:div>
    <w:div w:id="2034114083">
      <w:bodyDiv w:val="1"/>
      <w:marLeft w:val="0"/>
      <w:marRight w:val="0"/>
      <w:marTop w:val="0"/>
      <w:marBottom w:val="0"/>
      <w:divBdr>
        <w:top w:val="none" w:sz="0" w:space="0" w:color="auto"/>
        <w:left w:val="none" w:sz="0" w:space="0" w:color="auto"/>
        <w:bottom w:val="none" w:sz="0" w:space="0" w:color="auto"/>
        <w:right w:val="none" w:sz="0" w:space="0" w:color="auto"/>
      </w:divBdr>
    </w:div>
    <w:div w:id="2035037452">
      <w:bodyDiv w:val="1"/>
      <w:marLeft w:val="0"/>
      <w:marRight w:val="0"/>
      <w:marTop w:val="0"/>
      <w:marBottom w:val="0"/>
      <w:divBdr>
        <w:top w:val="none" w:sz="0" w:space="0" w:color="auto"/>
        <w:left w:val="none" w:sz="0" w:space="0" w:color="auto"/>
        <w:bottom w:val="none" w:sz="0" w:space="0" w:color="auto"/>
        <w:right w:val="none" w:sz="0" w:space="0" w:color="auto"/>
      </w:divBdr>
    </w:div>
    <w:div w:id="2036691475">
      <w:bodyDiv w:val="1"/>
      <w:marLeft w:val="0"/>
      <w:marRight w:val="0"/>
      <w:marTop w:val="0"/>
      <w:marBottom w:val="0"/>
      <w:divBdr>
        <w:top w:val="none" w:sz="0" w:space="0" w:color="auto"/>
        <w:left w:val="none" w:sz="0" w:space="0" w:color="auto"/>
        <w:bottom w:val="none" w:sz="0" w:space="0" w:color="auto"/>
        <w:right w:val="none" w:sz="0" w:space="0" w:color="auto"/>
      </w:divBdr>
    </w:div>
    <w:div w:id="2042702010">
      <w:bodyDiv w:val="1"/>
      <w:marLeft w:val="0"/>
      <w:marRight w:val="0"/>
      <w:marTop w:val="0"/>
      <w:marBottom w:val="0"/>
      <w:divBdr>
        <w:top w:val="none" w:sz="0" w:space="0" w:color="auto"/>
        <w:left w:val="none" w:sz="0" w:space="0" w:color="auto"/>
        <w:bottom w:val="none" w:sz="0" w:space="0" w:color="auto"/>
        <w:right w:val="none" w:sz="0" w:space="0" w:color="auto"/>
      </w:divBdr>
    </w:div>
    <w:div w:id="2043623941">
      <w:bodyDiv w:val="1"/>
      <w:marLeft w:val="0"/>
      <w:marRight w:val="0"/>
      <w:marTop w:val="0"/>
      <w:marBottom w:val="0"/>
      <w:divBdr>
        <w:top w:val="none" w:sz="0" w:space="0" w:color="auto"/>
        <w:left w:val="none" w:sz="0" w:space="0" w:color="auto"/>
        <w:bottom w:val="none" w:sz="0" w:space="0" w:color="auto"/>
        <w:right w:val="none" w:sz="0" w:space="0" w:color="auto"/>
      </w:divBdr>
      <w:divsChild>
        <w:div w:id="605230121">
          <w:marLeft w:val="0"/>
          <w:marRight w:val="0"/>
          <w:marTop w:val="0"/>
          <w:marBottom w:val="0"/>
          <w:divBdr>
            <w:top w:val="none" w:sz="0" w:space="0" w:color="auto"/>
            <w:left w:val="none" w:sz="0" w:space="0" w:color="auto"/>
            <w:bottom w:val="none" w:sz="0" w:space="0" w:color="auto"/>
            <w:right w:val="none" w:sz="0" w:space="0" w:color="auto"/>
          </w:divBdr>
          <w:divsChild>
            <w:div w:id="1290357946">
              <w:marLeft w:val="0"/>
              <w:marRight w:val="0"/>
              <w:marTop w:val="0"/>
              <w:marBottom w:val="0"/>
              <w:divBdr>
                <w:top w:val="none" w:sz="0" w:space="0" w:color="auto"/>
                <w:left w:val="none" w:sz="0" w:space="0" w:color="auto"/>
                <w:bottom w:val="none" w:sz="0" w:space="0" w:color="auto"/>
                <w:right w:val="none" w:sz="0" w:space="0" w:color="auto"/>
              </w:divBdr>
              <w:divsChild>
                <w:div w:id="529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7495">
      <w:bodyDiv w:val="1"/>
      <w:marLeft w:val="0"/>
      <w:marRight w:val="0"/>
      <w:marTop w:val="0"/>
      <w:marBottom w:val="0"/>
      <w:divBdr>
        <w:top w:val="none" w:sz="0" w:space="0" w:color="auto"/>
        <w:left w:val="none" w:sz="0" w:space="0" w:color="auto"/>
        <w:bottom w:val="none" w:sz="0" w:space="0" w:color="auto"/>
        <w:right w:val="none" w:sz="0" w:space="0" w:color="auto"/>
      </w:divBdr>
    </w:div>
    <w:div w:id="2048406939">
      <w:bodyDiv w:val="1"/>
      <w:marLeft w:val="0"/>
      <w:marRight w:val="0"/>
      <w:marTop w:val="0"/>
      <w:marBottom w:val="0"/>
      <w:divBdr>
        <w:top w:val="none" w:sz="0" w:space="0" w:color="auto"/>
        <w:left w:val="none" w:sz="0" w:space="0" w:color="auto"/>
        <w:bottom w:val="none" w:sz="0" w:space="0" w:color="auto"/>
        <w:right w:val="none" w:sz="0" w:space="0" w:color="auto"/>
      </w:divBdr>
    </w:div>
    <w:div w:id="2051345240">
      <w:bodyDiv w:val="1"/>
      <w:marLeft w:val="0"/>
      <w:marRight w:val="0"/>
      <w:marTop w:val="0"/>
      <w:marBottom w:val="0"/>
      <w:divBdr>
        <w:top w:val="none" w:sz="0" w:space="0" w:color="auto"/>
        <w:left w:val="none" w:sz="0" w:space="0" w:color="auto"/>
        <w:bottom w:val="none" w:sz="0" w:space="0" w:color="auto"/>
        <w:right w:val="none" w:sz="0" w:space="0" w:color="auto"/>
      </w:divBdr>
    </w:div>
    <w:div w:id="2056196150">
      <w:bodyDiv w:val="1"/>
      <w:marLeft w:val="0"/>
      <w:marRight w:val="0"/>
      <w:marTop w:val="0"/>
      <w:marBottom w:val="0"/>
      <w:divBdr>
        <w:top w:val="none" w:sz="0" w:space="0" w:color="auto"/>
        <w:left w:val="none" w:sz="0" w:space="0" w:color="auto"/>
        <w:bottom w:val="none" w:sz="0" w:space="0" w:color="auto"/>
        <w:right w:val="none" w:sz="0" w:space="0" w:color="auto"/>
      </w:divBdr>
    </w:div>
    <w:div w:id="2057049278">
      <w:bodyDiv w:val="1"/>
      <w:marLeft w:val="0"/>
      <w:marRight w:val="0"/>
      <w:marTop w:val="0"/>
      <w:marBottom w:val="0"/>
      <w:divBdr>
        <w:top w:val="none" w:sz="0" w:space="0" w:color="auto"/>
        <w:left w:val="none" w:sz="0" w:space="0" w:color="auto"/>
        <w:bottom w:val="none" w:sz="0" w:space="0" w:color="auto"/>
        <w:right w:val="none" w:sz="0" w:space="0" w:color="auto"/>
      </w:divBdr>
    </w:div>
    <w:div w:id="2059624348">
      <w:bodyDiv w:val="1"/>
      <w:marLeft w:val="0"/>
      <w:marRight w:val="0"/>
      <w:marTop w:val="0"/>
      <w:marBottom w:val="0"/>
      <w:divBdr>
        <w:top w:val="none" w:sz="0" w:space="0" w:color="auto"/>
        <w:left w:val="none" w:sz="0" w:space="0" w:color="auto"/>
        <w:bottom w:val="none" w:sz="0" w:space="0" w:color="auto"/>
        <w:right w:val="none" w:sz="0" w:space="0" w:color="auto"/>
      </w:divBdr>
    </w:div>
    <w:div w:id="2061856340">
      <w:bodyDiv w:val="1"/>
      <w:marLeft w:val="0"/>
      <w:marRight w:val="0"/>
      <w:marTop w:val="0"/>
      <w:marBottom w:val="0"/>
      <w:divBdr>
        <w:top w:val="none" w:sz="0" w:space="0" w:color="auto"/>
        <w:left w:val="none" w:sz="0" w:space="0" w:color="auto"/>
        <w:bottom w:val="none" w:sz="0" w:space="0" w:color="auto"/>
        <w:right w:val="none" w:sz="0" w:space="0" w:color="auto"/>
      </w:divBdr>
    </w:div>
    <w:div w:id="2063365665">
      <w:bodyDiv w:val="1"/>
      <w:marLeft w:val="0"/>
      <w:marRight w:val="0"/>
      <w:marTop w:val="0"/>
      <w:marBottom w:val="0"/>
      <w:divBdr>
        <w:top w:val="none" w:sz="0" w:space="0" w:color="auto"/>
        <w:left w:val="none" w:sz="0" w:space="0" w:color="auto"/>
        <w:bottom w:val="none" w:sz="0" w:space="0" w:color="auto"/>
        <w:right w:val="none" w:sz="0" w:space="0" w:color="auto"/>
      </w:divBdr>
    </w:div>
    <w:div w:id="2067147901">
      <w:bodyDiv w:val="1"/>
      <w:marLeft w:val="0"/>
      <w:marRight w:val="0"/>
      <w:marTop w:val="0"/>
      <w:marBottom w:val="0"/>
      <w:divBdr>
        <w:top w:val="none" w:sz="0" w:space="0" w:color="auto"/>
        <w:left w:val="none" w:sz="0" w:space="0" w:color="auto"/>
        <w:bottom w:val="none" w:sz="0" w:space="0" w:color="auto"/>
        <w:right w:val="none" w:sz="0" w:space="0" w:color="auto"/>
      </w:divBdr>
    </w:div>
    <w:div w:id="2073574348">
      <w:bodyDiv w:val="1"/>
      <w:marLeft w:val="0"/>
      <w:marRight w:val="0"/>
      <w:marTop w:val="0"/>
      <w:marBottom w:val="0"/>
      <w:divBdr>
        <w:top w:val="none" w:sz="0" w:space="0" w:color="auto"/>
        <w:left w:val="none" w:sz="0" w:space="0" w:color="auto"/>
        <w:bottom w:val="none" w:sz="0" w:space="0" w:color="auto"/>
        <w:right w:val="none" w:sz="0" w:space="0" w:color="auto"/>
      </w:divBdr>
    </w:div>
    <w:div w:id="2075347056">
      <w:bodyDiv w:val="1"/>
      <w:marLeft w:val="0"/>
      <w:marRight w:val="0"/>
      <w:marTop w:val="0"/>
      <w:marBottom w:val="0"/>
      <w:divBdr>
        <w:top w:val="none" w:sz="0" w:space="0" w:color="auto"/>
        <w:left w:val="none" w:sz="0" w:space="0" w:color="auto"/>
        <w:bottom w:val="none" w:sz="0" w:space="0" w:color="auto"/>
        <w:right w:val="none" w:sz="0" w:space="0" w:color="auto"/>
      </w:divBdr>
    </w:div>
    <w:div w:id="2079862633">
      <w:bodyDiv w:val="1"/>
      <w:marLeft w:val="0"/>
      <w:marRight w:val="0"/>
      <w:marTop w:val="0"/>
      <w:marBottom w:val="0"/>
      <w:divBdr>
        <w:top w:val="none" w:sz="0" w:space="0" w:color="auto"/>
        <w:left w:val="none" w:sz="0" w:space="0" w:color="auto"/>
        <w:bottom w:val="none" w:sz="0" w:space="0" w:color="auto"/>
        <w:right w:val="none" w:sz="0" w:space="0" w:color="auto"/>
      </w:divBdr>
    </w:div>
    <w:div w:id="2081101833">
      <w:bodyDiv w:val="1"/>
      <w:marLeft w:val="0"/>
      <w:marRight w:val="0"/>
      <w:marTop w:val="0"/>
      <w:marBottom w:val="0"/>
      <w:divBdr>
        <w:top w:val="none" w:sz="0" w:space="0" w:color="auto"/>
        <w:left w:val="none" w:sz="0" w:space="0" w:color="auto"/>
        <w:bottom w:val="none" w:sz="0" w:space="0" w:color="auto"/>
        <w:right w:val="none" w:sz="0" w:space="0" w:color="auto"/>
      </w:divBdr>
    </w:div>
    <w:div w:id="2095711160">
      <w:bodyDiv w:val="1"/>
      <w:marLeft w:val="0"/>
      <w:marRight w:val="0"/>
      <w:marTop w:val="0"/>
      <w:marBottom w:val="0"/>
      <w:divBdr>
        <w:top w:val="none" w:sz="0" w:space="0" w:color="auto"/>
        <w:left w:val="none" w:sz="0" w:space="0" w:color="auto"/>
        <w:bottom w:val="none" w:sz="0" w:space="0" w:color="auto"/>
        <w:right w:val="none" w:sz="0" w:space="0" w:color="auto"/>
      </w:divBdr>
    </w:div>
    <w:div w:id="2102143094">
      <w:bodyDiv w:val="1"/>
      <w:marLeft w:val="0"/>
      <w:marRight w:val="0"/>
      <w:marTop w:val="0"/>
      <w:marBottom w:val="0"/>
      <w:divBdr>
        <w:top w:val="none" w:sz="0" w:space="0" w:color="auto"/>
        <w:left w:val="none" w:sz="0" w:space="0" w:color="auto"/>
        <w:bottom w:val="none" w:sz="0" w:space="0" w:color="auto"/>
        <w:right w:val="none" w:sz="0" w:space="0" w:color="auto"/>
      </w:divBdr>
    </w:div>
    <w:div w:id="2105883365">
      <w:bodyDiv w:val="1"/>
      <w:marLeft w:val="0"/>
      <w:marRight w:val="0"/>
      <w:marTop w:val="0"/>
      <w:marBottom w:val="0"/>
      <w:divBdr>
        <w:top w:val="none" w:sz="0" w:space="0" w:color="auto"/>
        <w:left w:val="none" w:sz="0" w:space="0" w:color="auto"/>
        <w:bottom w:val="none" w:sz="0" w:space="0" w:color="auto"/>
        <w:right w:val="none" w:sz="0" w:space="0" w:color="auto"/>
      </w:divBdr>
    </w:div>
    <w:div w:id="2106226969">
      <w:bodyDiv w:val="1"/>
      <w:marLeft w:val="0"/>
      <w:marRight w:val="0"/>
      <w:marTop w:val="0"/>
      <w:marBottom w:val="0"/>
      <w:divBdr>
        <w:top w:val="none" w:sz="0" w:space="0" w:color="auto"/>
        <w:left w:val="none" w:sz="0" w:space="0" w:color="auto"/>
        <w:bottom w:val="none" w:sz="0" w:space="0" w:color="auto"/>
        <w:right w:val="none" w:sz="0" w:space="0" w:color="auto"/>
      </w:divBdr>
    </w:div>
    <w:div w:id="2107145578">
      <w:bodyDiv w:val="1"/>
      <w:marLeft w:val="0"/>
      <w:marRight w:val="0"/>
      <w:marTop w:val="0"/>
      <w:marBottom w:val="0"/>
      <w:divBdr>
        <w:top w:val="none" w:sz="0" w:space="0" w:color="auto"/>
        <w:left w:val="none" w:sz="0" w:space="0" w:color="auto"/>
        <w:bottom w:val="none" w:sz="0" w:space="0" w:color="auto"/>
        <w:right w:val="none" w:sz="0" w:space="0" w:color="auto"/>
      </w:divBdr>
    </w:div>
    <w:div w:id="2116829514">
      <w:bodyDiv w:val="1"/>
      <w:marLeft w:val="0"/>
      <w:marRight w:val="0"/>
      <w:marTop w:val="0"/>
      <w:marBottom w:val="0"/>
      <w:divBdr>
        <w:top w:val="none" w:sz="0" w:space="0" w:color="auto"/>
        <w:left w:val="none" w:sz="0" w:space="0" w:color="auto"/>
        <w:bottom w:val="none" w:sz="0" w:space="0" w:color="auto"/>
        <w:right w:val="none" w:sz="0" w:space="0" w:color="auto"/>
      </w:divBdr>
    </w:div>
    <w:div w:id="2133861993">
      <w:bodyDiv w:val="1"/>
      <w:marLeft w:val="0"/>
      <w:marRight w:val="0"/>
      <w:marTop w:val="0"/>
      <w:marBottom w:val="0"/>
      <w:divBdr>
        <w:top w:val="none" w:sz="0" w:space="0" w:color="auto"/>
        <w:left w:val="none" w:sz="0" w:space="0" w:color="auto"/>
        <w:bottom w:val="none" w:sz="0" w:space="0" w:color="auto"/>
        <w:right w:val="none" w:sz="0" w:space="0" w:color="auto"/>
      </w:divBdr>
    </w:div>
    <w:div w:id="2139372731">
      <w:bodyDiv w:val="1"/>
      <w:marLeft w:val="0"/>
      <w:marRight w:val="0"/>
      <w:marTop w:val="0"/>
      <w:marBottom w:val="0"/>
      <w:divBdr>
        <w:top w:val="none" w:sz="0" w:space="0" w:color="auto"/>
        <w:left w:val="none" w:sz="0" w:space="0" w:color="auto"/>
        <w:bottom w:val="none" w:sz="0" w:space="0" w:color="auto"/>
        <w:right w:val="none" w:sz="0" w:space="0" w:color="auto"/>
      </w:divBdr>
    </w:div>
    <w:div w:id="213964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PacktPublishing/Hugging-face-Diffuser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python.org/download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7</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2</b:RefOrder>
  </b:Source>
  <b:Source>
    <b:LCID>en-US</b:LCID>
    <b:BIBTEX_Entry>book</b:BIBTEX_Entry>
    <b:SourceType>Book</b:SourceType>
    <b:Title>Transformers for Natural Language Processing: Build and Train State-of-the-Art Models</b:Title>
    <b:Tag>rothman2021a</b:Tag>
    <b:Publisher>Packt Publishing</b:Publisher>
    <b:Author>
      <b:Author>
        <b:NameList>
          <b:Person>
            <b:Last>Rothman</b:Last>
            <b:First>D.</b:First>
          </b:Person>
        </b:NameList>
      </b:Author>
    </b:Author>
    <b:Year>2021</b:Year>
    <b:RefOrder>1</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21</b:RefOrder>
  </b:Source>
  <b:Source>
    <b:LCID>en-US</b:LCID>
    <b:Volume>12</b:Volume>
    <b:BIBTEX_Entry>article</b:BIBTEX_Entry>
    <b:SourceType>JournalArticle</b:SourceType>
    <b:Title>Scikit-learn: Machine learning in Python</b:Title>
    <b:Tag>pedregosa2011a</b:Tag>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Duchesnay</b:Last>
            <b:First>É.</b:First>
          </b:Person>
        </b:NameList>
      </b:Author>
    </b:Author>
    <b:Pages>2825–2830</b:Pages>
    <b:Year>2011</b:Year>
    <b:JournalName>Journal of Machine Learning Research</b:JournalName>
    <b:RefOrder>40</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20</b:RefOrder>
  </b:Source>
  <b:Source>
    <b:LCID>en-US</b:LCID>
    <b:BIBTEX_Entry>book</b:BIBTEX_Entry>
    <b:SourceType>Book</b:SourceType>
    <b:Tag>goodfellow2016a</b:Tag>
    <b:Publisher>Deep Learning. MIT Press</b:Publisher>
    <b:Author>
      <b:Author>
        <b:NameList>
          <b:Person>
            <b:Last>Goodfellow</b:Last>
            <b:First>I.</b:First>
          </b:Person>
          <b:Person>
            <b:Last>Bengio</b:Last>
            <b:First>Y.</b:First>
          </b:Person>
          <b:Person>
            <b:Last>Courville</b:Last>
            <b:First>A.</b:First>
          </b:Person>
        </b:NameList>
      </b:Author>
    </b:Author>
    <b:Year>2016</b:Year>
    <b:RefOrder>31</b:RefOrder>
  </b:Source>
  <b:Source>
    <b:Tag>Rad19</b:Tag>
    <b:SourceType>DocumentFromInternetSite</b:SourceType>
    <b:Guid>{80D02851-DA93-4098-ABD1-133203E5031D}</b:Guid>
    <b:Author>
      <b:Author>
        <b:NameList>
          <b:Person>
            <b:Last>Radford</b:Last>
            <b:First>A.,</b:First>
            <b:Middle>Wu, J., Child, R., Luan, D., Amodei, D.</b:Middle>
          </b:Person>
          <b:Person>
            <b:Last>Sutskever</b:Last>
            <b:First>I.</b:First>
          </b:Person>
        </b:NameList>
      </b:Author>
    </b:Author>
    <b:Title>Language Models are Unsupervised Multitask Learners</b:Title>
    <b:Year>2019</b:Year>
    <b:InternetSiteTitle>OpenAI blog</b:InternetSiteTitle>
    <b:RefOrder>6</b:RefOrder>
  </b:Source>
  <b:Source>
    <b:Tag>Mon17</b:Tag>
    <b:SourceType>JournalArticle</b:SourceType>
    <b:Guid>{9B5BCCF1-3672-4FAE-B39B-7DBE85A487C7}</b:Guid>
    <b:Author>
      <b:Author>
        <b:NameList>
          <b:Person>
            <b:Last>Montani</b:Last>
            <b:First>I.</b:First>
          </b:Person>
          <b:Person>
            <b:Last>Honnibal</b:Last>
            <b:First>M.</b:First>
          </b:Person>
        </b:NameList>
      </b:Author>
    </b:Author>
    <b:Title>SpaCy 2: Natural language understanding with Bloom embeddings, convolutional neural networks, and incremental parsing</b:Title>
    <b:Year>2017</b:Year>
    <b:RefOrder>18</b:RefOrder>
  </b:Source>
  <b:Source>
    <b:Tag>Gar18</b:Tag>
    <b:SourceType>ConferenceProceedings</b:SourceType>
    <b:Guid>{DABE8301-6EA9-4DDC-A497-E8842C99B56D}</b:Guid>
    <b:Author>
      <b:Author>
        <b:NameList>
          <b:Person>
            <b:Last>Gardner</b:Last>
            <b:First>M.</b:First>
          </b:Person>
          <b:Person>
            <b:Last>Grus</b:Last>
            <b:First>J.</b:First>
          </b:Person>
          <b:Person>
            <b:Last>Neumann</b:Last>
            <b:First>M.</b:First>
          </b:Person>
          <b:Person>
            <b:Last>Tafjord</b:Last>
            <b:First>O.</b:First>
          </b:Person>
          <b:Person>
            <b:Last>Dasigi</b:Last>
            <b:First>P.</b:First>
          </b:Person>
          <b:Person>
            <b:Last>Liu</b:Last>
            <b:First>N.</b:First>
          </b:Person>
          <b:Person>
            <b:Last>Peters</b:Last>
            <b:First>M.</b:First>
          </b:Person>
          <b:Person>
            <b:Last>Schmitz</b:Last>
            <b:First>M.</b:First>
          </b:Person>
          <b:Person>
            <b:Last>Zettlemoyer</b:Last>
            <b:First>L.</b:First>
          </b:Person>
        </b:NameList>
      </b:Author>
    </b:Author>
    <b:Title>AllenNLP: A Deep Semantic Natural Language Processing Platform</b:Title>
    <b:Year>2018</b:Year>
    <b:ConferenceName>Proceedings of ACL 2018, System Demonstrations.</b:ConferenceName>
    <b:RefOrder>19</b:RefOrder>
  </b:Source>
  <b:Source>
    <b:Tag>Raf20</b:Tag>
    <b:SourceType>JournalArticle</b:SourceType>
    <b:Guid>{48CBDED6-541E-430C-B189-6A1B17AA7EB3}</b:Guid>
    <b:Title>Exploring the Limits of Transfer Learning with a Unified Text-to-Text Transformer.</b:Title>
    <b:Pages>1-67</b:Pages>
    <b:Year>2020</b:Year>
    <b:Author>
      <b:Author>
        <b:NameList>
          <b:Person>
            <b:Last>Raffel</b:Last>
            <b:First>C.</b:First>
          </b:Person>
          <b:Person>
            <b:Last>Shazeer</b:Last>
            <b:First>N.</b:First>
          </b:Person>
          <b:Person>
            <b:Last>Roberts</b:Last>
            <b:First>A.</b:First>
          </b:Person>
          <b:Person>
            <b:Last>Lee</b:Last>
            <b:First>K.</b:First>
          </b:Person>
          <b:Person>
            <b:Last>Narang</b:Last>
            <b:First>S.</b:First>
          </b:Person>
          <b:Person>
            <b:Last>Matena</b:Last>
            <b:First>M.</b:First>
          </b:Person>
          <b:Person>
            <b:Last>Zhou</b:Last>
            <b:First>Y.</b:First>
          </b:Person>
          <b:Person>
            <b:Last>Li</b:Last>
            <b:First>W.</b:First>
          </b:Person>
          <b:Person>
            <b:Last>Liu</b:Last>
            <b:First>P.</b:First>
            <b:Middle>J.</b:Middle>
          </b:Person>
        </b:NameList>
      </b:Author>
    </b:Author>
    <b:JournalName>Journal of Machine Learning Research</b:JournalName>
    <b:Volume>21</b:Volume>
    <b:Issue>140</b:Issue>
    <b:RefOrder>4</b:RefOrder>
  </b:Source>
  <b:Source>
    <b:Tag>Pas13</b:Tag>
    <b:SourceType>ConferenceProceedings</b:SourceType>
    <b:Guid>{7B8E2703-017A-428B-BF94-5CBC542818D2}</b:Guid>
    <b:Author>
      <b:Author>
        <b:NameList>
          <b:Person>
            <b:Last>Pascanu</b:Last>
            <b:First>R.</b:First>
          </b:Person>
          <b:Person>
            <b:Last>Mikolov</b:Last>
            <b:First>T.</b:First>
          </b:Person>
          <b:Person>
            <b:Last>Bengio</b:Last>
            <b:First>Y.</b:First>
          </b:Person>
        </b:NameList>
      </b:Author>
    </b:Author>
    <b:Title>On the difficulty of training recurrent neural networks.</b:Title>
    <b:Year>2013</b:Year>
    <b:ConferenceName>Proceedings of the 30th International Conference on Machine Learning (ICML-13)</b:ConferenceName>
    <b:RefOrder>3</b:RefOrder>
  </b:Source>
  <b:Source>
    <b:Tag>Jou17</b:Tag>
    <b:SourceType>ConferenceProceedings</b:SourceType>
    <b:Guid>{49EBF432-10C9-4CD3-A785-B31A5E137666}</b:Guid>
    <b:Author>
      <b:Author>
        <b:NameList>
          <b:Person>
            <b:Last>Jouppi</b:Last>
            <b:First>N.</b:First>
            <b:Middle>P.</b:Middle>
          </b:Person>
          <b:Person>
            <b:Last>Young</b:Last>
            <b:First>C.</b:First>
          </b:Person>
          <b:Person>
            <b:Last>Patil</b:Last>
            <b:First>N.</b:First>
          </b:Person>
          <b:Person>
            <b:Last>Patterson</b:Last>
            <b:First>D.</b:First>
          </b:Person>
          <b:Person>
            <b:Last>Agrawal</b:Last>
            <b:First>G.</b:First>
          </b:Person>
          <b:Person>
            <b:Last>Bajwa</b:Last>
            <b:First>R.</b:First>
          </b:Person>
          <b:Person>
            <b:Last>Hennessy</b:Last>
            <b:First>J.</b:First>
          </b:Person>
        </b:NameList>
      </b:Author>
    </b:Author>
    <b:Title>In-datacenter performance analysis of a tensor processing unit</b:Title>
    <b:Year>2017</b:Year>
    <b:Pages>1–12</b:Pages>
    <b:ConferenceName>roceedings of the 44th Annual International Symposium on Computer Architecture (ISCA)</b:ConferenceName>
    <b:Publisher>Proceedings of the 44th Annual International Symposium on Computer Architecture (ISCA)</b:Publisher>
    <b:DOI>10.1145/3079856.3080246</b:DOI>
    <b:RefOrder>26</b:RefOrder>
  </b:Source>
  <b:Source>
    <b:Tag>Pas19</b:Tag>
    <b:SourceType>JournalArticle</b:SourceType>
    <b:Guid>{AB1CEA5A-C4FD-4FDD-B2DC-647E912C4BC8}</b:Guid>
    <b:Title>PyTorch: An imperative style, high-performance deep learning library</b:Title>
    <b:Pages>8024–8035</b:Pages>
    <b:Year>2019</b:Year>
    <b:Author>
      <b:Author>
        <b:NameList>
          <b:Person>
            <b:Last>Paszke</b:Last>
            <b:First>A.</b:First>
          </b:Person>
          <b:Person>
            <b:Last>Gross</b:Last>
            <b:First>S.</b:First>
          </b:Person>
          <b:Person>
            <b:Last>Massa</b:Last>
            <b:First>F.</b:First>
          </b:Person>
          <b:Person>
            <b:Last>Lerer</b:Last>
            <b:First>A.</b:First>
          </b:Person>
          <b:Person>
            <b:Last>Bradbury</b:Last>
            <b:First>J.</b:First>
          </b:Person>
          <b:Person>
            <b:Last>Chanan</b:Last>
            <b:First>G.</b:First>
          </b:Person>
          <b:Person>
            <b:Last>Chintala</b:Last>
            <b:First>S.</b:First>
          </b:Person>
        </b:NameList>
      </b:Author>
    </b:Author>
    <b:JournalName>Information Processing Systems</b:JournalName>
    <b:Volume>32</b:Volume>
    <b:RefOrder>12</b:RefOrder>
  </b:Source>
  <b:Source>
    <b:Tag>Bir09</b:Tag>
    <b:SourceType>Book</b:SourceType>
    <b:Guid>{D299FC31-4B7B-4628-8921-AB06ED9AEB01}</b:Guid>
    <b:Title>Natural Language Processing with Python</b:Title>
    <b:Year>2009</b:Year>
    <b:Publisher>O'Reilly Media.</b:Publisher>
    <b:Author>
      <b:Author>
        <b:NameList>
          <b:Person>
            <b:Last>Bird</b:Last>
            <b:First>S.,</b:First>
            <b:Middle>Klein, E., &amp; Loper, E. ().</b:Middle>
          </b:Person>
        </b:NameList>
      </b:Author>
    </b:Author>
    <b:RefOrder>24</b:RefOrder>
  </b:Source>
  <b:Source>
    <b:Tag>Sch97</b:Tag>
    <b:SourceType>JournalArticle</b:SourceType>
    <b:Guid>{E1CD1D11-9D4B-4574-A520-3043763A42C0}</b:Guid>
    <b:Author>
      <b:Author>
        <b:NameList>
          <b:Person>
            <b:Last>Schmidhuber</b:Last>
            <b:First>J.</b:First>
          </b:Person>
        </b:NameList>
      </b:Author>
    </b:Author>
    <b:Title>A curious strategy for goal-seeking recurrent neural networks</b:Title>
    <b:JournalName> Neural Networks</b:JournalName>
    <b:Year>1997</b:Year>
    <b:Pages>1659-1671</b:Pages>
    <b:Volume>10</b:Volume>
    <b:Issue>9</b:Issue>
    <b:RefOrder>11</b:RefOrder>
  </b:Source>
  <b:Source>
    <b:Tag>Pyk24</b:Tag>
    <b:SourceType>DocumentFromInternetSite</b:SourceType>
    <b:Guid>{06DF361F-5EF4-4B8E-83D8-3B66DE812C6C}</b:Guid>
    <b:Title>Understanding TPUs vs GPUs in AI: A Comprehensive Guide</b:Title>
    <b:Year>2024</b:Year>
    <b:InternetSiteTitle>Datacamp Blog</b:InternetSiteTitle>
    <b:Month>May</b:Month>
    <b:Day>30</b:Day>
    <b:URL>https://www.datacamp.com/blog/tpu-vs-gpu-ai</b:URL>
    <b:Author>
      <b:Author>
        <b:NameList>
          <b:Person>
            <b:Last>Pykes</b:Last>
            <b:First>K.</b:First>
          </b:Person>
        </b:NameList>
      </b:Author>
    </b:Author>
    <b:YearAccessed>2024</b:YearAccessed>
    <b:MonthAccessed>October</b:MonthAccessed>
    <b:DayAccessed>02</b:DayAccessed>
    <b:RefOrder>25</b:RefOrder>
  </b:Source>
  <b:Source>
    <b:Tag>nVi24</b:Tag>
    <b:SourceType>DocumentFromInternetSite</b:SourceType>
    <b:Guid>{F8D2DCC3-7F3B-43F2-8311-5EC6A11F5854}</b:Guid>
    <b:Author>
      <b:Author>
        <b:Corporate>nVidia Developer</b:Corporate>
      </b:Author>
    </b:Author>
    <b:Title>NVIDIA cuDNN</b:Title>
    <b:InternetSiteTitle>nVidia Developer</b:InternetSiteTitle>
    <b:Year>2024</b:Year>
    <b:URL>https://developer.nvidia.com/cudnn#:~:text=cuDNN%20is%20a%20%EE%80%80library%EE%80%81</b:URL>
    <b:YearAccessed>2024</b:YearAccessed>
    <b:MonthAccessed>October</b:MonthAccessed>
    <b:DayAccessed>05</b:DayAccessed>
    <b:RefOrder>28</b:RefOrder>
  </b:Source>
  <b:Source>
    <b:Tag>nVi241</b:Tag>
    <b:SourceType>DocumentFromInternetSite</b:SourceType>
    <b:Guid>{F3183AAD-3AF2-425F-B6AA-C2F6BC58774F}</b:Guid>
    <b:Author>
      <b:Author>
        <b:Corporate>nVidia</b:Corporate>
      </b:Author>
    </b:Author>
    <b:Title>NVIDIA CUDA Toolkit Release Notes</b:Title>
    <b:InternetSiteTitle>nVidea Documentation</b:InternetSiteTitle>
    <b:URL>https://docs.nvidia.com/cuda/cuda-toolkit-release-notes/index.html</b:URL>
    <b:YearAccessed>2024</b:YearAccessed>
    <b:MonthAccessed>October</b:MonthAccessed>
    <b:DayAccessed>05</b:DayAccessed>
    <b:Year>2024</b:Year>
    <b:RefOrder>27</b:RefOrder>
  </b:Source>
  <b:Source>
    <b:Tag>IMD24</b:Tag>
    <b:SourceType>DocumentFromInternetSite</b:SourceType>
    <b:Guid>{0147B894-134E-43F8-80AA-9B1C175BE032}</b:Guid>
    <b:Author>
      <b:Author>
        <b:Corporate>IMDb</b:Corporate>
      </b:Author>
    </b:Author>
    <b:Title>IMDb</b:Title>
    <b:InternetSiteTitle>IMDb</b:InternetSiteTitle>
    <b:Year>2024</b:Year>
    <b:URL>https://www.imdb.com/</b:URL>
    <b:YearAccessed>2024</b:YearAccessed>
    <b:MonthAccessed>October</b:MonthAccessed>
    <b:DayAccessed>02</b:DayAccessed>
    <b:RefOrder>29</b:RefOrder>
  </b:Source>
  <b:Source>
    <b:Tag>Soc13</b:Tag>
    <b:SourceType>ConferenceProceedings</b:SourceType>
    <b:Guid>{AE173549-C7A9-49B3-BB93-59251442ADCB}</b:Guid>
    <b:Author>
      <b:Author>
        <b:NameList>
          <b:Person>
            <b:Last>Socher</b:Last>
            <b:First>R.:</b:First>
            <b:Middle>Perelygin, A.</b:Middle>
          </b:Person>
          <b:Person>
            <b:Last>Wu</b:Last>
            <b:First>J.</b:First>
          </b:Person>
          <b:Person>
            <b:Last>Chuang</b:Last>
            <b:First>J.</b:First>
          </b:Person>
          <b:Person>
            <b:Last>Manning</b:Last>
            <b:First>C.</b:First>
            <b:Middle>D.</b:Middle>
          </b:Person>
          <b:Person>
            <b:Last>Ng A.: Potts</b:Last>
            <b:First>C.</b:First>
          </b:Person>
        </b:NameList>
      </b:Author>
    </b:Author>
    <b:Title>Recursive Deep Models for Semantic Compositionality Over a Sentiment Treebank</b:Title>
    <b:InternetSiteTitle>EMNLP 2013</b:InternetSiteTitle>
    <b:Year>2013</b:Year>
    <b:Pages>1631–1642,</b:Pages>
    <b:ConferenceName>Proceedings of the 2013 Conference on Empirical Methods in Natural Language Processing,</b:ConferenceName>
    <b:City>Seattle</b:City>
    <b:Publisher>Association for Computational Linguistics, Standford U.</b:Publisher>
    <b:RefOrder>30</b:RefOrder>
  </b:Source>
  <b:Source>
    <b:Tag>Ope24</b:Tag>
    <b:SourceType>DocumentFromInternetSite</b:SourceType>
    <b:Guid>{15E265D3-ECFC-4DBC-B27E-9801D8F679B4}</b:Guid>
    <b:Title>OpenWebTextCorpus</b:Title>
    <b:Year>2024</b:Year>
    <b:Month>October</b:Month>
    <b:Day>10</b:Day>
    <b:InternetSiteTitle>Open WebText Corpus</b:InternetSiteTitle>
    <b:URL>https://skylion007.github.io/OpenWebTextCorpus/</b:URL>
    <b:Author>
      <b:Author>
        <b:Corporate>Open WebText Corpus Collective</b:Corporate>
      </b:Author>
    </b:Author>
    <b:RefOrder>33</b:RefOrder>
  </b:Source>
  <b:Source>
    <b:Tag>Wik24</b:Tag>
    <b:SourceType>DocumentFromInternetSite</b:SourceType>
    <b:Guid>{B2B41AB1-7163-4E76-B267-03CCF3FCDC87}</b:Guid>
    <b:Author>
      <b:Author>
        <b:Corporate>Wikipedia Foundation</b:Corporate>
      </b:Author>
    </b:Author>
    <b:Title>Wikipedia</b:Title>
    <b:InternetSiteTitle>Wikipedia.org</b:InternetSiteTitle>
    <b:URL>https://www.wikipedia.org/</b:URL>
    <b:YearAccessed>2024</b:YearAccessed>
    <b:MonthAccessed>October</b:MonthAccessed>
    <b:DayAccessed>09</b:DayAccessed>
    <b:RefOrder>32</b:RefOrder>
  </b:Source>
  <b:Source>
    <b:Tag>Lee20</b:Tag>
    <b:SourceType>JournalArticle</b:SourceType>
    <b:Guid>{123DFA03-F5A8-4200-A9AC-D2A311A4E137}</b:Guid>
    <b:Author>
      <b:Author>
        <b:NameList>
          <b:Person>
            <b:Last>Lee</b:Last>
            <b:First>J.</b:First>
          </b:Person>
          <b:Person>
            <b:Last>Yoon</b:Last>
            <b:First>W.</b:First>
          </b:Person>
          <b:Person>
            <b:Last>Kim</b:Last>
            <b:First>S.</b:First>
          </b:Person>
          <b:Person>
            <b:Last>Kim</b:Last>
            <b:First>D.</b:First>
          </b:Person>
          <b:Person>
            <b:Last>Kim</b:Last>
            <b:First>S.</b:First>
          </b:Person>
          <b:Person>
            <b:Last>So</b:Last>
            <b:First>C.</b:First>
            <b:Middle>H.</b:Middle>
          </b:Person>
          <b:Person>
            <b:Last>Kang</b:Last>
            <b:First>J.</b:First>
          </b:Person>
        </b:NameList>
      </b:Author>
    </b:Author>
    <b:Title> BioBERT: a pre-trained biomedical language representation model for biomedical text mining</b:Title>
    <b:JournalName>Bioinformatics</b:JournalName>
    <b:Year>2020</b:Year>
    <b:Pages>1234-1240</b:Pages>
    <b:Volume>36</b:Volume>
    <b:Issue>4</b:Issue>
    <b:RefOrder>36</b:RefOrder>
  </b:Source>
  <b:Source>
    <b:LCID>en-US</b:LCID>
    <b:BIBTEX_Entry>inproceedings</b:BIBTEX_Entry>
    <b:SourceType>ConferenceProceedings</b:SourceType>
    <b:Title>Understanding deep learning requires rethinking generalization</b:Title>
    <b:Tag>zhang2020a</b:Tag>
    <b:BookTitle>Proceedings of the 7th International Conference on Learning Representations (ICLR</b:BookTitle>
    <b:Author>
      <b:Author>
        <b:NameList>
          <b:Person>
            <b:Last>Zhang</b:Last>
            <b:First>C.</b:First>
          </b:Person>
          <b:Person>
            <b:Last>S.</b:Last>
            <b:First>Bengio.</b:First>
          </b:Person>
          <b:Person>
            <b:Last>Hardt</b:Last>
            <b:First>M.</b:First>
          </b:Person>
          <b:Person>
            <b:Last>Recht</b:Last>
            <b:First>B.</b:First>
          </b:Person>
          <b:Person>
            <b:Last>Vinyals</b:Last>
            <b:First>O.</b:First>
          </b:Person>
        </b:NameList>
      </b:Author>
    </b:Author>
    <b:Year>2020</b:Year>
    <b:ConferenceName>Proceedings of the 7th International Conference on Learning Representations (ICLR</b:ConferenceName>
    <b:Guid>{EF58AA55-8175-4723-9125-A646278EF047}</b:Guid>
    <b:RefOrder>38</b:RefOrder>
  </b:Source>
  <b:Source>
    <b:Tag>Bel20</b:Tag>
    <b:SourceType>JournalArticle</b:SourceType>
    <b:Guid>{A13FDA8B-E94B-4769-B0EF-E6584A39DBF4}</b:Guid>
    <b:Author>
      <b:Author>
        <b:NameList>
          <b:Person>
            <b:Last>Beltagy</b:Last>
            <b:First>I.</b:First>
          </b:Person>
          <b:Person>
            <b:Last>Peters</b:Last>
            <b:First>M.</b:First>
            <b:Middle>E.</b:Middle>
          </b:Person>
          <b:Person>
            <b:Last>Cohan</b:Last>
            <b:First>A.</b:First>
          </b:Person>
        </b:NameList>
      </b:Author>
    </b:Author>
    <b:Title>Longformer: The Long-Document Transformer</b:Title>
    <b:Year>2020</b:Year>
    <b:StandardNumber>arXiv:2004.05150</b:StandardNumber>
    <b:JournalName>arXiv preprint</b:JournalName>
    <b:RefOrder>23</b:RefOrder>
  </b:Source>
  <b:Source>
    <b:Tag>Bro201</b:Tag>
    <b:SourceType>JournalArticle</b:SourceType>
    <b:Guid>{6B1F3719-7C27-4AA0-AC18-CFF734D49477}</b:Guid>
    <b:Author>
      <b:Author>
        <b:NameList>
          <b:Person>
            <b:Last>Brown</b:Last>
            <b:First>T.</b:First>
            <b:Middle>B.</b:Middle>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Middle>(). . arXiv preprint</b:Middle>
          </b:Person>
        </b:NameList>
      </b:Author>
    </b:Author>
    <b:Title>Language Models are Few-Shot Learners</b:Title>
    <b:Year>2020</b:Year>
    <b:StandardNumber>arXiv:2005.14165</b:StandardNumber>
    <b:JournalName>arXiv preprint</b:JournalName>
    <b:RefOrder>9</b:RefOrder>
  </b:Source>
  <b:Source>
    <b:Tag>Cha19</b:Tag>
    <b:SourceType>JournalArticle</b:SourceType>
    <b:Guid>{B2059862-7496-4CAC-9EAE-C67086FD8223}</b:Guid>
    <b:Title>Neural legal judgment prediction in English</b:Title>
    <b:Year>2019</b:Year>
    <b:Author>
      <b:Author>
        <b:NameList>
          <b:Person>
            <b:Last>Chalkidis</b:Last>
            <b:First>I.</b:First>
          </b:Person>
          <b:Person>
            <b:Last>Fergadiotis</b:Last>
            <b:First>M,</b:First>
          </b:Person>
          <b:Person>
            <b:Last>Tsarapatsanis</b:Last>
            <b:First>D.</b:First>
          </b:Person>
        </b:NameList>
      </b:Author>
    </b:Author>
    <b:StandardNumber>arXiv:1911.00439</b:StandardNumber>
    <b:JournalName>arXiv preprint</b:JournalName>
    <b:RefOrder>34</b:RefOrder>
  </b:Source>
  <b:Source>
    <b:Tag>Rud16</b:Tag>
    <b:SourceType>JournalArticle</b:SourceType>
    <b:Guid>{AD098F61-88D7-4825-8E82-99B13476C20E}</b:Guid>
    <b:Title>An overview of gradient descent optimization algorithms</b:Title>
    <b:Year>2016</b:Year>
    <b:Author>
      <b:Author>
        <b:NameList>
          <b:Person>
            <b:Last>Ruder</b:Last>
            <b:First>S.</b:First>
          </b:Person>
        </b:NameList>
      </b:Author>
    </b:Author>
    <b:StandardNumber>arXiv:1609.04747.</b:StandardNumber>
    <b:JournalName>arXiv preprint</b:JournalName>
    <b:RefOrder>15</b:RefOrder>
  </b:Source>
  <b:Source>
    <b:Tag>Liu19</b:Tag>
    <b:SourceType>JournalArticle</b:SourceType>
    <b:Guid>{39233BF8-02B3-448F-A6EB-EE04ACE2BE3C}</b:Guid>
    <b:Title>RoBERTa: A Robustly Optimized BERT Pretraining Approach</b:Title>
    <b:Year>2019</b:Year>
    <b:Month>July</b:Month>
    <b:Day>26</b:Day>
    <b:URL>http://arxiv.org/abs/1907.11692v1</b:URL>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Levy</b:Last>
            <b:First>O.</b:First>
          </b:Person>
          <b:Person>
            <b:Last>Lewis</b:Last>
            <b:First>M.</b:First>
          </b:Person>
          <b:Person>
            <b:Last>Zettlemoyer</b:Last>
            <b:First>L.</b:First>
          </b:Person>
          <b:Person>
            <b:Last>Stoyanov</b:Last>
            <b:First>V.</b:First>
          </b:Person>
        </b:NameList>
      </b:Author>
    </b:Author>
    <b:City>Seattlr</b:City>
    <b:Publisher>Paul G. Allen School of Computer Science &amp; Engineering, University of Washington</b:Publisher>
    <b:StandardNumber>arXiv:1907.11692v1  [cs.CL]</b:StandardNumber>
    <b:JournalName>arXiv preprint</b:JournalName>
    <b:RefOrder>8</b:RefOrder>
  </b:Source>
  <b:Source>
    <b:Tag>Hua19</b:Tag>
    <b:SourceType>JournalArticle</b:SourceType>
    <b:Guid>{E7733677-1C00-4113-AE1C-412183E37CFC}</b:Guid>
    <b:Author>
      <b:Author>
        <b:NameList>
          <b:Person>
            <b:Last>Huang</b:Last>
            <b:First>L.</b:First>
          </b:Person>
          <b:Person>
            <b:Last>Vaswani</b:Last>
            <b:First>A.</b:First>
          </b:Person>
          <b:Person>
            <b:Last>Uszkoreit</b:Last>
            <b:First>J.,</b:First>
            <b:Middle>Shazeer, N.</b:Middle>
          </b:Person>
          <b:Person>
            <b:Last>Simon</b:Last>
            <b:First>I.</b:First>
          </b:Person>
          <b:Person>
            <b:Last>Hawthorne</b:Last>
            <b:First>C.</b:First>
          </b:Person>
          <b:Person>
            <b:Last>Dai</b:Last>
            <b:First>A.</b:First>
            <b:Middle>M.</b:Middle>
          </b:Person>
        </b:NameList>
      </b:Author>
    </b:Author>
    <b:Title>Music transformer: Generating music with long-term structure</b:Title>
    <b:Year>2019</b:Year>
    <b:StandardNumber>arXiv:1809.04281.</b:StandardNumber>
    <b:JournalName>arXiv preprint</b:JournalName>
    <b:RefOrder>17</b:RefOrder>
  </b:Source>
  <b:Source>
    <b:Tag>How18</b:Tag>
    <b:SourceType>JournalArticle</b:SourceType>
    <b:Guid>{17B643B1-CD56-4E5F-9839-9C2177183E73}</b:Guid>
    <b:Author>
      <b:Author>
        <b:NameList>
          <b:Person>
            <b:Last>Howard</b:Last>
            <b:First>J.</b:First>
          </b:Person>
          <b:Person>
            <b:Last>Ruder</b:Last>
            <b:First>S.</b:First>
          </b:Person>
        </b:NameList>
      </b:Author>
    </b:Author>
    <b:Title>Universal Language Model Fine-tuning for Text Classification</b:Title>
    <b:Year>2018</b:Year>
    <b:StandardNumber>arXiv:1801.06146</b:StandardNumber>
    <b:JournalName>arXiv preprint</b:JournalName>
    <b:RefOrder>14</b:RefOrder>
  </b:Source>
  <b:Source>
    <b:Tag>Hon20</b:Tag>
    <b:SourceType>JournalArticle</b:SourceType>
    <b:Guid>{067D13CC-EECE-4E5A-AD6C-B06FF94B1D83}</b:Guid>
    <b:Author>
      <b:Author>
        <b:NameList>
          <b:Person>
            <b:Last>Honnibal</b:Last>
            <b:First>M.</b:First>
          </b:Person>
          <b:Person>
            <b:Last>Montani</b:Last>
            <b:First>I.</b:First>
          </b:Person>
        </b:NameList>
      </b:Author>
    </b:Author>
    <b:Title>spaCy 2: Natural Language Understanding with Bloom Embeddings, Convolutional Neural Networks, and Incremental Parsing.</b:Title>
    <b:Year>2020</b:Year>
    <b:JournalName>arXiv preprint</b:JournalName>
    <b:RefOrder>16</b:RefOrder>
  </b:Source>
  <b:Source>
    <b:Tag>GuY20</b:Tag>
    <b:SourceType>JournalArticle</b:SourceType>
    <b:Guid>{F5C86ECF-250F-40DF-8957-260CD696D034}</b:Guid>
    <b:Author>
      <b:Author>
        <b:NameList>
          <b:Person>
            <b:Last>Gu</b:Last>
            <b:First>Y.</b:First>
          </b:Person>
          <b:Person>
            <b:Last>Tinn</b:Last>
            <b:First>R.</b:First>
          </b:Person>
          <b:Person>
            <b:Last>Cheng</b:Last>
            <b:First>H.</b:First>
          </b:Person>
          <b:Person>
            <b:Last>Lucas</b:Last>
            <b:First>M.</b:First>
          </b:Person>
          <b:Person>
            <b:Last>Usuyama</b:Last>
            <b:First>N.</b:First>
          </b:Person>
          <b:Person>
            <b:Last>Liu</b:Last>
            <b:First>X.</b:First>
          </b:Person>
          <b:Person>
            <b:Last>Naumann</b:Last>
            <b:First>T.</b:First>
          </b:Person>
          <b:Person>
            <b:Last>Gao</b:Last>
            <b:First>J.</b:First>
          </b:Person>
          <b:Person>
            <b:Last>Poon</b:Last>
            <b:First>H.</b:First>
          </b:Person>
        </b:NameList>
      </b:Author>
    </b:Author>
    <b:Title>Domain-specific language model pretraining for biomedical natural language processing</b:Title>
    <b:Year>2020</b:Year>
    <b:StandardNumber>arXiv:2007.15779</b:StandardNumber>
    <b:JournalName>arXiv preprint</b:JournalName>
    <b:RefOrder>35</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Guid>{2C6AAEF5-307E-4E9C-9DF0-8B569FBEE2FC}</b:Guid>
    <b:PublicationTitle>arXiv preprint</b:PublicationTitle>
    <b:RefOrder>5</b:RefOrder>
  </b:Source>
  <b:Source>
    <b:Tag>Sri14</b:Tag>
    <b:SourceType>JournalArticle</b:SourceType>
    <b:Guid>{74CE0659-D476-42A5-96EB-18F0CA05CE31}</b:Guid>
    <b:Author>
      <b:Author>
        <b:NameList>
          <b:Person>
            <b:Last>Srivastava</b:Last>
            <b:First>N.</b:First>
          </b:Person>
          <b:Person>
            <b:Last>Hinton</b:Last>
            <b:First>G.</b:First>
          </b:Person>
          <b:Person>
            <b:Last>Krizhevsky</b:Last>
            <b:First>A.</b:First>
          </b:Person>
          <b:Person>
            <b:Last>Sutskever</b:Last>
            <b:First>I.</b:First>
          </b:Person>
          <b:Person>
            <b:Last>Salakhutdinov</b:Last>
            <b:First>R.</b:First>
          </b:Person>
        </b:NameList>
      </b:Author>
    </b:Author>
    <b:Title>Dropout: A simple way to prevent neural networks from overfitting.</b:Title>
    <b:JournalName>Journal of Machine Learning Research</b:JournalName>
    <b:Year>2014</b:Year>
    <b:Pages>1929-1958.</b:Pages>
    <b:Volume>15 </b:Volume>
    <b:Issue>1</b:Issue>
    <b:RefOrder>39</b:RefOrder>
  </b:Source>
  <b:Source>
    <b:Tag>LoK21</b:Tag>
    <b:SourceType>ConferenceProceedings</b:SourceType>
    <b:Guid>{6E51C7AE-6C2C-4763-985C-C94688F053D8}</b:Guid>
    <b:Author>
      <b:Author>
        <b:NameList>
          <b:Person>
            <b:Last>Lo</b:Last>
            <b:First>K.</b:First>
          </b:Person>
          <b:Person>
            <b:Last>Wang</b:Last>
            <b:First>L.</b:First>
            <b:Middle>L.</b:Middle>
          </b:Person>
          <b:Person>
            <b:Last>Neumann</b:Last>
            <b:First>M.</b:First>
          </b:Person>
          <b:Person>
            <b:Last>Kinney</b:Last>
            <b:First>R.</b:First>
          </b:Person>
          <b:Person>
            <b:Last>Weld</b:Last>
            <b:First>D.</b:First>
            <b:Middle>S.</b:Middle>
          </b:Person>
        </b:NameList>
      </b:Author>
    </b:Author>
    <b:Title>S2ORC: The Semantic Scholar Open Research Corpus</b:Title>
    <b:Year>2021</b:Year>
    <b:ConferenceName>Proceedings of ACL 2020</b:ConferenceName>
    <b:RefOrder>37</b:RefOrder>
  </b:Source>
  <b:Source>
    <b:Tag>Sen20</b:Tag>
    <b:SourceType>DocumentFromInternetSite</b:SourceType>
    <b:Guid>{B0AC8613-1A66-41FD-98F6-8997A49C8D72}</b:Guid>
    <b:Title>Prometheus and Grafana: Capturing and Displaying Metrics</b:Title>
    <b:Year>2020</b:Year>
    <b:Author>
      <b:Author>
        <b:Corporate>SentinelOne</b:Corporate>
      </b:Author>
    </b:Author>
    <b:InternetSiteTitle>SentinelOne Blog</b:InternetSiteTitle>
    <b:Month>June</b:Month>
    <b:Day>17</b:Day>
    <b:URL>https://www.sentinelone.com/blog/prometheus-grafana-capturing-displaying-metrics/</b:URL>
    <b:YearAccessed>2024</b:YearAccessed>
    <b:MonthAccessed>October</b:MonthAccessed>
    <b:DayAccessed>13</b:DayAccessed>
    <b:RefOrder>43</b:RefOrder>
  </b:Source>
  <b:Source>
    <b:Tag>LuJ19</b:Tag>
    <b:SourceType>JournalArticle</b:SourceType>
    <b:Guid>{A7FCA3B4-CA53-494F-87C7-B014E782AC49}</b:Guid>
    <b:Author>
      <b:Author>
        <b:NameList>
          <b:Person>
            <b:Last>Lu</b:Last>
            <b:First>J.</b:First>
          </b:Person>
          <b:Person>
            <b:Last>Batra</b:Last>
            <b:First>D.</b:First>
          </b:Person>
          <b:Person>
            <b:Last>Parikh</b:Last>
            <b:First>D.</b:First>
          </b:Person>
          <b:Person>
            <b:Last>Lee</b:Last>
            <b:First>S.</b:First>
          </b:Person>
        </b:NameList>
      </b:Author>
    </b:Author>
    <b:Title>VilBERT: Pretraining Task-Agnostic Visiolinguistic Representations for Vision-and-Language Tasks</b:Title>
    <b:Year>2019</b:Year>
    <b:JournalName>Advances in Neural Information Processing Systems</b:JournalName>
    <b:RefOrder>10</b:RefOrder>
  </b:Source>
  <b:Source>
    <b:Tag>Aba16</b:Tag>
    <b:SourceType>ConferenceProceedings</b:SourceType>
    <b:Guid>{BB2B9EE0-21D1-4AEC-A998-E85107C70A37}</b:Guid>
    <b:Author>
      <b:Author>
        <b:NameList>
          <b:Person>
            <b:Last>Abadi</b:Last>
            <b:First>M.,</b:First>
            <b:Middle>Barham, P., Chen, J., Chen, Z., Davis, A., Dean, J.</b:Middle>
          </b:Person>
          <b:Person>
            <b:Last>Kudlur</b:Last>
            <b:First>M.</b:First>
          </b:Person>
        </b:NameList>
      </b:Author>
    </b:Author>
    <b:Title>TensorFlow: A system for large-scale machine learning</b:Title>
    <b:Year>2016</b:Year>
    <b:Pages>265-283</b:Pages>
    <b:ConferenceName>12th {USENIX} Symposium on Operating Systems Design and Implementation ({OSDI} 16),</b:ConferenceName>
    <b:RefOrder>13</b:RefOrder>
  </b:Source>
  <b:Source>
    <b:Tag>Rud19</b:Tag>
    <b:SourceType>JournalArticle</b:SourceType>
    <b:Guid>{D6CBAF86-E6CC-43DF-A1FD-10B1305B5603}</b:Guid>
    <b:Title>Stop explaining black box machine learning models for high stakes decisions and use interpretable models instead.</b:Title>
    <b:Pages>206-215</b:Pages>
    <b:Year>2019</b:Year>
    <b:Author>
      <b:Author>
        <b:NameList>
          <b:Person>
            <b:Last>Rudin</b:Last>
            <b:First>C.</b:First>
          </b:Person>
        </b:NameList>
      </b:Author>
    </b:Author>
    <b:JournalName>Nature Machine Intelligence</b:JournalName>
    <b:Volume>1</b:Volume>
    <b:Issue>5</b:Issue>
    <b:RefOrder>22</b:RefOrder>
  </b:Source>
  <b:Source>
    <b:Tag>Jac18</b:Tag>
    <b:SourceType>ConferenceProceedings</b:SourceType>
    <b:Guid>{3EA308C4-5E7E-4038-BD34-36FA8682C0B8}</b:Guid>
    <b:Title>Quantization and training of neural networks for efficient integer-arithmetic-only inference</b:Title>
    <b:Year>2018</b:Year>
    <b:Pages>2704-2713</b:Pages>
    <b:Author>
      <b:Author>
        <b:NameList>
          <b:Person>
            <b:Last>Jacob</b:Last>
            <b:First>B.</b:First>
          </b:Person>
          <b:Person>
            <b:Last>Kligys</b:Last>
            <b:First>S.</b:First>
          </b:Person>
          <b:Person>
            <b:Last>Chen</b:Last>
            <b:First>B.</b:First>
          </b:Person>
          <b:Person>
            <b:Last>Zhu</b:Last>
            <b:First>M.</b:First>
          </b:Person>
          <b:Person>
            <b:Last>Tang</b:Last>
            <b:First>M.</b:First>
          </b:Person>
          <b:Person>
            <b:Last>Howard</b:Last>
            <b:First>A.</b:First>
          </b:Person>
          <b:Person>
            <b:Last>Adam</b:Last>
            <b:First>H.</b:First>
          </b:Person>
        </b:NameList>
      </b:Author>
    </b:Author>
    <b:ConferenceName>Proceedings of the IEEE Conference on Computer Vision and Pattern Recognition (CVPR), </b:ConferenceName>
    <b:RefOrder>41</b:RefOrder>
  </b:Source>
  <b:Source>
    <b:Tag>Hin</b:Tag>
    <b:SourceType>JournalArticle</b:SourceType>
    <b:Guid>{1921DFCE-33D1-445A-9355-2B635E5D1F71}</b:Guid>
    <b:Author>
      <b:Author>
        <b:NameList>
          <b:Person>
            <b:Last>Hinton</b:Last>
            <b:First>G.</b:First>
          </b:Person>
          <b:Person>
            <b:Last>Vinyals</b:Last>
            <b:First>O.</b:First>
          </b:Person>
          <b:Person>
            <b:Last>Dean</b:Last>
            <b:First>J.</b:First>
            <b:Middle>.</b:Middle>
          </b:Person>
        </b:NameList>
      </b:Author>
    </b:Author>
    <b:JournalName>arXiv preprint</b:JournalName>
    <b:StandardNumber>arXiv:1503.02531</b:StandardNumber>
    <b:Title>Distilling the knowledge in a neural network</b:Title>
    <b:Year>2015</b:Year>
    <b:RefOrder>42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b1293410153ea6c215ed463c8efc31f1">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4e94ff2813fcf3d877f9a1e6dab68c4"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5</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2nd Preliminary Draft Revision</AssetStage>
    <PageCount xmlns="f4287df7-c0e0-444d-ba8d-6c830a3079b3">18</PageCount>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CA593A79-2A7F-4860-A552-3C85B15909A8}">
  <ds:schemaRefs>
    <ds:schemaRef ds:uri="http://schemas.openxmlformats.org/officeDocument/2006/bibliography"/>
  </ds:schemaRefs>
</ds:datastoreItem>
</file>

<file path=customXml/itemProps3.xml><?xml version="1.0" encoding="utf-8"?>
<ds:datastoreItem xmlns:ds="http://schemas.openxmlformats.org/officeDocument/2006/customXml" ds:itemID="{35A340AF-AFDE-4F62-A759-775513118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8071</TotalTime>
  <Pages>99</Pages>
  <Words>23875</Words>
  <Characters>136090</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Tazeen Shaikh</cp:lastModifiedBy>
  <cp:revision>536</cp:revision>
  <dcterms:created xsi:type="dcterms:W3CDTF">2024-09-26T04:21:00Z</dcterms:created>
  <dcterms:modified xsi:type="dcterms:W3CDTF">2024-10-31T20:42:00Z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GrammarlyDocumentId">
    <vt:lpwstr>0748997f145d16fde653fc73894f4c8973cc940dd668611fb9bdc6a2e6a04699</vt:lpwstr>
  </property>
</Properties>
</file>